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3690" w14:textId="2BAF3973" w:rsidR="00860AE8" w:rsidRDefault="000E2778" w:rsidP="000E2778">
      <w:pPr>
        <w:jc w:val="center"/>
      </w:pPr>
      <w:bookmarkStart w:id="0" w:name="_Toc314173766"/>
      <w:r>
        <w:rPr>
          <w:noProof/>
        </w:rPr>
        <w:drawing>
          <wp:inline distT="0" distB="0" distL="0" distR="0" wp14:anchorId="25461387" wp14:editId="1F790F57">
            <wp:extent cx="3971815" cy="2743200"/>
            <wp:effectExtent l="0" t="0" r="0" b="0"/>
            <wp:docPr id="7" name="Picture 7" descr="Macintosh HD:Users:jeremy:Documents:Software Engineering:bazing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emy:Documents:Software Engineering:bazinga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31BC" w14:textId="3FC0E73E" w:rsidR="000E2778" w:rsidRDefault="000E2778" w:rsidP="000E2778">
      <w:pPr>
        <w:pStyle w:val="Heading1"/>
        <w:numPr>
          <w:ilvl w:val="0"/>
          <w:numId w:val="0"/>
        </w:numPr>
        <w:jc w:val="center"/>
        <w:rPr>
          <w:sz w:val="44"/>
          <w:szCs w:val="44"/>
        </w:rPr>
      </w:pPr>
      <w:bookmarkStart w:id="1" w:name="_Toc316494798"/>
      <w:r w:rsidRPr="000E2778">
        <w:rPr>
          <w:sz w:val="44"/>
          <w:szCs w:val="44"/>
        </w:rPr>
        <w:t xml:space="preserve">Software Requirements for the </w:t>
      </w:r>
      <w:r w:rsidR="00223DD3">
        <w:rPr>
          <w:sz w:val="44"/>
          <w:szCs w:val="44"/>
        </w:rPr>
        <w:t>Train Module</w:t>
      </w:r>
      <w:r w:rsidRPr="000E2778">
        <w:rPr>
          <w:sz w:val="44"/>
          <w:szCs w:val="44"/>
        </w:rPr>
        <w:t xml:space="preserve"> of the Port Authority of Allegheny County Transit Control System</w:t>
      </w:r>
      <w:bookmarkEnd w:id="1"/>
    </w:p>
    <w:p w14:paraId="1174B2C8" w14:textId="77777777" w:rsidR="000E2778" w:rsidRPr="000E2778" w:rsidRDefault="000E2778" w:rsidP="000E2778"/>
    <w:p w14:paraId="6FEA2433" w14:textId="387880E2" w:rsidR="00860AE8" w:rsidRDefault="00223DD3" w:rsidP="00875917">
      <w:pPr>
        <w:jc w:val="center"/>
      </w:pPr>
      <w:r>
        <w:t>Nathan Altay Hunter</w:t>
      </w:r>
      <w:r w:rsidR="00875917">
        <w:br/>
        <w:t>Software Engineer</w:t>
      </w:r>
      <w:r w:rsidR="00875917">
        <w:br/>
        <w:t>Bazinga! Industries</w:t>
      </w:r>
    </w:p>
    <w:p w14:paraId="047BBC55" w14:textId="77777777" w:rsidR="00860AE8" w:rsidRDefault="00860AE8" w:rsidP="00860AE8"/>
    <w:p w14:paraId="19F4A97A" w14:textId="77777777" w:rsidR="00860AE8" w:rsidRDefault="00860AE8" w:rsidP="00860AE8"/>
    <w:p w14:paraId="5A166152" w14:textId="77777777" w:rsidR="00860AE8" w:rsidRDefault="00860AE8" w:rsidP="00860AE8"/>
    <w:p w14:paraId="27A062E1" w14:textId="77777777" w:rsidR="00860AE8" w:rsidRDefault="00860AE8" w:rsidP="00860AE8"/>
    <w:p w14:paraId="4EFE0E48" w14:textId="77777777" w:rsidR="00860AE8" w:rsidRDefault="00860AE8" w:rsidP="00860AE8"/>
    <w:p w14:paraId="0376B102" w14:textId="77777777" w:rsidR="00860AE8" w:rsidRDefault="00860AE8" w:rsidP="00860AE8"/>
    <w:p w14:paraId="7B714CD3" w14:textId="77777777" w:rsidR="00860AE8" w:rsidRDefault="00860AE8" w:rsidP="00860AE8"/>
    <w:p w14:paraId="449D3636" w14:textId="77777777" w:rsidR="00860AE8" w:rsidRDefault="00860AE8" w:rsidP="00860AE8"/>
    <w:p w14:paraId="5E357D52" w14:textId="77777777" w:rsidR="00860AE8" w:rsidRDefault="00860AE8" w:rsidP="00860AE8"/>
    <w:p w14:paraId="4515AC79" w14:textId="77777777" w:rsidR="00860AE8" w:rsidRDefault="00860AE8" w:rsidP="00860AE8"/>
    <w:p w14:paraId="6B867732" w14:textId="77777777" w:rsidR="00860AE8" w:rsidRDefault="00860AE8" w:rsidP="00860AE8"/>
    <w:p w14:paraId="20979FD1" w14:textId="77777777" w:rsidR="00860AE8" w:rsidRDefault="00860AE8" w:rsidP="00860AE8"/>
    <w:p w14:paraId="73DAE911" w14:textId="77777777" w:rsidR="00860AE8" w:rsidRDefault="00860AE8" w:rsidP="00860AE8"/>
    <w:p w14:paraId="302C30B4" w14:textId="77777777" w:rsidR="00860AE8" w:rsidRDefault="00860AE8" w:rsidP="00860AE8"/>
    <w:p w14:paraId="2A55493A" w14:textId="77777777" w:rsidR="00860AE8" w:rsidRDefault="00860AE8" w:rsidP="00860AE8"/>
    <w:p w14:paraId="24E6F5C3" w14:textId="77777777" w:rsidR="00860AE8" w:rsidRDefault="00860AE8" w:rsidP="00860AE8"/>
    <w:p w14:paraId="4B6EFC73" w14:textId="77777777" w:rsidR="00860AE8" w:rsidRDefault="00860AE8" w:rsidP="00860AE8"/>
    <w:p w14:paraId="7BD7B3F8" w14:textId="77777777" w:rsidR="00860AE8" w:rsidRDefault="00860AE8" w:rsidP="00860AE8"/>
    <w:p w14:paraId="1D203C63" w14:textId="77777777" w:rsidR="00860AE8" w:rsidRDefault="00860AE8" w:rsidP="00860AE8"/>
    <w:p w14:paraId="78B96F36" w14:textId="77777777" w:rsidR="00860AE8" w:rsidRDefault="00860AE8" w:rsidP="00860AE8"/>
    <w:p w14:paraId="7CEC753B" w14:textId="77777777" w:rsidR="00860AE8" w:rsidRDefault="00860AE8" w:rsidP="00860AE8"/>
    <w:p w14:paraId="165A5A23" w14:textId="77777777" w:rsidR="00860AE8" w:rsidRDefault="00860AE8" w:rsidP="00860AE8"/>
    <w:p w14:paraId="2340B461" w14:textId="77777777" w:rsidR="00860AE8" w:rsidRDefault="00860AE8" w:rsidP="00860AE8"/>
    <w:p w14:paraId="0454A18B" w14:textId="77777777" w:rsidR="00860AE8" w:rsidRDefault="00860AE8" w:rsidP="00860AE8"/>
    <w:p w14:paraId="3DC5FCBB" w14:textId="77777777" w:rsidR="00860AE8" w:rsidRDefault="00860AE8" w:rsidP="00860AE8"/>
    <w:p w14:paraId="6F7D645A" w14:textId="77777777" w:rsidR="00860AE8" w:rsidRDefault="00860AE8" w:rsidP="00860AE8"/>
    <w:p w14:paraId="387FC968" w14:textId="77777777" w:rsidR="00860AE8" w:rsidRDefault="00860AE8" w:rsidP="00860AE8"/>
    <w:p w14:paraId="195E663D" w14:textId="77777777" w:rsidR="00860AE8" w:rsidRDefault="00860AE8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860AE8" w:rsidRPr="00867613" w14:paraId="6CE2579E" w14:textId="77777777">
        <w:tc>
          <w:tcPr>
            <w:tcW w:w="14174" w:type="dxa"/>
            <w:gridSpan w:val="3"/>
            <w:shd w:val="clear" w:color="auto" w:fill="auto"/>
          </w:tcPr>
          <w:p w14:paraId="34C461A2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2" w:name="_Toc316494799"/>
            <w:r w:rsidRPr="00867613">
              <w:rPr>
                <w:sz w:val="22"/>
                <w:szCs w:val="22"/>
              </w:rPr>
              <w:lastRenderedPageBreak/>
              <w:t>List Of Revisions</w:t>
            </w:r>
            <w:bookmarkEnd w:id="2"/>
          </w:p>
        </w:tc>
      </w:tr>
      <w:tr w:rsidR="00860AE8" w:rsidRPr="00867613" w14:paraId="14D74835" w14:textId="77777777">
        <w:tc>
          <w:tcPr>
            <w:tcW w:w="4724" w:type="dxa"/>
            <w:shd w:val="clear" w:color="auto" w:fill="auto"/>
          </w:tcPr>
          <w:p w14:paraId="42484B7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6A8348C7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498BD781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2EAE1346" w14:textId="77777777">
        <w:tc>
          <w:tcPr>
            <w:tcW w:w="4724" w:type="dxa"/>
            <w:shd w:val="clear" w:color="auto" w:fill="auto"/>
          </w:tcPr>
          <w:p w14:paraId="21F9D2A7" w14:textId="3B1DD602" w:rsidR="00860AE8" w:rsidRPr="00867613" w:rsidRDefault="005F3D99" w:rsidP="00860AE8">
            <w:pPr>
              <w:spacing w:after="0" w:line="240" w:lineRule="auto"/>
            </w:pPr>
            <w:r>
              <w:t>02/09</w:t>
            </w:r>
            <w:r w:rsidR="00EC52CB">
              <w:t>/</w:t>
            </w:r>
            <w:r>
              <w:t>20</w:t>
            </w:r>
            <w:r w:rsidR="00EC52CB">
              <w:t>12</w:t>
            </w:r>
          </w:p>
        </w:tc>
        <w:tc>
          <w:tcPr>
            <w:tcW w:w="4725" w:type="dxa"/>
            <w:shd w:val="clear" w:color="auto" w:fill="auto"/>
          </w:tcPr>
          <w:p w14:paraId="08130964" w14:textId="7DD0EEA8" w:rsidR="00860AE8" w:rsidRPr="00867613" w:rsidRDefault="007D605C" w:rsidP="00860AE8">
            <w:pPr>
              <w:spacing w:after="0" w:line="240" w:lineRule="auto"/>
            </w:pPr>
            <w:r>
              <w:t>Nathan Altay Hunter</w:t>
            </w:r>
          </w:p>
        </w:tc>
        <w:tc>
          <w:tcPr>
            <w:tcW w:w="4725" w:type="dxa"/>
            <w:shd w:val="clear" w:color="auto" w:fill="auto"/>
          </w:tcPr>
          <w:p w14:paraId="5D5C080F" w14:textId="218E6FCF" w:rsidR="00860AE8" w:rsidRPr="00867613" w:rsidRDefault="00EC52CB" w:rsidP="00860AE8">
            <w:pPr>
              <w:spacing w:after="0" w:line="240" w:lineRule="auto"/>
            </w:pPr>
            <w:r>
              <w:t>Initial version</w:t>
            </w:r>
          </w:p>
        </w:tc>
      </w:tr>
    </w:tbl>
    <w:p w14:paraId="20B28DC7" w14:textId="77777777" w:rsidR="00860AE8" w:rsidRDefault="00860AE8" w:rsidP="00EC52CB">
      <w:pPr>
        <w:pStyle w:val="Heading1"/>
        <w:numPr>
          <w:ilvl w:val="0"/>
          <w:numId w:val="0"/>
        </w:numPr>
      </w:pPr>
      <w:bookmarkStart w:id="3" w:name="_Toc316494800"/>
      <w:bookmarkEnd w:id="0"/>
      <w:r>
        <w:t>Table of Contents</w:t>
      </w:r>
      <w:bookmarkEnd w:id="3"/>
    </w:p>
    <w:p w14:paraId="1CAAD972" w14:textId="77777777" w:rsidR="007655C5" w:rsidRDefault="00860AE8">
      <w:pPr>
        <w:pStyle w:val="TOC1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6494798" w:history="1">
        <w:r w:rsidR="007655C5" w:rsidRPr="00CF72CF">
          <w:rPr>
            <w:rStyle w:val="Hyperlink"/>
            <w:noProof/>
          </w:rPr>
          <w:t>Software Requirements for the Train Module of the Port Authority of Allegheny County Transit Control System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_Toc316494798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1</w:t>
        </w:r>
        <w:r w:rsidR="007655C5">
          <w:rPr>
            <w:noProof/>
            <w:webHidden/>
          </w:rPr>
          <w:fldChar w:fldCharType="end"/>
        </w:r>
      </w:hyperlink>
    </w:p>
    <w:p w14:paraId="6164A023" w14:textId="77777777" w:rsidR="007655C5" w:rsidRDefault="00D6307F">
      <w:pPr>
        <w:pStyle w:val="TOC1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799" w:history="1">
        <w:r w:rsidR="007655C5" w:rsidRPr="00CF72CF">
          <w:rPr>
            <w:rStyle w:val="Hyperlink"/>
            <w:noProof/>
          </w:rPr>
          <w:t>List Of Revisions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_Toc316494799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2</w:t>
        </w:r>
        <w:r w:rsidR="007655C5">
          <w:rPr>
            <w:noProof/>
            <w:webHidden/>
          </w:rPr>
          <w:fldChar w:fldCharType="end"/>
        </w:r>
      </w:hyperlink>
    </w:p>
    <w:p w14:paraId="6C60419E" w14:textId="77777777" w:rsidR="007655C5" w:rsidRDefault="00D6307F">
      <w:pPr>
        <w:pStyle w:val="TOC1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0" w:history="1">
        <w:r w:rsidR="007655C5" w:rsidRPr="00CF72CF">
          <w:rPr>
            <w:rStyle w:val="Hyperlink"/>
            <w:noProof/>
          </w:rPr>
          <w:t>Table of Contents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_Toc316494800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2</w:t>
        </w:r>
        <w:r w:rsidR="007655C5">
          <w:rPr>
            <w:noProof/>
            <w:webHidden/>
          </w:rPr>
          <w:fldChar w:fldCharType="end"/>
        </w:r>
      </w:hyperlink>
    </w:p>
    <w:p w14:paraId="43C2419C" w14:textId="77777777" w:rsidR="007655C5" w:rsidRDefault="00D6307F">
      <w:pPr>
        <w:pStyle w:val="TOC1"/>
        <w:tabs>
          <w:tab w:val="left" w:pos="4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1" w:history="1">
        <w:r w:rsidR="007655C5" w:rsidRPr="00CF72CF">
          <w:rPr>
            <w:rStyle w:val="Hyperlink"/>
            <w:rFonts w:eastAsia="Arial"/>
            <w:noProof/>
          </w:rPr>
          <w:t>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Introduction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_Toc316494801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0E5BD737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2" w:history="1">
        <w:r w:rsidR="007655C5" w:rsidRPr="00CF72CF">
          <w:rPr>
            <w:rStyle w:val="Hyperlink"/>
            <w:rFonts w:eastAsia="Arial"/>
            <w:noProof/>
          </w:rPr>
          <w:t>1.1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Product Overview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_Toc316494802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745C0EC7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3" w:history="1">
        <w:r w:rsidR="007655C5" w:rsidRPr="00CF72CF">
          <w:rPr>
            <w:rStyle w:val="Hyperlink"/>
            <w:rFonts w:eastAsia="Arial"/>
            <w:noProof/>
          </w:rPr>
          <w:t>1.2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Purpose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_Toc316494803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0AAFD22C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4" w:history="1">
        <w:r w:rsidR="007655C5" w:rsidRPr="00CF72CF">
          <w:rPr>
            <w:rStyle w:val="Hyperlink"/>
            <w:rFonts w:eastAsia="Arial"/>
            <w:noProof/>
          </w:rPr>
          <w:t>1.3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Scope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_Toc316494804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161E886D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5" w:history="1">
        <w:r w:rsidR="007655C5" w:rsidRPr="00CF72CF">
          <w:rPr>
            <w:rStyle w:val="Hyperlink"/>
            <w:rFonts w:eastAsia="Arial"/>
            <w:noProof/>
          </w:rPr>
          <w:t>1.4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References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_Toc316494805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C64780B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6" w:history="1">
        <w:r w:rsidR="007655C5" w:rsidRPr="00CF72CF">
          <w:rPr>
            <w:rStyle w:val="Hyperlink"/>
            <w:noProof/>
          </w:rPr>
          <w:t>1.4.1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IEEE-830 Software Requirements Specification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_Toc316494806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55E0B8D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7" w:history="1">
        <w:r w:rsidR="007655C5" w:rsidRPr="00CF72CF">
          <w:rPr>
            <w:rStyle w:val="Hyperlink"/>
            <w:noProof/>
          </w:rPr>
          <w:t>1.4.2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NSC-009 PAAC Bid Package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_Toc316494807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3EDD3A0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8" w:history="1">
        <w:r w:rsidR="007655C5" w:rsidRPr="00CF72CF">
          <w:rPr>
            <w:rStyle w:val="Hyperlink"/>
            <w:noProof/>
          </w:rPr>
          <w:t>1.5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Definitions and Abbreviations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_Toc316494808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75DC6BD3" w14:textId="77777777" w:rsidR="007655C5" w:rsidRDefault="00D6307F">
      <w:pPr>
        <w:pStyle w:val="TOC1"/>
        <w:tabs>
          <w:tab w:val="left" w:pos="4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09" w:history="1">
        <w:r w:rsidR="007655C5" w:rsidRPr="00CF72CF">
          <w:rPr>
            <w:rStyle w:val="Hyperlink"/>
            <w:rFonts w:eastAsia="Arial"/>
            <w:noProof/>
          </w:rPr>
          <w:t>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Overall Description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_Toc316494809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4218187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0" w:history="1">
        <w:r w:rsidR="007655C5" w:rsidRPr="00CF72CF">
          <w:rPr>
            <w:rStyle w:val="Hyperlink"/>
            <w:rFonts w:eastAsia="Arial"/>
            <w:noProof/>
          </w:rPr>
          <w:t>2.1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Product Perspective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_Toc316494810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3472E5E5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1" w:history="1">
        <w:r w:rsidR="007655C5" w:rsidRPr="00CF72CF">
          <w:rPr>
            <w:rStyle w:val="Hyperlink"/>
            <w:rFonts w:eastAsia="Arial"/>
            <w:noProof/>
          </w:rPr>
          <w:t>2.2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User Characteristics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_Toc316494811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36EA5177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2" w:history="1">
        <w:r w:rsidR="007655C5" w:rsidRPr="00CF72CF">
          <w:rPr>
            <w:rStyle w:val="Hyperlink"/>
            <w:rFonts w:eastAsia="Arial"/>
            <w:noProof/>
          </w:rPr>
          <w:t>2.2.1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Train Controller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_Toc316494812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564422D0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3" w:history="1">
        <w:r w:rsidR="007655C5" w:rsidRPr="00CF72CF">
          <w:rPr>
            <w:rStyle w:val="Hyperlink"/>
            <w:rFonts w:eastAsia="Arial"/>
            <w:noProof/>
          </w:rPr>
          <w:t>2.3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Assumptions and Dependencies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_Toc316494813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0EF86493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4" w:history="1">
        <w:r w:rsidR="007655C5" w:rsidRPr="00CF72CF">
          <w:rPr>
            <w:rStyle w:val="Hyperlink"/>
            <w:noProof/>
          </w:rPr>
          <w:t>2.3.1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The train is dependent on the train controller to provide the necessary instructions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_Toc316494814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6A371B2A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5" w:history="1">
        <w:r w:rsidR="007655C5" w:rsidRPr="00CF72CF">
          <w:rPr>
            <w:rStyle w:val="Hyperlink"/>
            <w:noProof/>
          </w:rPr>
          <w:t>2.3.2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The train is assumed to be a simple point mass which obeys Newton’s laws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_Toc316494815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5F1A0A33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6" w:history="1">
        <w:r w:rsidR="007655C5" w:rsidRPr="00CF72CF">
          <w:rPr>
            <w:rStyle w:val="Hyperlink"/>
            <w:noProof/>
          </w:rPr>
          <w:t>2.3.3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The acceleration limit provided for each train is assumed to be safe for the cargo and passengers it carries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_Toc316494816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05062E9B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7" w:history="1">
        <w:r w:rsidR="007655C5" w:rsidRPr="00CF72CF">
          <w:rPr>
            <w:rStyle w:val="Hyperlink"/>
            <w:noProof/>
          </w:rPr>
          <w:t>2.3.4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The mass of an average passenger is assumed to be the mass of each passenger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_Toc316494817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5936AF3F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8" w:history="1">
        <w:r w:rsidR="007655C5" w:rsidRPr="00CF72CF">
          <w:rPr>
            <w:rStyle w:val="Hyperlink"/>
            <w:noProof/>
          </w:rPr>
          <w:t>2.3.5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noProof/>
          </w:rPr>
          <w:t>The mass of an average car is assumed to be the mass of each car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_Toc316494818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1EDF3E8" w14:textId="77777777" w:rsidR="007655C5" w:rsidRDefault="00D6307F">
      <w:pPr>
        <w:pStyle w:val="TOC1"/>
        <w:tabs>
          <w:tab w:val="left" w:pos="4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19" w:history="1">
        <w:r w:rsidR="007655C5" w:rsidRPr="00CF72CF">
          <w:rPr>
            <w:rStyle w:val="Hyperlink"/>
            <w:rFonts w:eastAsia="Arial"/>
            <w:noProof/>
          </w:rPr>
          <w:t>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Specific Requirements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_Toc316494819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40B2D3F6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0" w:history="1">
        <w:r w:rsidR="007655C5" w:rsidRPr="00CF72CF">
          <w:rPr>
            <w:rStyle w:val="Hyperlink"/>
            <w:rFonts w:eastAsia="Arial"/>
            <w:noProof/>
          </w:rPr>
          <w:t>3.1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External Interface Requirements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_Toc316494820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277A658D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1" w:history="1">
        <w:r w:rsidR="007655C5" w:rsidRPr="00CF72CF">
          <w:rPr>
            <w:rStyle w:val="Hyperlink"/>
            <w:rFonts w:eastAsia="Arial"/>
            <w:noProof/>
            <w:spacing w:val="10"/>
          </w:rPr>
          <w:t>3.1.1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Software Interfaces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_Toc316494821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1D969C41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2" w:history="1">
        <w:r w:rsidR="007655C5" w:rsidRPr="00CF72CF">
          <w:rPr>
            <w:rStyle w:val="Hyperlink"/>
            <w:rFonts w:eastAsia="Arial"/>
            <w:noProof/>
          </w:rPr>
          <w:t>3.1.2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Communications Protocols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_Toc316494822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35F52EC6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3" w:history="1">
        <w:r w:rsidR="007655C5" w:rsidRPr="00CF72CF">
          <w:rPr>
            <w:rStyle w:val="Hyperlink"/>
            <w:rFonts w:eastAsia="Arial"/>
            <w:noProof/>
          </w:rPr>
          <w:t>3.1.3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Memory Constraints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_Toc316494823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1A102E82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4" w:history="1">
        <w:r w:rsidR="007655C5" w:rsidRPr="00CF72CF">
          <w:rPr>
            <w:rStyle w:val="Hyperlink"/>
            <w:rFonts w:eastAsia="Arial"/>
            <w:noProof/>
          </w:rPr>
          <w:t>3.1.4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Product function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_Toc316494824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79D4FD20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5" w:history="1">
        <w:r w:rsidR="007655C5" w:rsidRPr="00CF72CF">
          <w:rPr>
            <w:rStyle w:val="Hyperlink"/>
            <w:rFonts w:eastAsia="Arial"/>
            <w:noProof/>
          </w:rPr>
          <w:t>3.2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Software Product Features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_Toc316494825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7AFFB4E6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6" w:history="1">
        <w:r w:rsidR="007655C5" w:rsidRPr="00CF72CF">
          <w:rPr>
            <w:rStyle w:val="Hyperlink"/>
            <w:rFonts w:eastAsia="Arial"/>
            <w:noProof/>
          </w:rPr>
          <w:t>3.2.1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Mass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_Toc316494826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4</w:t>
        </w:r>
        <w:r w:rsidR="007655C5">
          <w:rPr>
            <w:noProof/>
            <w:webHidden/>
          </w:rPr>
          <w:fldChar w:fldCharType="end"/>
        </w:r>
      </w:hyperlink>
    </w:p>
    <w:p w14:paraId="3ECBDA8F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7" w:history="1">
        <w:r w:rsidR="007655C5" w:rsidRPr="00CF72CF">
          <w:rPr>
            <w:rStyle w:val="Hyperlink"/>
            <w:rFonts w:eastAsia="Arial"/>
            <w:noProof/>
          </w:rPr>
          <w:t>3.2.2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Speed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_Toc316494827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2D8C754B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8" w:history="1">
        <w:r w:rsidR="007655C5" w:rsidRPr="00CF72CF">
          <w:rPr>
            <w:rStyle w:val="Hyperlink"/>
            <w:rFonts w:eastAsia="Arial"/>
            <w:noProof/>
          </w:rPr>
          <w:t>3.2.3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Acceleration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_Toc316494828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007C93D2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29" w:history="1">
        <w:r w:rsidR="007655C5" w:rsidRPr="00CF72CF">
          <w:rPr>
            <w:rStyle w:val="Hyperlink"/>
            <w:rFonts w:eastAsia="Arial"/>
            <w:noProof/>
          </w:rPr>
          <w:t>3.2.4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Length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_Toc316494829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463F7D09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0" w:history="1">
        <w:r w:rsidR="007655C5" w:rsidRPr="00CF72CF">
          <w:rPr>
            <w:rStyle w:val="Hyperlink"/>
            <w:rFonts w:eastAsia="Arial"/>
            <w:noProof/>
          </w:rPr>
          <w:t>3.2.5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Height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_Toc316494830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0CACA062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1" w:history="1">
        <w:r w:rsidR="007655C5" w:rsidRPr="00CF72CF">
          <w:rPr>
            <w:rStyle w:val="Hyperlink"/>
            <w:rFonts w:eastAsia="Arial"/>
            <w:noProof/>
          </w:rPr>
          <w:t>3.2.6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Width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_Toc316494831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559193EF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2" w:history="1">
        <w:r w:rsidR="007655C5" w:rsidRPr="00CF72CF">
          <w:rPr>
            <w:rStyle w:val="Hyperlink"/>
            <w:rFonts w:eastAsia="Arial"/>
            <w:noProof/>
          </w:rPr>
          <w:t>3.2.7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Doors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_Toc316494832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4CE52AD7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3" w:history="1">
        <w:r w:rsidR="007655C5" w:rsidRPr="00CF72CF">
          <w:rPr>
            <w:rStyle w:val="Hyperlink"/>
            <w:rFonts w:eastAsia="Arial"/>
            <w:noProof/>
          </w:rPr>
          <w:t>3.2.8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Lights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_Toc316494833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0EA94CFB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4" w:history="1">
        <w:r w:rsidR="007655C5" w:rsidRPr="00CF72CF">
          <w:rPr>
            <w:rStyle w:val="Hyperlink"/>
            <w:rFonts w:eastAsia="Arial"/>
            <w:noProof/>
          </w:rPr>
          <w:t>3.3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Software System Attributes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_Toc316494834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0FFAE89E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5" w:history="1">
        <w:r w:rsidR="007655C5" w:rsidRPr="00CF72CF">
          <w:rPr>
            <w:rStyle w:val="Hyperlink"/>
            <w:rFonts w:eastAsia="Arial"/>
            <w:noProof/>
          </w:rPr>
          <w:t>3.3.1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Reliability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_Toc316494835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27BAA80D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6" w:history="1">
        <w:r w:rsidR="007655C5" w:rsidRPr="00CF72CF">
          <w:rPr>
            <w:rStyle w:val="Hyperlink"/>
            <w:rFonts w:eastAsia="Arial"/>
            <w:noProof/>
          </w:rPr>
          <w:t>3.3.2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Availability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_Toc316494836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3ECDCC78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7" w:history="1">
        <w:r w:rsidR="007655C5" w:rsidRPr="00CF72CF">
          <w:rPr>
            <w:rStyle w:val="Hyperlink"/>
            <w:rFonts w:eastAsia="Arial"/>
            <w:noProof/>
          </w:rPr>
          <w:t>3.3.3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Security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_Toc316494837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5</w:t>
        </w:r>
        <w:r w:rsidR="007655C5">
          <w:rPr>
            <w:noProof/>
            <w:webHidden/>
          </w:rPr>
          <w:fldChar w:fldCharType="end"/>
        </w:r>
      </w:hyperlink>
    </w:p>
    <w:p w14:paraId="7829F7F3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8" w:history="1">
        <w:r w:rsidR="007655C5" w:rsidRPr="00CF72CF">
          <w:rPr>
            <w:rStyle w:val="Hyperlink"/>
            <w:rFonts w:eastAsia="Arial"/>
            <w:noProof/>
          </w:rPr>
          <w:t>3.3.4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Portability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_Toc316494838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7D1A15BE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39" w:history="1">
        <w:r w:rsidR="007655C5" w:rsidRPr="00CF72CF">
          <w:rPr>
            <w:rStyle w:val="Hyperlink"/>
            <w:rFonts w:eastAsia="Arial"/>
            <w:noProof/>
          </w:rPr>
          <w:t>3.3.5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Performance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_Toc316494839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6CC10C96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40" w:history="1">
        <w:r w:rsidR="007655C5" w:rsidRPr="00CF72CF">
          <w:rPr>
            <w:rStyle w:val="Hyperlink"/>
            <w:rFonts w:eastAsia="Arial"/>
            <w:noProof/>
          </w:rPr>
          <w:t>3.4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Database Requirements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_Toc316494840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450CCC5B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41" w:history="1">
        <w:r w:rsidR="007655C5" w:rsidRPr="00CF72CF">
          <w:rPr>
            <w:rStyle w:val="Hyperlink"/>
            <w:rFonts w:eastAsia="Arial"/>
            <w:noProof/>
          </w:rPr>
          <w:t>3.4.1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The train module will not require a database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_Toc316494841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17088E43" w14:textId="77777777" w:rsidR="007655C5" w:rsidRDefault="00D6307F">
      <w:pPr>
        <w:pStyle w:val="TOC3"/>
        <w:tabs>
          <w:tab w:val="left" w:pos="110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42" w:history="1">
        <w:r w:rsidR="007655C5" w:rsidRPr="00CF72CF">
          <w:rPr>
            <w:rStyle w:val="Hyperlink"/>
            <w:rFonts w:eastAsia="Arial"/>
            <w:noProof/>
          </w:rPr>
          <w:t>3.4.2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All user authentication information and train schedules shall be handled by the CTC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_Toc316494842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3E465397" w14:textId="77777777" w:rsidR="007655C5" w:rsidRDefault="00D6307F">
      <w:pPr>
        <w:pStyle w:val="TOC2"/>
        <w:tabs>
          <w:tab w:val="left" w:pos="880"/>
          <w:tab w:val="right" w:leader="dot" w:pos="1394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494843" w:history="1">
        <w:r w:rsidR="007655C5" w:rsidRPr="00CF72CF">
          <w:rPr>
            <w:rStyle w:val="Hyperlink"/>
            <w:rFonts w:eastAsia="Arial"/>
            <w:noProof/>
          </w:rPr>
          <w:t>3.5</w:t>
        </w:r>
        <w:r w:rsidR="007655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655C5" w:rsidRPr="00CF72CF">
          <w:rPr>
            <w:rStyle w:val="Hyperlink"/>
            <w:rFonts w:eastAsia="Arial"/>
            <w:noProof/>
          </w:rPr>
          <w:t>Other Requirements</w:t>
        </w:r>
        <w:r w:rsidR="007655C5">
          <w:rPr>
            <w:noProof/>
            <w:webHidden/>
          </w:rPr>
          <w:tab/>
        </w:r>
        <w:r w:rsidR="007655C5">
          <w:rPr>
            <w:noProof/>
            <w:webHidden/>
          </w:rPr>
          <w:fldChar w:fldCharType="begin"/>
        </w:r>
        <w:r w:rsidR="007655C5">
          <w:rPr>
            <w:noProof/>
            <w:webHidden/>
          </w:rPr>
          <w:instrText xml:space="preserve"> PAGEREF _Toc316494843 \h </w:instrText>
        </w:r>
        <w:r w:rsidR="007655C5">
          <w:rPr>
            <w:noProof/>
            <w:webHidden/>
          </w:rPr>
        </w:r>
        <w:r w:rsidR="007655C5">
          <w:rPr>
            <w:noProof/>
            <w:webHidden/>
          </w:rPr>
          <w:fldChar w:fldCharType="separate"/>
        </w:r>
        <w:r w:rsidR="007655C5">
          <w:rPr>
            <w:noProof/>
            <w:webHidden/>
          </w:rPr>
          <w:t>6</w:t>
        </w:r>
        <w:r w:rsidR="007655C5">
          <w:rPr>
            <w:noProof/>
            <w:webHidden/>
          </w:rPr>
          <w:fldChar w:fldCharType="end"/>
        </w:r>
      </w:hyperlink>
    </w:p>
    <w:p w14:paraId="309CC633" w14:textId="6AB13002" w:rsidR="001A0AF6" w:rsidRDefault="00860AE8" w:rsidP="00860AE8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A8BB9B5" w14:textId="77777777" w:rsidR="001A0AF6" w:rsidRDefault="001A0AF6">
      <w:pPr>
        <w:spacing w:after="0" w:line="240" w:lineRule="auto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96C5BE3" w14:textId="77777777" w:rsidR="00860AE8" w:rsidRPr="002E2799" w:rsidRDefault="00860AE8" w:rsidP="00FD0153">
      <w:pPr>
        <w:pStyle w:val="Heading1"/>
        <w:rPr>
          <w:rFonts w:eastAsia="Arial"/>
        </w:rPr>
      </w:pPr>
      <w:bookmarkStart w:id="4" w:name="h.wrx57t-faddt0"/>
      <w:bookmarkStart w:id="5" w:name="_Toc314173767"/>
      <w:bookmarkStart w:id="6" w:name="_Toc316494801"/>
      <w:bookmarkEnd w:id="4"/>
      <w:r w:rsidRPr="002E2799">
        <w:rPr>
          <w:rFonts w:eastAsia="Arial"/>
        </w:rPr>
        <w:lastRenderedPageBreak/>
        <w:t>Introduction</w:t>
      </w:r>
      <w:bookmarkEnd w:id="5"/>
      <w:bookmarkEnd w:id="6"/>
    </w:p>
    <w:p w14:paraId="1D0DC046" w14:textId="77777777" w:rsidR="00860AE8" w:rsidRDefault="00860AE8" w:rsidP="00860AE8">
      <w:pPr>
        <w:pStyle w:val="Heading2"/>
        <w:rPr>
          <w:rFonts w:eastAsia="Arial"/>
        </w:rPr>
      </w:pPr>
      <w:bookmarkStart w:id="7" w:name="h.4830mf-jf5bvr"/>
      <w:bookmarkStart w:id="8" w:name="_Toc314173768"/>
      <w:bookmarkStart w:id="9" w:name="_Toc316494802"/>
      <w:bookmarkEnd w:id="7"/>
      <w:r w:rsidRPr="002E2799">
        <w:rPr>
          <w:rFonts w:eastAsia="Arial"/>
        </w:rPr>
        <w:t>Product Overview</w:t>
      </w:r>
      <w:bookmarkEnd w:id="8"/>
      <w:bookmarkEnd w:id="9"/>
    </w:p>
    <w:p w14:paraId="339608BC" w14:textId="150A9BFE" w:rsidR="00860AE8" w:rsidRPr="00AB2035" w:rsidRDefault="001A4C32" w:rsidP="00816F87">
      <w:pPr>
        <w:ind w:left="720"/>
        <w:rPr>
          <w:rFonts w:eastAsia="Arial"/>
        </w:rPr>
      </w:pPr>
      <w:r>
        <w:rPr>
          <w:rFonts w:eastAsia="Arial"/>
        </w:rPr>
        <w:t xml:space="preserve">This component will be used by the </w:t>
      </w:r>
      <w:r w:rsidR="008331CC">
        <w:rPr>
          <w:rFonts w:eastAsia="Arial"/>
        </w:rPr>
        <w:t xml:space="preserve">Centralized Traffic Control (CTC) system to simulate the behavior of a real train. </w:t>
      </w:r>
      <w:r w:rsidR="00047E75">
        <w:rPr>
          <w:rFonts w:eastAsia="Arial"/>
        </w:rPr>
        <w:t xml:space="preserve">It will be used by the North Shore Extension of the Port Authority of Allegheny County </w:t>
      </w:r>
      <w:r w:rsidR="00025032">
        <w:rPr>
          <w:rFonts w:eastAsia="Arial"/>
        </w:rPr>
        <w:t xml:space="preserve">(PAAC) </w:t>
      </w:r>
      <w:r w:rsidR="00047E75">
        <w:rPr>
          <w:rFonts w:eastAsia="Arial"/>
        </w:rPr>
        <w:t>as part of the complete system.</w:t>
      </w:r>
    </w:p>
    <w:p w14:paraId="1DD9DCD4" w14:textId="77777777" w:rsidR="00860AE8" w:rsidRDefault="00860AE8" w:rsidP="00860AE8">
      <w:pPr>
        <w:pStyle w:val="Heading2"/>
        <w:rPr>
          <w:rFonts w:eastAsia="Arial"/>
        </w:rPr>
      </w:pPr>
      <w:bookmarkStart w:id="10" w:name="h.86j36c-u8vqj9"/>
      <w:bookmarkStart w:id="11" w:name="_Toc314173769"/>
      <w:bookmarkStart w:id="12" w:name="_Toc316494803"/>
      <w:bookmarkEnd w:id="10"/>
      <w:r w:rsidRPr="002E2799">
        <w:rPr>
          <w:rFonts w:eastAsia="Arial"/>
        </w:rPr>
        <w:t>Purpose</w:t>
      </w:r>
      <w:bookmarkEnd w:id="11"/>
      <w:bookmarkEnd w:id="12"/>
    </w:p>
    <w:p w14:paraId="49F98443" w14:textId="39914843" w:rsidR="00860AE8" w:rsidRPr="005824DC" w:rsidRDefault="00047E75" w:rsidP="00816F87">
      <w:pPr>
        <w:ind w:left="720"/>
        <w:rPr>
          <w:rFonts w:eastAsia="Arial"/>
        </w:rPr>
      </w:pPr>
      <w:r>
        <w:rPr>
          <w:rFonts w:eastAsia="Arial"/>
        </w:rPr>
        <w:t>This document is intended to provide the requirements the train component of the system will adhere to.</w:t>
      </w:r>
    </w:p>
    <w:p w14:paraId="0453D09D" w14:textId="77777777" w:rsidR="00860AE8" w:rsidRDefault="00860AE8" w:rsidP="00860AE8">
      <w:pPr>
        <w:pStyle w:val="Heading2"/>
        <w:rPr>
          <w:rFonts w:eastAsia="Arial"/>
        </w:rPr>
      </w:pPr>
      <w:bookmarkStart w:id="13" w:name="h.e2smck-3scebi"/>
      <w:bookmarkStart w:id="14" w:name="_Toc314173770"/>
      <w:bookmarkStart w:id="15" w:name="_Toc316494804"/>
      <w:bookmarkEnd w:id="13"/>
      <w:r w:rsidRPr="002E2799">
        <w:rPr>
          <w:rFonts w:eastAsia="Arial"/>
        </w:rPr>
        <w:t>Scope</w:t>
      </w:r>
      <w:bookmarkEnd w:id="14"/>
      <w:bookmarkEnd w:id="15"/>
    </w:p>
    <w:p w14:paraId="1E76DB72" w14:textId="6B7862A9" w:rsidR="00860AE8" w:rsidRPr="00CC2172" w:rsidRDefault="00AE1F6D" w:rsidP="00816F87">
      <w:pPr>
        <w:ind w:left="720"/>
        <w:rPr>
          <w:rFonts w:eastAsia="Arial"/>
        </w:rPr>
      </w:pPr>
      <w:r>
        <w:rPr>
          <w:rFonts w:eastAsia="Arial"/>
        </w:rPr>
        <w:t xml:space="preserve">The scope of this document </w:t>
      </w:r>
      <w:r w:rsidR="007A5852">
        <w:rPr>
          <w:rFonts w:eastAsia="Arial"/>
        </w:rPr>
        <w:t>includes the requirements expected to be fulfilled by the train module</w:t>
      </w:r>
      <w:r w:rsidR="00FC75C2">
        <w:rPr>
          <w:rFonts w:eastAsia="Arial"/>
        </w:rPr>
        <w:t xml:space="preserve"> of the system</w:t>
      </w:r>
      <w:r w:rsidR="002B3CE5">
        <w:rPr>
          <w:rFonts w:eastAsia="Arial"/>
        </w:rPr>
        <w:t>.</w:t>
      </w:r>
    </w:p>
    <w:p w14:paraId="50CD7809" w14:textId="5CCF5B7D" w:rsidR="00860AE8" w:rsidRDefault="00860AE8" w:rsidP="00860AE8">
      <w:pPr>
        <w:pStyle w:val="Heading2"/>
        <w:rPr>
          <w:rFonts w:eastAsia="Arial"/>
        </w:rPr>
      </w:pPr>
      <w:bookmarkStart w:id="16" w:name="h.3e4sk6-srfs4h"/>
      <w:bookmarkStart w:id="17" w:name="_Toc314173771"/>
      <w:bookmarkStart w:id="18" w:name="_Toc316494805"/>
      <w:bookmarkEnd w:id="16"/>
      <w:r w:rsidRPr="002E2799">
        <w:rPr>
          <w:rFonts w:eastAsia="Arial"/>
        </w:rPr>
        <w:t>Reference</w:t>
      </w:r>
      <w:bookmarkEnd w:id="17"/>
      <w:r w:rsidR="00913F80">
        <w:rPr>
          <w:rFonts w:eastAsia="Arial"/>
        </w:rPr>
        <w:t>s</w:t>
      </w:r>
      <w:bookmarkEnd w:id="18"/>
    </w:p>
    <w:p w14:paraId="7582C004" w14:textId="77777777" w:rsidR="005603C6" w:rsidRDefault="005603C6" w:rsidP="007A5852">
      <w:pPr>
        <w:pStyle w:val="Heading3"/>
      </w:pPr>
      <w:bookmarkStart w:id="19" w:name="_Toc316494806"/>
      <w:r>
        <w:t>IEEE-830 Software Requirements Specification</w:t>
      </w:r>
      <w:bookmarkEnd w:id="19"/>
    </w:p>
    <w:p w14:paraId="340D55FC" w14:textId="77777777" w:rsidR="005603C6" w:rsidRPr="005603C6" w:rsidRDefault="005603C6" w:rsidP="007A5852">
      <w:pPr>
        <w:pStyle w:val="Heading3"/>
      </w:pPr>
      <w:bookmarkStart w:id="20" w:name="_Toc316494807"/>
      <w:r>
        <w:t>NSC-009 PAAC Bid Package</w:t>
      </w:r>
      <w:bookmarkEnd w:id="20"/>
    </w:p>
    <w:p w14:paraId="7EA87A30" w14:textId="77777777" w:rsidR="00860AE8" w:rsidRDefault="00860AE8" w:rsidP="00860AE8">
      <w:pPr>
        <w:pStyle w:val="Heading2"/>
      </w:pPr>
      <w:bookmarkStart w:id="21" w:name="h.3rrltf-gcp0po"/>
      <w:bookmarkStart w:id="22" w:name="_Toc314173772"/>
      <w:bookmarkStart w:id="23" w:name="_Toc316494808"/>
      <w:bookmarkEnd w:id="21"/>
      <w:r w:rsidRPr="002E2799">
        <w:rPr>
          <w:rFonts w:eastAsia="Arial"/>
        </w:rPr>
        <w:t>Definitions and Abbreviations</w:t>
      </w:r>
      <w:bookmarkEnd w:id="22"/>
      <w:bookmarkEnd w:id="23"/>
    </w:p>
    <w:p w14:paraId="09223FED" w14:textId="77777777" w:rsidR="002B3CE5" w:rsidRDefault="002B3CE5" w:rsidP="006B7CF7">
      <w:pPr>
        <w:ind w:left="720"/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01FB09A5" w14:textId="77777777" w:rsidR="002B3CE5" w:rsidRDefault="002B3CE5" w:rsidP="006B7CF7">
      <w:pPr>
        <w:ind w:left="720"/>
        <w:rPr>
          <w:rFonts w:eastAsia="Arial"/>
        </w:rPr>
      </w:pPr>
      <w:r w:rsidRPr="005603C6">
        <w:rPr>
          <w:rFonts w:eastAsia="Arial"/>
          <w:b/>
        </w:rPr>
        <w:t>GUI</w:t>
      </w:r>
      <w:r>
        <w:rPr>
          <w:rFonts w:eastAsia="Arial"/>
        </w:rPr>
        <w:t xml:space="preserve"> – Graphical User Interface</w:t>
      </w:r>
    </w:p>
    <w:p w14:paraId="16ADA84E" w14:textId="11ED7ADE" w:rsidR="00860AE8" w:rsidRDefault="00025032" w:rsidP="006B7CF7">
      <w:pPr>
        <w:ind w:left="720"/>
        <w:rPr>
          <w:rFonts w:eastAsia="Arial"/>
        </w:rPr>
      </w:pPr>
      <w:r>
        <w:rPr>
          <w:rFonts w:eastAsia="Arial"/>
          <w:b/>
        </w:rPr>
        <w:t>PAAC</w:t>
      </w:r>
      <w:r>
        <w:rPr>
          <w:rFonts w:eastAsia="Arial"/>
        </w:rPr>
        <w:t xml:space="preserve"> – Port Authority of Allegheny County</w:t>
      </w:r>
      <w:r w:rsidR="00860AE8">
        <w:rPr>
          <w:rFonts w:eastAsia="Arial"/>
        </w:rPr>
        <w:t xml:space="preserve"> </w:t>
      </w:r>
    </w:p>
    <w:p w14:paraId="1F1E7602" w14:textId="77777777" w:rsidR="00860AE8" w:rsidRPr="002E2799" w:rsidRDefault="00860AE8" w:rsidP="00860AE8">
      <w:pPr>
        <w:pStyle w:val="Heading1"/>
        <w:rPr>
          <w:rFonts w:eastAsia="Arial"/>
        </w:rPr>
      </w:pPr>
      <w:bookmarkStart w:id="24" w:name="h.d9ffpo-lb6xky"/>
      <w:bookmarkStart w:id="25" w:name="_Toc314173773"/>
      <w:bookmarkStart w:id="26" w:name="_Toc316494809"/>
      <w:bookmarkEnd w:id="24"/>
      <w:r w:rsidRPr="002E2799">
        <w:rPr>
          <w:rFonts w:eastAsia="Arial"/>
        </w:rPr>
        <w:t>Overall Description</w:t>
      </w:r>
      <w:bookmarkEnd w:id="25"/>
      <w:bookmarkEnd w:id="26"/>
    </w:p>
    <w:p w14:paraId="75AF3B6D" w14:textId="77777777" w:rsidR="008356B4" w:rsidRPr="002E2799" w:rsidRDefault="008356B4" w:rsidP="008356B4">
      <w:pPr>
        <w:pStyle w:val="Heading2"/>
        <w:rPr>
          <w:rFonts w:eastAsia="Arial"/>
        </w:rPr>
      </w:pPr>
      <w:bookmarkStart w:id="27" w:name="h.iqtovs-203dgy"/>
      <w:bookmarkStart w:id="28" w:name="_Toc315442680"/>
      <w:bookmarkStart w:id="29" w:name="_Toc316494810"/>
      <w:bookmarkEnd w:id="27"/>
      <w:r w:rsidRPr="002E2799">
        <w:rPr>
          <w:rFonts w:eastAsia="Arial"/>
        </w:rPr>
        <w:t>Product Perspective</w:t>
      </w:r>
      <w:bookmarkEnd w:id="28"/>
      <w:bookmarkEnd w:id="29"/>
    </w:p>
    <w:p w14:paraId="535A7C9D" w14:textId="2FF0ACC1" w:rsidR="00860AE8" w:rsidRPr="00C01972" w:rsidRDefault="00BE263A" w:rsidP="00C01972">
      <w:pPr>
        <w:ind w:left="720"/>
      </w:pPr>
      <w:bookmarkStart w:id="30" w:name="h.s6gtip-5f50da"/>
      <w:bookmarkEnd w:id="30"/>
      <w:r>
        <w:t>The train module simulates a train for use by the system. The train is ultimately controlled by the train controller; it makes no decisions itself.</w:t>
      </w:r>
      <w:bookmarkStart w:id="31" w:name="_GoBack"/>
      <w:bookmarkEnd w:id="31"/>
    </w:p>
    <w:p w14:paraId="516B6EAC" w14:textId="77777777" w:rsidR="00860AE8" w:rsidRDefault="00860AE8" w:rsidP="00860AE8">
      <w:pPr>
        <w:pStyle w:val="Heading2"/>
        <w:rPr>
          <w:rFonts w:eastAsia="Arial"/>
        </w:rPr>
      </w:pPr>
      <w:bookmarkStart w:id="32" w:name="h.wfa9y7-vrpgp6"/>
      <w:bookmarkStart w:id="33" w:name="_Toc314173776"/>
      <w:bookmarkStart w:id="34" w:name="_Toc316494811"/>
      <w:bookmarkEnd w:id="32"/>
      <w:r w:rsidRPr="002E2799">
        <w:rPr>
          <w:rFonts w:eastAsia="Arial"/>
        </w:rPr>
        <w:t>User Characteristics</w:t>
      </w:r>
      <w:bookmarkEnd w:id="33"/>
      <w:bookmarkEnd w:id="34"/>
    </w:p>
    <w:p w14:paraId="21819BF2" w14:textId="6BCAB813" w:rsidR="007A2088" w:rsidRDefault="002A60FA" w:rsidP="007A2088">
      <w:pPr>
        <w:pStyle w:val="Heading3"/>
        <w:rPr>
          <w:rFonts w:eastAsia="Arial"/>
        </w:rPr>
      </w:pPr>
      <w:bookmarkStart w:id="35" w:name="_Toc316494812"/>
      <w:r>
        <w:rPr>
          <w:rFonts w:eastAsia="Arial"/>
        </w:rPr>
        <w:t>Train</w:t>
      </w:r>
      <w:r w:rsidR="0084003C">
        <w:rPr>
          <w:rFonts w:eastAsia="Arial"/>
        </w:rPr>
        <w:t xml:space="preserve"> Controller</w:t>
      </w:r>
      <w:bookmarkEnd w:id="35"/>
    </w:p>
    <w:p w14:paraId="65999C3B" w14:textId="48D3EC6B" w:rsidR="007A2088" w:rsidRPr="007A2088" w:rsidRDefault="00FC6D4A" w:rsidP="00E963BE">
      <w:pPr>
        <w:ind w:left="720"/>
        <w:rPr>
          <w:rFonts w:eastAsia="Arial"/>
        </w:rPr>
      </w:pPr>
      <w:r>
        <w:rPr>
          <w:rFonts w:eastAsia="Arial"/>
        </w:rPr>
        <w:t xml:space="preserve">This user’s role is to </w:t>
      </w:r>
      <w:r w:rsidR="0084003C">
        <w:rPr>
          <w:rFonts w:eastAsia="Arial"/>
        </w:rPr>
        <w:t>tell</w:t>
      </w:r>
      <w:r>
        <w:rPr>
          <w:rFonts w:eastAsia="Arial"/>
        </w:rPr>
        <w:t xml:space="preserve"> </w:t>
      </w:r>
      <w:r w:rsidR="0084003C">
        <w:rPr>
          <w:rFonts w:eastAsia="Arial"/>
        </w:rPr>
        <w:t>acceleration, door, light, and temperature</w:t>
      </w:r>
      <w:r>
        <w:rPr>
          <w:rFonts w:eastAsia="Arial"/>
        </w:rPr>
        <w:t xml:space="preserve"> to </w:t>
      </w:r>
      <w:r w:rsidR="0084003C">
        <w:rPr>
          <w:rFonts w:eastAsia="Arial"/>
        </w:rPr>
        <w:t>the train.</w:t>
      </w:r>
      <w:r>
        <w:rPr>
          <w:rFonts w:eastAsia="Arial"/>
        </w:rPr>
        <w:t xml:space="preserve"> </w:t>
      </w:r>
    </w:p>
    <w:p w14:paraId="30CD09B7" w14:textId="144A5AA2" w:rsidR="00923082" w:rsidRPr="00923082" w:rsidRDefault="00860AE8" w:rsidP="00923082">
      <w:pPr>
        <w:pStyle w:val="Heading2"/>
        <w:rPr>
          <w:rFonts w:eastAsia="Arial"/>
        </w:rPr>
      </w:pPr>
      <w:bookmarkStart w:id="36" w:name="h.68ylly-jioq3q"/>
      <w:bookmarkStart w:id="37" w:name="h.uveus-r0jazv"/>
      <w:bookmarkStart w:id="38" w:name="_Toc314173778"/>
      <w:bookmarkStart w:id="39" w:name="_Toc316494813"/>
      <w:bookmarkEnd w:id="36"/>
      <w:bookmarkEnd w:id="37"/>
      <w:r w:rsidRPr="002E2799">
        <w:rPr>
          <w:rFonts w:eastAsia="Arial"/>
        </w:rPr>
        <w:t>Assumptions and Dependencies</w:t>
      </w:r>
      <w:bookmarkEnd w:id="38"/>
      <w:bookmarkEnd w:id="39"/>
    </w:p>
    <w:p w14:paraId="21353FBF" w14:textId="7E4A38B3" w:rsidR="00923082" w:rsidRDefault="00923082" w:rsidP="00923082">
      <w:pPr>
        <w:pStyle w:val="Heading3"/>
      </w:pPr>
      <w:bookmarkStart w:id="40" w:name="_Toc316494814"/>
      <w:r>
        <w:rPr>
          <w:rFonts w:hint="eastAsia"/>
        </w:rPr>
        <w:t xml:space="preserve">The </w:t>
      </w:r>
      <w:r w:rsidR="00A95721">
        <w:t>train</w:t>
      </w:r>
      <w:r>
        <w:t xml:space="preserve"> is dependent on </w:t>
      </w:r>
      <w:r w:rsidR="00A95721">
        <w:t>the train controller to provide the necessary instructions</w:t>
      </w:r>
      <w:bookmarkEnd w:id="40"/>
    </w:p>
    <w:p w14:paraId="526B8C85" w14:textId="2272393E" w:rsidR="003E4D90" w:rsidRDefault="003E4D90" w:rsidP="003E4D90">
      <w:pPr>
        <w:pStyle w:val="Heading3"/>
      </w:pPr>
      <w:bookmarkStart w:id="41" w:name="_Toc316494815"/>
      <w:r>
        <w:t xml:space="preserve">The </w:t>
      </w:r>
      <w:r w:rsidR="00A95721">
        <w:t xml:space="preserve">train is assumed to be a simple point mass which obeys Newton’s </w:t>
      </w:r>
      <w:r w:rsidR="00A472DC">
        <w:t>l</w:t>
      </w:r>
      <w:r w:rsidR="00A95721">
        <w:t>aws</w:t>
      </w:r>
      <w:bookmarkEnd w:id="41"/>
    </w:p>
    <w:p w14:paraId="72D8AB71" w14:textId="19E07D2E" w:rsidR="0065416F" w:rsidRPr="0065416F" w:rsidRDefault="0065416F" w:rsidP="0065416F">
      <w:pPr>
        <w:pStyle w:val="Heading3"/>
      </w:pPr>
      <w:bookmarkStart w:id="42" w:name="_Toc316494816"/>
      <w:r>
        <w:t>The acceleration limit provided for each train is assumed to be safe for the cargo and passengers it carries</w:t>
      </w:r>
      <w:bookmarkEnd w:id="42"/>
    </w:p>
    <w:p w14:paraId="0763C5D4" w14:textId="65AA6149" w:rsidR="008702A1" w:rsidRDefault="008702A1" w:rsidP="008702A1">
      <w:pPr>
        <w:pStyle w:val="Heading3"/>
      </w:pPr>
      <w:bookmarkStart w:id="43" w:name="_Toc316494817"/>
      <w:r>
        <w:t>The mass of an average passenger is assumed to be the mass of each passenger</w:t>
      </w:r>
      <w:bookmarkEnd w:id="43"/>
    </w:p>
    <w:p w14:paraId="54632CE6" w14:textId="3244452B" w:rsidR="008702A1" w:rsidRPr="008702A1" w:rsidRDefault="008702A1" w:rsidP="008702A1">
      <w:pPr>
        <w:pStyle w:val="Heading3"/>
      </w:pPr>
      <w:bookmarkStart w:id="44" w:name="_Toc316494818"/>
      <w:r>
        <w:t>The mass of an average car is assumed to be the mass of each car</w:t>
      </w:r>
      <w:bookmarkEnd w:id="44"/>
    </w:p>
    <w:p w14:paraId="70417065" w14:textId="77777777" w:rsidR="00860AE8" w:rsidRPr="002E2799" w:rsidRDefault="00860AE8" w:rsidP="00860AE8">
      <w:pPr>
        <w:pStyle w:val="Heading1"/>
        <w:rPr>
          <w:rFonts w:eastAsia="Arial"/>
        </w:rPr>
      </w:pPr>
      <w:bookmarkStart w:id="45" w:name="h.cfjzau-u94hsp"/>
      <w:bookmarkStart w:id="46" w:name="_Toc314173779"/>
      <w:bookmarkStart w:id="47" w:name="_Toc316494819"/>
      <w:bookmarkEnd w:id="45"/>
      <w:r w:rsidRPr="002E2799">
        <w:rPr>
          <w:rFonts w:eastAsia="Arial"/>
        </w:rPr>
        <w:t>Specific Requirements</w:t>
      </w:r>
      <w:bookmarkEnd w:id="46"/>
      <w:bookmarkEnd w:id="47"/>
    </w:p>
    <w:p w14:paraId="1981D5F8" w14:textId="77777777" w:rsidR="0016387C" w:rsidRPr="0016387C" w:rsidRDefault="00860AE8" w:rsidP="0016387C">
      <w:pPr>
        <w:pStyle w:val="Heading2"/>
        <w:rPr>
          <w:rFonts w:eastAsia="Arial"/>
        </w:rPr>
      </w:pPr>
      <w:bookmarkStart w:id="48" w:name="h.m1p29a-uywj6w"/>
      <w:bookmarkStart w:id="49" w:name="_Toc314173780"/>
      <w:bookmarkStart w:id="50" w:name="_Toc316494820"/>
      <w:bookmarkEnd w:id="48"/>
      <w:r w:rsidRPr="002E2799">
        <w:rPr>
          <w:rFonts w:eastAsia="Arial"/>
        </w:rPr>
        <w:t>External Interface Requirements</w:t>
      </w:r>
      <w:bookmarkEnd w:id="49"/>
      <w:bookmarkEnd w:id="50"/>
    </w:p>
    <w:p w14:paraId="6070F9AD" w14:textId="328485DE" w:rsidR="00444549" w:rsidRDefault="00860AE8" w:rsidP="004A7E89">
      <w:pPr>
        <w:pStyle w:val="Heading3"/>
        <w:rPr>
          <w:rStyle w:val="Heading4Char"/>
          <w:rFonts w:eastAsia="Arial"/>
        </w:rPr>
      </w:pPr>
      <w:bookmarkStart w:id="51" w:name="h.dkf0op-r2wka3"/>
      <w:bookmarkStart w:id="52" w:name="h.asqyul-lmnwvt"/>
      <w:bookmarkStart w:id="53" w:name="_Toc314173783"/>
      <w:bookmarkStart w:id="54" w:name="_Toc316494821"/>
      <w:bookmarkEnd w:id="51"/>
      <w:bookmarkEnd w:id="52"/>
      <w:r w:rsidRPr="002E2799">
        <w:rPr>
          <w:rFonts w:eastAsia="Arial"/>
        </w:rPr>
        <w:t>Software Interfaces</w:t>
      </w:r>
      <w:bookmarkStart w:id="55" w:name="_Toc314173784"/>
      <w:bookmarkEnd w:id="53"/>
      <w:bookmarkEnd w:id="54"/>
    </w:p>
    <w:p w14:paraId="21105544" w14:textId="12E81A6D" w:rsidR="004A7E89" w:rsidRDefault="004A7E89" w:rsidP="004A7E89">
      <w:pPr>
        <w:pStyle w:val="Heading4"/>
        <w:rPr>
          <w:rFonts w:eastAsia="Arial"/>
        </w:rPr>
      </w:pPr>
      <w:r>
        <w:rPr>
          <w:rFonts w:eastAsia="Arial"/>
        </w:rPr>
        <w:t>The train will only interface directly with the train controller</w:t>
      </w:r>
    </w:p>
    <w:p w14:paraId="4FFD822F" w14:textId="77777777" w:rsidR="004A7E89" w:rsidRPr="004A7E89" w:rsidRDefault="004A7E89" w:rsidP="004A7E89">
      <w:pPr>
        <w:rPr>
          <w:rFonts w:eastAsia="Arial"/>
        </w:rPr>
      </w:pPr>
    </w:p>
    <w:p w14:paraId="75702353" w14:textId="77777777" w:rsidR="00860AE8" w:rsidRDefault="00860AE8" w:rsidP="00860AE8">
      <w:pPr>
        <w:pStyle w:val="Heading3"/>
        <w:rPr>
          <w:rFonts w:eastAsia="Arial"/>
        </w:rPr>
      </w:pPr>
      <w:bookmarkStart w:id="56" w:name="_Toc316494822"/>
      <w:r w:rsidRPr="002E2799">
        <w:rPr>
          <w:rFonts w:eastAsia="Arial"/>
        </w:rPr>
        <w:t>Communications Protocols</w:t>
      </w:r>
      <w:bookmarkEnd w:id="55"/>
      <w:bookmarkEnd w:id="56"/>
    </w:p>
    <w:p w14:paraId="5DBE6EFF" w14:textId="21501DD2" w:rsidR="002216F1" w:rsidRDefault="00C37E23" w:rsidP="00C37E23">
      <w:pPr>
        <w:pStyle w:val="Heading4"/>
      </w:pPr>
      <w:r>
        <w:t>The train will receive all instructions directly from the train controller module</w:t>
      </w:r>
    </w:p>
    <w:p w14:paraId="248279F2" w14:textId="77777777" w:rsidR="002216F1" w:rsidRPr="002216F1" w:rsidRDefault="002216F1" w:rsidP="002216F1"/>
    <w:p w14:paraId="1E89B8C7" w14:textId="05D12471" w:rsidR="002216F1" w:rsidRDefault="002216F1" w:rsidP="002216F1">
      <w:pPr>
        <w:pStyle w:val="Heading3"/>
        <w:rPr>
          <w:rFonts w:eastAsia="Arial"/>
        </w:rPr>
      </w:pPr>
      <w:bookmarkStart w:id="57" w:name="_Toc316494823"/>
      <w:r>
        <w:rPr>
          <w:rFonts w:eastAsia="Arial"/>
        </w:rPr>
        <w:t>Memory Constraints</w:t>
      </w:r>
      <w:bookmarkEnd w:id="57"/>
    </w:p>
    <w:p w14:paraId="7F04393F" w14:textId="59550974" w:rsidR="0092170A" w:rsidRDefault="00C37E23" w:rsidP="0092170A">
      <w:pPr>
        <w:pStyle w:val="Heading4"/>
        <w:rPr>
          <w:rFonts w:eastAsia="Arial"/>
        </w:rPr>
      </w:pPr>
      <w:r>
        <w:rPr>
          <w:rFonts w:eastAsia="Arial"/>
        </w:rPr>
        <w:t>Each instance of the train module</w:t>
      </w:r>
      <w:r w:rsidR="002216F1">
        <w:rPr>
          <w:rFonts w:eastAsia="Arial"/>
        </w:rPr>
        <w:t xml:space="preserve"> shall </w:t>
      </w:r>
      <w:r w:rsidR="00A870D9">
        <w:rPr>
          <w:rFonts w:eastAsia="Arial"/>
        </w:rPr>
        <w:t xml:space="preserve">consume </w:t>
      </w:r>
      <w:r>
        <w:rPr>
          <w:rFonts w:eastAsia="Arial"/>
        </w:rPr>
        <w:t>less than 1 megabyte</w:t>
      </w:r>
      <w:r w:rsidR="00A870D9">
        <w:rPr>
          <w:rFonts w:eastAsia="Arial"/>
        </w:rPr>
        <w:t xml:space="preserve"> of memory</w:t>
      </w:r>
      <w:r>
        <w:rPr>
          <w:rFonts w:eastAsia="Arial"/>
        </w:rPr>
        <w:t xml:space="preserve"> at all times</w:t>
      </w:r>
    </w:p>
    <w:p w14:paraId="3452726D" w14:textId="77777777" w:rsidR="00A870D9" w:rsidRPr="00A870D9" w:rsidRDefault="00A870D9" w:rsidP="00A870D9">
      <w:pPr>
        <w:rPr>
          <w:rFonts w:eastAsia="Arial"/>
        </w:rPr>
      </w:pPr>
    </w:p>
    <w:p w14:paraId="68A2DCA5" w14:textId="77777777" w:rsidR="00860AE8" w:rsidRDefault="00860AE8" w:rsidP="00860AE8">
      <w:pPr>
        <w:pStyle w:val="Heading3"/>
        <w:rPr>
          <w:rFonts w:eastAsia="Arial"/>
        </w:rPr>
      </w:pPr>
      <w:bookmarkStart w:id="58" w:name="h.xpc8pn-gk665r"/>
      <w:bookmarkStart w:id="59" w:name="h.jec1lz-fyk50h"/>
      <w:bookmarkStart w:id="60" w:name="h.qd0fnl-z2x7vs"/>
      <w:bookmarkStart w:id="61" w:name="_Toc314173787"/>
      <w:bookmarkStart w:id="62" w:name="_Toc316494824"/>
      <w:bookmarkEnd w:id="58"/>
      <w:bookmarkEnd w:id="59"/>
      <w:bookmarkEnd w:id="60"/>
      <w:r w:rsidRPr="002E2799">
        <w:rPr>
          <w:rFonts w:eastAsia="Arial"/>
        </w:rPr>
        <w:t>Product function</w:t>
      </w:r>
      <w:bookmarkEnd w:id="61"/>
      <w:bookmarkEnd w:id="62"/>
    </w:p>
    <w:p w14:paraId="674DA88B" w14:textId="0FE15981" w:rsidR="00C974AD" w:rsidRDefault="004A31EE" w:rsidP="00E963BE">
      <w:pPr>
        <w:ind w:left="720"/>
        <w:rPr>
          <w:rFonts w:eastAsia="Arial"/>
        </w:rPr>
      </w:pPr>
      <w:bookmarkStart w:id="63" w:name="h.91ba9k-vu59xp"/>
      <w:bookmarkEnd w:id="63"/>
      <w:r>
        <w:rPr>
          <w:rFonts w:eastAsia="Arial"/>
        </w:rPr>
        <w:t>The train module is responsible for modeling the behavior of a train. It is the lowest level component of the system and generally performs the actions given it by the train controller.</w:t>
      </w:r>
    </w:p>
    <w:p w14:paraId="5F3F0D82" w14:textId="78156525" w:rsidR="00422F83" w:rsidRDefault="00422F83" w:rsidP="00422F83">
      <w:pPr>
        <w:pStyle w:val="Heading2"/>
        <w:rPr>
          <w:rFonts w:eastAsia="Arial"/>
        </w:rPr>
      </w:pPr>
      <w:bookmarkStart w:id="64" w:name="_Toc316494825"/>
      <w:r>
        <w:rPr>
          <w:rFonts w:eastAsia="Arial"/>
        </w:rPr>
        <w:t>Software Product Features</w:t>
      </w:r>
      <w:bookmarkEnd w:id="64"/>
    </w:p>
    <w:p w14:paraId="494D8BC4" w14:textId="1B44A02D" w:rsidR="00220F7C" w:rsidRDefault="00220F7C" w:rsidP="00220F7C">
      <w:pPr>
        <w:pStyle w:val="Heading3"/>
        <w:rPr>
          <w:rFonts w:eastAsia="Arial"/>
        </w:rPr>
      </w:pPr>
      <w:bookmarkStart w:id="65" w:name="_Toc316494826"/>
      <w:r>
        <w:rPr>
          <w:rFonts w:eastAsia="Arial"/>
        </w:rPr>
        <w:t>Mass</w:t>
      </w:r>
      <w:bookmarkEnd w:id="65"/>
    </w:p>
    <w:p w14:paraId="55B472A0" w14:textId="11C06B7D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 mass determined by the sum of the engine, cars,</w:t>
      </w:r>
      <w:r w:rsidR="00D22535">
        <w:rPr>
          <w:rFonts w:eastAsia="Arial"/>
        </w:rPr>
        <w:t xml:space="preserve"> crew,</w:t>
      </w:r>
      <w:r>
        <w:rPr>
          <w:rFonts w:eastAsia="Arial"/>
        </w:rPr>
        <w:t xml:space="preserve"> and passengers</w:t>
      </w:r>
    </w:p>
    <w:p w14:paraId="032B96D5" w14:textId="77777777" w:rsidR="00220F7C" w:rsidRPr="00220F7C" w:rsidRDefault="00220F7C" w:rsidP="00220F7C">
      <w:pPr>
        <w:rPr>
          <w:rFonts w:eastAsia="Arial"/>
        </w:rPr>
      </w:pPr>
    </w:p>
    <w:p w14:paraId="32C1B0D8" w14:textId="1ABD83C2" w:rsidR="00220F7C" w:rsidRDefault="00220F7C" w:rsidP="00220F7C">
      <w:pPr>
        <w:pStyle w:val="Heading3"/>
        <w:rPr>
          <w:rFonts w:eastAsia="Arial"/>
        </w:rPr>
      </w:pPr>
      <w:bookmarkStart w:id="66" w:name="_Toc316494827"/>
      <w:r>
        <w:rPr>
          <w:rFonts w:eastAsia="Arial"/>
        </w:rPr>
        <w:lastRenderedPageBreak/>
        <w:t>Speed</w:t>
      </w:r>
      <w:bookmarkEnd w:id="66"/>
    </w:p>
    <w:p w14:paraId="2F7A4779" w14:textId="05F109F9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 speed at which it travels</w:t>
      </w:r>
    </w:p>
    <w:p w14:paraId="49C0D67B" w14:textId="6D0B43C7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train’s speed shall not exceed any of the speed limits it is given</w:t>
      </w:r>
    </w:p>
    <w:p w14:paraId="40A09F47" w14:textId="77777777" w:rsidR="00220F7C" w:rsidRPr="00220F7C" w:rsidRDefault="00220F7C" w:rsidP="00220F7C">
      <w:pPr>
        <w:rPr>
          <w:rFonts w:eastAsia="Arial"/>
        </w:rPr>
      </w:pPr>
    </w:p>
    <w:p w14:paraId="4BAA27C8" w14:textId="2D4D0C06" w:rsidR="00220F7C" w:rsidRDefault="00220F7C" w:rsidP="00220F7C">
      <w:pPr>
        <w:pStyle w:val="Heading3"/>
        <w:rPr>
          <w:rFonts w:eastAsia="Arial"/>
        </w:rPr>
      </w:pPr>
      <w:bookmarkStart w:id="67" w:name="_Toc316494828"/>
      <w:r>
        <w:rPr>
          <w:rFonts w:eastAsia="Arial"/>
        </w:rPr>
        <w:t>Acceleration</w:t>
      </w:r>
      <w:bookmarkEnd w:id="67"/>
    </w:p>
    <w:p w14:paraId="64341317" w14:textId="29EF3748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an acceleration which changes its speed</w:t>
      </w:r>
    </w:p>
    <w:p w14:paraId="3CCD457A" w14:textId="38AF50F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not exceed any acceleration or deceleration limits it is given</w:t>
      </w:r>
    </w:p>
    <w:p w14:paraId="01FA94EF" w14:textId="77777777" w:rsidR="00220F7C" w:rsidRPr="00220F7C" w:rsidRDefault="00220F7C" w:rsidP="00220F7C">
      <w:pPr>
        <w:rPr>
          <w:rFonts w:eastAsia="Arial"/>
        </w:rPr>
      </w:pPr>
    </w:p>
    <w:p w14:paraId="150695D9" w14:textId="2A550C80" w:rsidR="00220F7C" w:rsidRDefault="00220F7C" w:rsidP="00220F7C">
      <w:pPr>
        <w:pStyle w:val="Heading3"/>
        <w:rPr>
          <w:rFonts w:eastAsia="Arial"/>
        </w:rPr>
      </w:pPr>
      <w:bookmarkStart w:id="68" w:name="_Toc316494829"/>
      <w:r>
        <w:rPr>
          <w:rFonts w:eastAsia="Arial"/>
        </w:rPr>
        <w:t>Length</w:t>
      </w:r>
      <w:bookmarkEnd w:id="68"/>
    </w:p>
    <w:p w14:paraId="053055B7" w14:textId="7AB698A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 xml:space="preserve">The train shall have a length equal to the length of a car </w:t>
      </w:r>
      <w:r w:rsidR="00CC1166">
        <w:rPr>
          <w:rFonts w:eastAsia="Arial"/>
        </w:rPr>
        <w:t>multiplied by the number of cars it contains</w:t>
      </w:r>
    </w:p>
    <w:p w14:paraId="1345E032" w14:textId="77777777" w:rsidR="00CC1166" w:rsidRDefault="00CC1166" w:rsidP="00CC1166">
      <w:pPr>
        <w:rPr>
          <w:rFonts w:eastAsia="Arial"/>
        </w:rPr>
      </w:pPr>
    </w:p>
    <w:p w14:paraId="4A0C4618" w14:textId="14F627E1" w:rsidR="00CC1166" w:rsidRDefault="00CC1166" w:rsidP="00CC1166">
      <w:pPr>
        <w:pStyle w:val="Heading3"/>
        <w:rPr>
          <w:rFonts w:eastAsia="Arial"/>
        </w:rPr>
      </w:pPr>
      <w:bookmarkStart w:id="69" w:name="_Toc316494830"/>
      <w:r>
        <w:rPr>
          <w:rFonts w:eastAsia="Arial"/>
        </w:rPr>
        <w:t>Height</w:t>
      </w:r>
      <w:bookmarkEnd w:id="69"/>
    </w:p>
    <w:p w14:paraId="7F1B53F4" w14:textId="600F9DE5" w:rsidR="002B473C" w:rsidRPr="002B473C" w:rsidRDefault="00CC1166" w:rsidP="002B473C">
      <w:pPr>
        <w:pStyle w:val="Heading4"/>
        <w:rPr>
          <w:rFonts w:eastAsia="Arial"/>
        </w:rPr>
      </w:pPr>
      <w:r>
        <w:rPr>
          <w:rFonts w:eastAsia="Arial"/>
        </w:rPr>
        <w:t xml:space="preserve">The train </w:t>
      </w:r>
      <w:r w:rsidR="002B473C">
        <w:rPr>
          <w:rFonts w:eastAsia="Arial"/>
        </w:rPr>
        <w:t>shall have a height which must never change</w:t>
      </w:r>
      <w:r>
        <w:rPr>
          <w:rFonts w:eastAsia="Arial"/>
        </w:rPr>
        <w:t xml:space="preserve"> after its creation</w:t>
      </w:r>
    </w:p>
    <w:p w14:paraId="3A62DAC1" w14:textId="77777777" w:rsidR="00CC1166" w:rsidRDefault="00CC1166" w:rsidP="00CC1166">
      <w:pPr>
        <w:rPr>
          <w:rFonts w:eastAsia="Arial"/>
        </w:rPr>
      </w:pPr>
    </w:p>
    <w:p w14:paraId="2C4797AE" w14:textId="043D0CFD" w:rsidR="002B473C" w:rsidRDefault="002B473C" w:rsidP="002B473C">
      <w:pPr>
        <w:pStyle w:val="Heading3"/>
        <w:rPr>
          <w:rFonts w:eastAsia="Arial"/>
        </w:rPr>
      </w:pPr>
      <w:bookmarkStart w:id="70" w:name="_Toc316494831"/>
      <w:r>
        <w:rPr>
          <w:rFonts w:eastAsia="Arial"/>
        </w:rPr>
        <w:t>Width</w:t>
      </w:r>
      <w:bookmarkEnd w:id="70"/>
    </w:p>
    <w:p w14:paraId="5192B52B" w14:textId="0EC86C5B" w:rsidR="002B473C" w:rsidRDefault="002B473C" w:rsidP="002B473C">
      <w:pPr>
        <w:pStyle w:val="Heading4"/>
        <w:rPr>
          <w:rFonts w:eastAsia="Arial"/>
        </w:rPr>
      </w:pPr>
      <w:r>
        <w:rPr>
          <w:rFonts w:eastAsia="Arial"/>
        </w:rPr>
        <w:t>The train shall have a width which must never change after its creation</w:t>
      </w:r>
    </w:p>
    <w:p w14:paraId="52294916" w14:textId="77777777" w:rsidR="002B473C" w:rsidRPr="002B473C" w:rsidRDefault="002B473C" w:rsidP="002B473C">
      <w:pPr>
        <w:rPr>
          <w:rFonts w:eastAsia="Arial"/>
        </w:rPr>
      </w:pPr>
    </w:p>
    <w:p w14:paraId="7834A0AA" w14:textId="596655AA" w:rsidR="00220F7C" w:rsidRDefault="00220F7C" w:rsidP="00220F7C">
      <w:pPr>
        <w:pStyle w:val="Heading3"/>
        <w:rPr>
          <w:rFonts w:eastAsia="Arial"/>
        </w:rPr>
      </w:pPr>
      <w:bookmarkStart w:id="71" w:name="_Toc316494832"/>
      <w:r>
        <w:rPr>
          <w:rFonts w:eastAsia="Arial"/>
        </w:rPr>
        <w:t>Doors</w:t>
      </w:r>
      <w:bookmarkEnd w:id="71"/>
    </w:p>
    <w:p w14:paraId="38C2EBBA" w14:textId="4C9453A0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The train shall have two possible states for its doors: open and closed</w:t>
      </w:r>
    </w:p>
    <w:p w14:paraId="217B0B50" w14:textId="7A761499" w:rsidR="00E47EF8" w:rsidRP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Doors may not be opened or closed independently; they must all have the same state</w:t>
      </w:r>
    </w:p>
    <w:p w14:paraId="0DBAA68E" w14:textId="6ED1E879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Doors shall be closed whenever the train has a non-zero speed or acceleration</w:t>
      </w:r>
    </w:p>
    <w:p w14:paraId="2CAE3ACC" w14:textId="23DC62CE" w:rsidR="00220F7C" w:rsidRDefault="00220F7C" w:rsidP="00220F7C">
      <w:pPr>
        <w:pStyle w:val="Heading4"/>
        <w:rPr>
          <w:rFonts w:eastAsia="Arial"/>
        </w:rPr>
      </w:pPr>
      <w:r>
        <w:rPr>
          <w:rFonts w:eastAsia="Arial"/>
        </w:rPr>
        <w:t>Doors shall be open whenever the train is at a station</w:t>
      </w:r>
    </w:p>
    <w:p w14:paraId="05D051BD" w14:textId="77777777" w:rsidR="00220F7C" w:rsidRPr="00220F7C" w:rsidRDefault="00220F7C" w:rsidP="00220F7C">
      <w:pPr>
        <w:rPr>
          <w:rFonts w:eastAsia="Arial"/>
        </w:rPr>
      </w:pPr>
    </w:p>
    <w:p w14:paraId="47711CB0" w14:textId="45F150C5" w:rsidR="00220F7C" w:rsidRDefault="00220F7C" w:rsidP="00220F7C">
      <w:pPr>
        <w:pStyle w:val="Heading3"/>
        <w:rPr>
          <w:rFonts w:eastAsia="Arial"/>
        </w:rPr>
      </w:pPr>
      <w:bookmarkStart w:id="72" w:name="_Toc316494833"/>
      <w:r>
        <w:rPr>
          <w:rFonts w:eastAsia="Arial"/>
        </w:rPr>
        <w:t>Lights</w:t>
      </w:r>
      <w:bookmarkEnd w:id="72"/>
    </w:p>
    <w:p w14:paraId="4E1D2544" w14:textId="46616561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The train shall have two possible states for its lights: on and off</w:t>
      </w:r>
    </w:p>
    <w:p w14:paraId="1F0126B3" w14:textId="7E5A78EF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may not be turned on or off independently; they must all have the same state</w:t>
      </w:r>
    </w:p>
    <w:p w14:paraId="3EF2A96C" w14:textId="100E8F38" w:rsid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shall be on whenever the train is in a tunnel</w:t>
      </w:r>
    </w:p>
    <w:p w14:paraId="787A8A0A" w14:textId="454281A3" w:rsidR="00E47EF8" w:rsidRPr="00E47EF8" w:rsidRDefault="00E47EF8" w:rsidP="00E47EF8">
      <w:pPr>
        <w:pStyle w:val="Heading4"/>
        <w:rPr>
          <w:rFonts w:eastAsia="Arial"/>
        </w:rPr>
      </w:pPr>
      <w:r>
        <w:rPr>
          <w:rFonts w:eastAsia="Arial"/>
        </w:rPr>
        <w:t>Lights shall be off whenever the train is not in a tunnel</w:t>
      </w:r>
    </w:p>
    <w:p w14:paraId="2947C612" w14:textId="77777777" w:rsidR="00860AE8" w:rsidRPr="002E2799" w:rsidRDefault="00860AE8" w:rsidP="00860AE8">
      <w:pPr>
        <w:pStyle w:val="Heading2"/>
        <w:rPr>
          <w:rFonts w:eastAsia="Arial"/>
        </w:rPr>
      </w:pPr>
      <w:bookmarkStart w:id="73" w:name="h.d1obiq-oghlbw"/>
      <w:bookmarkStart w:id="74" w:name="_Toc314173790"/>
      <w:bookmarkStart w:id="75" w:name="_Toc316494834"/>
      <w:bookmarkEnd w:id="73"/>
      <w:r w:rsidRPr="002E2799">
        <w:rPr>
          <w:rFonts w:eastAsia="Arial"/>
        </w:rPr>
        <w:t>Software System Attributes</w:t>
      </w:r>
      <w:bookmarkEnd w:id="74"/>
      <w:bookmarkEnd w:id="75"/>
    </w:p>
    <w:p w14:paraId="337A39BC" w14:textId="12441FFC" w:rsidR="00305D66" w:rsidRDefault="00860AE8" w:rsidP="00305D66">
      <w:pPr>
        <w:pStyle w:val="Heading3"/>
        <w:rPr>
          <w:rFonts w:eastAsia="Arial"/>
        </w:rPr>
      </w:pPr>
      <w:bookmarkStart w:id="76" w:name="h.mmafhh-3feg73"/>
      <w:bookmarkStart w:id="77" w:name="_Toc314173791"/>
      <w:bookmarkStart w:id="78" w:name="_Toc316494835"/>
      <w:bookmarkEnd w:id="76"/>
      <w:r w:rsidRPr="002E2799">
        <w:rPr>
          <w:rFonts w:eastAsia="Arial"/>
        </w:rPr>
        <w:t>Reliability</w:t>
      </w:r>
      <w:bookmarkEnd w:id="77"/>
      <w:bookmarkEnd w:id="78"/>
    </w:p>
    <w:p w14:paraId="36CC9CEA" w14:textId="0EF0E398" w:rsidR="0034587F" w:rsidRDefault="00305D66" w:rsidP="0034587F">
      <w:pPr>
        <w:pStyle w:val="Heading4"/>
        <w:rPr>
          <w:rFonts w:eastAsia="Arial"/>
        </w:rPr>
      </w:pPr>
      <w:r>
        <w:rPr>
          <w:rFonts w:eastAsia="Arial"/>
        </w:rPr>
        <w:t xml:space="preserve">The </w:t>
      </w:r>
      <w:r w:rsidR="00E534AA">
        <w:rPr>
          <w:rFonts w:eastAsia="Arial"/>
        </w:rPr>
        <w:t>train module shall reliably perform its expected functions</w:t>
      </w:r>
    </w:p>
    <w:p w14:paraId="46DB21A5" w14:textId="69BFF679" w:rsidR="00E534AA" w:rsidRDefault="00E534AA" w:rsidP="00E534AA">
      <w:pPr>
        <w:pStyle w:val="Heading4"/>
        <w:rPr>
          <w:rFonts w:eastAsia="Arial"/>
        </w:rPr>
      </w:pPr>
      <w:r>
        <w:rPr>
          <w:rFonts w:eastAsia="Arial"/>
        </w:rPr>
        <w:t>Any unexpected exceptions should be handled by stopping the train</w:t>
      </w:r>
    </w:p>
    <w:p w14:paraId="045F6B7C" w14:textId="77777777" w:rsidR="00E534AA" w:rsidRPr="00E534AA" w:rsidRDefault="00E534AA" w:rsidP="00E534AA">
      <w:pPr>
        <w:rPr>
          <w:rFonts w:eastAsia="Arial"/>
        </w:rPr>
      </w:pPr>
    </w:p>
    <w:p w14:paraId="5FA69D97" w14:textId="15C47015" w:rsidR="00E534AA" w:rsidRPr="00E534AA" w:rsidRDefault="00E534AA" w:rsidP="00E534AA">
      <w:pPr>
        <w:pStyle w:val="Heading3"/>
        <w:rPr>
          <w:rFonts w:eastAsia="Arial"/>
        </w:rPr>
      </w:pPr>
      <w:bookmarkStart w:id="79" w:name="_Toc316494836"/>
      <w:r>
        <w:rPr>
          <w:rFonts w:eastAsia="Arial"/>
        </w:rPr>
        <w:t>Availability</w:t>
      </w:r>
      <w:bookmarkEnd w:id="79"/>
    </w:p>
    <w:p w14:paraId="0CB1D7E1" w14:textId="783F0759" w:rsidR="00E534AA" w:rsidRDefault="00E534AA" w:rsidP="00E534AA">
      <w:pPr>
        <w:pStyle w:val="Heading4"/>
        <w:rPr>
          <w:rFonts w:eastAsia="Arial"/>
        </w:rPr>
      </w:pPr>
      <w:r>
        <w:rPr>
          <w:rFonts w:eastAsia="Arial"/>
        </w:rPr>
        <w:t>The train shall be available to take orders from the train controller at all times</w:t>
      </w:r>
    </w:p>
    <w:p w14:paraId="5B399E88" w14:textId="77777777" w:rsidR="00E534AA" w:rsidRPr="00E534AA" w:rsidRDefault="00E534AA" w:rsidP="00E534AA">
      <w:pPr>
        <w:rPr>
          <w:rFonts w:eastAsia="Arial"/>
        </w:rPr>
      </w:pPr>
    </w:p>
    <w:p w14:paraId="3082C5DD" w14:textId="77777777" w:rsidR="00860AE8" w:rsidRDefault="00860AE8" w:rsidP="00860AE8">
      <w:pPr>
        <w:pStyle w:val="Heading3"/>
        <w:rPr>
          <w:rFonts w:eastAsia="Arial"/>
        </w:rPr>
      </w:pPr>
      <w:bookmarkStart w:id="80" w:name="h.s53a8q-jpvj6h"/>
      <w:bookmarkStart w:id="81" w:name="_Toc314173793"/>
      <w:bookmarkStart w:id="82" w:name="_Toc316494837"/>
      <w:bookmarkEnd w:id="80"/>
      <w:r w:rsidRPr="002E2799">
        <w:rPr>
          <w:rFonts w:eastAsia="Arial"/>
        </w:rPr>
        <w:t>Security</w:t>
      </w:r>
      <w:bookmarkEnd w:id="81"/>
      <w:bookmarkEnd w:id="82"/>
    </w:p>
    <w:p w14:paraId="39765921" w14:textId="488747E5" w:rsidR="0092170A" w:rsidRPr="0092170A" w:rsidRDefault="0092170A" w:rsidP="0092170A">
      <w:pPr>
        <w:pStyle w:val="Heading4"/>
        <w:rPr>
          <w:rFonts w:eastAsia="Arial"/>
        </w:rPr>
      </w:pPr>
      <w:r>
        <w:rPr>
          <w:rFonts w:eastAsia="Arial"/>
        </w:rPr>
        <w:t xml:space="preserve">The </w:t>
      </w:r>
      <w:r w:rsidR="00F07641">
        <w:rPr>
          <w:rFonts w:eastAsia="Arial"/>
        </w:rPr>
        <w:t>train shall require speed, acceleration, and deceleration limits to be provided when it is created</w:t>
      </w:r>
    </w:p>
    <w:p w14:paraId="60151A2C" w14:textId="43D8BDBD" w:rsidR="0092170A" w:rsidRDefault="00F07641" w:rsidP="0092170A">
      <w:pPr>
        <w:pStyle w:val="Heading4"/>
        <w:rPr>
          <w:rFonts w:eastAsia="Arial"/>
        </w:rPr>
      </w:pPr>
      <w:r>
        <w:rPr>
          <w:rFonts w:eastAsia="Arial"/>
        </w:rPr>
        <w:t>The train must obey all orders given by the train controller unless they exceed a preset limit</w:t>
      </w:r>
    </w:p>
    <w:p w14:paraId="66BD349A" w14:textId="4096B7E4" w:rsidR="0092170A" w:rsidRDefault="00F07641" w:rsidP="0092170A">
      <w:pPr>
        <w:pStyle w:val="Heading4"/>
        <w:rPr>
          <w:rFonts w:eastAsia="Arial"/>
        </w:rPr>
      </w:pPr>
      <w:r>
        <w:rPr>
          <w:rFonts w:eastAsia="Arial"/>
        </w:rPr>
        <w:t>In the event that communication with the train controller is lost, the train shall decelerate until its speed reaches zero</w:t>
      </w:r>
    </w:p>
    <w:p w14:paraId="7EA393AF" w14:textId="35AA51E0" w:rsidR="00325462" w:rsidRPr="00325462" w:rsidRDefault="00325462" w:rsidP="00325462">
      <w:pPr>
        <w:pStyle w:val="Heading4"/>
        <w:rPr>
          <w:rFonts w:eastAsia="Arial"/>
        </w:rPr>
      </w:pPr>
      <w:r>
        <w:rPr>
          <w:rFonts w:eastAsia="Arial"/>
        </w:rPr>
        <w:t>In the event that the train</w:t>
      </w:r>
      <w:r w:rsidR="002B580B">
        <w:rPr>
          <w:rFonts w:eastAsia="Arial"/>
        </w:rPr>
        <w:t xml:space="preserve"> has a break failure it shall not be permitted to accelerate</w:t>
      </w:r>
    </w:p>
    <w:p w14:paraId="6BD3A78E" w14:textId="77777777" w:rsidR="00476D11" w:rsidRPr="00476D11" w:rsidRDefault="00476D11" w:rsidP="00476D11">
      <w:pPr>
        <w:rPr>
          <w:rFonts w:eastAsia="Arial"/>
        </w:rPr>
      </w:pPr>
    </w:p>
    <w:p w14:paraId="66FDCCF9" w14:textId="77777777" w:rsidR="00860AE8" w:rsidRDefault="00860AE8" w:rsidP="00860AE8">
      <w:pPr>
        <w:pStyle w:val="Heading3"/>
        <w:rPr>
          <w:rFonts w:eastAsia="Arial"/>
        </w:rPr>
      </w:pPr>
      <w:bookmarkStart w:id="83" w:name="h.89h70y-pxpzvg"/>
      <w:bookmarkStart w:id="84" w:name="h.g6mm44-8w7uky"/>
      <w:bookmarkStart w:id="85" w:name="_Toc314173795"/>
      <w:bookmarkStart w:id="86" w:name="_Toc316494838"/>
      <w:bookmarkEnd w:id="83"/>
      <w:bookmarkEnd w:id="84"/>
      <w:r w:rsidRPr="002E2799">
        <w:rPr>
          <w:rFonts w:eastAsia="Arial"/>
        </w:rPr>
        <w:t>Portability</w:t>
      </w:r>
      <w:bookmarkEnd w:id="85"/>
      <w:bookmarkEnd w:id="86"/>
    </w:p>
    <w:p w14:paraId="7E74DF7F" w14:textId="618DEF39" w:rsidR="0040084F" w:rsidRDefault="0040084F" w:rsidP="0040084F">
      <w:pPr>
        <w:pStyle w:val="Heading4"/>
        <w:rPr>
          <w:rFonts w:eastAsia="Arial"/>
        </w:rPr>
      </w:pPr>
      <w:r>
        <w:rPr>
          <w:rFonts w:eastAsia="Arial"/>
        </w:rPr>
        <w:lastRenderedPageBreak/>
        <w:t xml:space="preserve">The </w:t>
      </w:r>
      <w:r w:rsidR="004D6F2C">
        <w:rPr>
          <w:rFonts w:eastAsia="Arial"/>
        </w:rPr>
        <w:t>train module is implemented as a simple C# program and should run on any system which supports C#</w:t>
      </w:r>
    </w:p>
    <w:p w14:paraId="31CFE65A" w14:textId="606A344C" w:rsidR="00476D11" w:rsidRDefault="004D6F2C" w:rsidP="004D6F2C">
      <w:pPr>
        <w:pStyle w:val="Heading4"/>
        <w:rPr>
          <w:rFonts w:eastAsia="Arial"/>
        </w:rPr>
      </w:pPr>
      <w:r>
        <w:rPr>
          <w:rFonts w:eastAsia="Arial"/>
        </w:rPr>
        <w:t>The train module is only intended to be used as part of the complete system</w:t>
      </w:r>
    </w:p>
    <w:p w14:paraId="450EDD84" w14:textId="77777777" w:rsidR="004D6F2C" w:rsidRPr="004D6F2C" w:rsidRDefault="004D6F2C" w:rsidP="004D6F2C">
      <w:pPr>
        <w:rPr>
          <w:rFonts w:eastAsia="Arial"/>
        </w:rPr>
      </w:pPr>
    </w:p>
    <w:p w14:paraId="31AD5715" w14:textId="77777777" w:rsidR="00860AE8" w:rsidRDefault="00860AE8" w:rsidP="00860AE8">
      <w:pPr>
        <w:pStyle w:val="Heading3"/>
        <w:rPr>
          <w:rFonts w:eastAsia="Arial"/>
        </w:rPr>
      </w:pPr>
      <w:bookmarkStart w:id="87" w:name="h.b4vl90-u6yc2n"/>
      <w:bookmarkStart w:id="88" w:name="_Toc314173796"/>
      <w:bookmarkStart w:id="89" w:name="_Toc316494839"/>
      <w:bookmarkEnd w:id="87"/>
      <w:r w:rsidRPr="002E2799">
        <w:rPr>
          <w:rFonts w:eastAsia="Arial"/>
        </w:rPr>
        <w:t>Performance</w:t>
      </w:r>
      <w:bookmarkEnd w:id="88"/>
      <w:bookmarkEnd w:id="89"/>
    </w:p>
    <w:p w14:paraId="093C5248" w14:textId="4B48864F" w:rsidR="00270C84" w:rsidRPr="00270C84" w:rsidRDefault="00EF6ED1" w:rsidP="00EF6ED1">
      <w:pPr>
        <w:pStyle w:val="Heading4"/>
        <w:rPr>
          <w:rFonts w:eastAsia="Arial"/>
        </w:rPr>
      </w:pPr>
      <w:r>
        <w:rPr>
          <w:rFonts w:eastAsia="Arial"/>
        </w:rPr>
        <w:t>Each train shall consume insignificant system resources such that there are no perceivable changes to the system when fewer than 100 trains are in use</w:t>
      </w:r>
    </w:p>
    <w:p w14:paraId="61F2864F" w14:textId="77777777" w:rsidR="00860AE8" w:rsidRDefault="00860AE8" w:rsidP="00860AE8">
      <w:pPr>
        <w:pStyle w:val="Heading2"/>
        <w:rPr>
          <w:rFonts w:eastAsia="Arial"/>
        </w:rPr>
      </w:pPr>
      <w:bookmarkStart w:id="90" w:name="h.d1dnt9-gij4z3"/>
      <w:bookmarkStart w:id="91" w:name="_Toc314173797"/>
      <w:bookmarkStart w:id="92" w:name="_Toc316494840"/>
      <w:bookmarkEnd w:id="90"/>
      <w:r w:rsidRPr="002E2799">
        <w:rPr>
          <w:rFonts w:eastAsia="Arial"/>
        </w:rPr>
        <w:t>Database Requirements</w:t>
      </w:r>
      <w:bookmarkEnd w:id="91"/>
      <w:bookmarkEnd w:id="92"/>
    </w:p>
    <w:p w14:paraId="19E3E138" w14:textId="37C1E6F5" w:rsidR="000814C9" w:rsidRPr="000814C9" w:rsidRDefault="00B1206E" w:rsidP="00B1206E">
      <w:pPr>
        <w:pStyle w:val="Heading3"/>
        <w:rPr>
          <w:rFonts w:eastAsia="Arial"/>
        </w:rPr>
      </w:pPr>
      <w:bookmarkStart w:id="93" w:name="_Toc316494841"/>
      <w:r>
        <w:rPr>
          <w:rFonts w:eastAsia="Arial"/>
        </w:rPr>
        <w:t>The train module will not require a database</w:t>
      </w:r>
      <w:bookmarkStart w:id="94" w:name="_Toc314173798"/>
      <w:bookmarkEnd w:id="93"/>
    </w:p>
    <w:p w14:paraId="4057B43A" w14:textId="4061C8F8" w:rsidR="00DF5D0E" w:rsidRPr="00B1206E" w:rsidRDefault="009620B2" w:rsidP="00DF5D0E">
      <w:pPr>
        <w:pStyle w:val="Heading3"/>
        <w:rPr>
          <w:rFonts w:eastAsia="Arial"/>
        </w:rPr>
      </w:pPr>
      <w:bookmarkStart w:id="95" w:name="_Toc316494842"/>
      <w:r>
        <w:rPr>
          <w:rFonts w:eastAsia="Arial"/>
        </w:rPr>
        <w:t>All user authentication information</w:t>
      </w:r>
      <w:r w:rsidR="00B1206E" w:rsidRPr="00B1206E">
        <w:rPr>
          <w:rFonts w:eastAsia="Arial"/>
        </w:rPr>
        <w:t xml:space="preserve"> </w:t>
      </w:r>
      <w:r>
        <w:rPr>
          <w:rFonts w:eastAsia="Arial"/>
        </w:rPr>
        <w:t xml:space="preserve">and train schedules </w:t>
      </w:r>
      <w:r w:rsidR="00B1206E" w:rsidRPr="00B1206E">
        <w:rPr>
          <w:rFonts w:eastAsia="Arial"/>
        </w:rPr>
        <w:t>shall be handled by the CTC</w:t>
      </w:r>
      <w:bookmarkEnd w:id="95"/>
    </w:p>
    <w:p w14:paraId="6131954E" w14:textId="4324C684" w:rsidR="000D42BB" w:rsidRDefault="00422F83" w:rsidP="000A65B5">
      <w:pPr>
        <w:pStyle w:val="Heading2"/>
        <w:rPr>
          <w:rFonts w:eastAsia="Arial"/>
          <w:sz w:val="24"/>
          <w:szCs w:val="24"/>
        </w:rPr>
      </w:pPr>
      <w:bookmarkStart w:id="96" w:name="_Toc316494843"/>
      <w:bookmarkEnd w:id="94"/>
      <w:r>
        <w:rPr>
          <w:rFonts w:eastAsia="Arial"/>
        </w:rPr>
        <w:t>Other</w:t>
      </w:r>
      <w:r w:rsidR="0068233E">
        <w:rPr>
          <w:rFonts w:eastAsia="Arial"/>
        </w:rPr>
        <w:t xml:space="preserve"> Requirements</w:t>
      </w:r>
      <w:bookmarkEnd w:id="96"/>
    </w:p>
    <w:p w14:paraId="090E77DC" w14:textId="74E0A0A7" w:rsidR="000A65B5" w:rsidRPr="000A65B5" w:rsidRDefault="000A65B5" w:rsidP="00E963BE">
      <w:pPr>
        <w:ind w:left="720"/>
        <w:rPr>
          <w:rFonts w:eastAsia="Arial"/>
        </w:rPr>
      </w:pPr>
      <w:r>
        <w:rPr>
          <w:rFonts w:eastAsia="Arial"/>
        </w:rPr>
        <w:t>The train module itself will not</w:t>
      </w:r>
      <w:r w:rsidR="00422F83">
        <w:rPr>
          <w:rFonts w:eastAsia="Arial"/>
        </w:rPr>
        <w:t xml:space="preserve"> be required to</w:t>
      </w:r>
      <w:r>
        <w:rPr>
          <w:rFonts w:eastAsia="Arial"/>
        </w:rPr>
        <w:t xml:space="preserve"> provide any graphical user interface. It will be controlled directly by the train controller, which will be controlled by the CTC. Only the CTC will provide a graphical user interface.</w:t>
      </w:r>
    </w:p>
    <w:sectPr w:rsidR="000A65B5" w:rsidRPr="000A65B5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9BC69" w14:textId="77777777" w:rsidR="00D6307F" w:rsidRDefault="00D6307F" w:rsidP="00860AE8">
      <w:pPr>
        <w:spacing w:after="0" w:line="240" w:lineRule="auto"/>
      </w:pPr>
      <w:r>
        <w:separator/>
      </w:r>
    </w:p>
  </w:endnote>
  <w:endnote w:type="continuationSeparator" w:id="0">
    <w:p w14:paraId="73D3DF26" w14:textId="77777777" w:rsidR="00D6307F" w:rsidRDefault="00D6307F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B79D9" w14:textId="77777777" w:rsidR="00D6307F" w:rsidRDefault="00D6307F" w:rsidP="00860AE8">
      <w:pPr>
        <w:spacing w:after="0" w:line="240" w:lineRule="auto"/>
      </w:pPr>
      <w:r>
        <w:separator/>
      </w:r>
    </w:p>
  </w:footnote>
  <w:footnote w:type="continuationSeparator" w:id="0">
    <w:p w14:paraId="4C9E9BDE" w14:textId="77777777" w:rsidR="00D6307F" w:rsidRDefault="00D6307F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AC4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67E8B"/>
    <w:multiLevelType w:val="hybridMultilevel"/>
    <w:tmpl w:val="10B0797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35EB9"/>
    <w:multiLevelType w:val="multilevel"/>
    <w:tmpl w:val="7F06A6AC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5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544613E"/>
    <w:multiLevelType w:val="multilevel"/>
    <w:tmpl w:val="8D00D802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0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F54A13"/>
    <w:multiLevelType w:val="hybridMultilevel"/>
    <w:tmpl w:val="55447DC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>
    <w:nsid w:val="411216C5"/>
    <w:multiLevelType w:val="hybridMultilevel"/>
    <w:tmpl w:val="5DD4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542388C"/>
    <w:multiLevelType w:val="hybridMultilevel"/>
    <w:tmpl w:val="261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C1575"/>
    <w:multiLevelType w:val="hybridMultilevel"/>
    <w:tmpl w:val="D8B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D49D6"/>
    <w:multiLevelType w:val="hybridMultilevel"/>
    <w:tmpl w:val="C7BE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940641"/>
    <w:multiLevelType w:val="multilevel"/>
    <w:tmpl w:val="793690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6104CC1"/>
    <w:multiLevelType w:val="hybridMultilevel"/>
    <w:tmpl w:val="45AA0D4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>
    <w:nsid w:val="6BF847FB"/>
    <w:multiLevelType w:val="hybridMultilevel"/>
    <w:tmpl w:val="3834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45558"/>
    <w:multiLevelType w:val="hybridMultilevel"/>
    <w:tmpl w:val="9B963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76AA0"/>
    <w:multiLevelType w:val="hybridMultilevel"/>
    <w:tmpl w:val="8DF4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43CB2"/>
    <w:multiLevelType w:val="hybridMultilevel"/>
    <w:tmpl w:val="51C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71E76"/>
    <w:multiLevelType w:val="multilevel"/>
    <w:tmpl w:val="EAF20F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29"/>
  </w:num>
  <w:num w:numId="5">
    <w:abstractNumId w:val="10"/>
  </w:num>
  <w:num w:numId="6">
    <w:abstractNumId w:val="1"/>
  </w:num>
  <w:num w:numId="7">
    <w:abstractNumId w:val="22"/>
  </w:num>
  <w:num w:numId="8">
    <w:abstractNumId w:val="14"/>
  </w:num>
  <w:num w:numId="9">
    <w:abstractNumId w:val="5"/>
  </w:num>
  <w:num w:numId="10">
    <w:abstractNumId w:val="8"/>
  </w:num>
  <w:num w:numId="11">
    <w:abstractNumId w:val="6"/>
  </w:num>
  <w:num w:numId="12">
    <w:abstractNumId w:val="21"/>
  </w:num>
  <w:num w:numId="13">
    <w:abstractNumId w:val="28"/>
  </w:num>
  <w:num w:numId="14">
    <w:abstractNumId w:val="19"/>
  </w:num>
  <w:num w:numId="15">
    <w:abstractNumId w:val="20"/>
  </w:num>
  <w:num w:numId="16">
    <w:abstractNumId w:val="13"/>
  </w:num>
  <w:num w:numId="17">
    <w:abstractNumId w:val="0"/>
  </w:num>
  <w:num w:numId="18">
    <w:abstractNumId w:val="11"/>
  </w:num>
  <w:num w:numId="19">
    <w:abstractNumId w:val="27"/>
  </w:num>
  <w:num w:numId="20">
    <w:abstractNumId w:val="2"/>
  </w:num>
  <w:num w:numId="21">
    <w:abstractNumId w:val="12"/>
  </w:num>
  <w:num w:numId="22">
    <w:abstractNumId w:val="24"/>
  </w:num>
  <w:num w:numId="23">
    <w:abstractNumId w:val="15"/>
  </w:num>
  <w:num w:numId="24">
    <w:abstractNumId w:val="17"/>
  </w:num>
  <w:num w:numId="25">
    <w:abstractNumId w:val="18"/>
  </w:num>
  <w:num w:numId="26">
    <w:abstractNumId w:val="23"/>
  </w:num>
  <w:num w:numId="27">
    <w:abstractNumId w:val="26"/>
  </w:num>
  <w:num w:numId="28">
    <w:abstractNumId w:val="4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9FB"/>
    <w:rsid w:val="00025032"/>
    <w:rsid w:val="00027A05"/>
    <w:rsid w:val="00035BFB"/>
    <w:rsid w:val="000368C4"/>
    <w:rsid w:val="00047E75"/>
    <w:rsid w:val="00054B4D"/>
    <w:rsid w:val="000814C9"/>
    <w:rsid w:val="000A65B5"/>
    <w:rsid w:val="000B362E"/>
    <w:rsid w:val="000D42BB"/>
    <w:rsid w:val="000D567E"/>
    <w:rsid w:val="000E2778"/>
    <w:rsid w:val="000F00A4"/>
    <w:rsid w:val="000F534A"/>
    <w:rsid w:val="00160386"/>
    <w:rsid w:val="0016387C"/>
    <w:rsid w:val="001972EB"/>
    <w:rsid w:val="001A0AF6"/>
    <w:rsid w:val="001A4C32"/>
    <w:rsid w:val="001C75F5"/>
    <w:rsid w:val="00220F7C"/>
    <w:rsid w:val="002216F1"/>
    <w:rsid w:val="00223DD3"/>
    <w:rsid w:val="0023453C"/>
    <w:rsid w:val="00270C84"/>
    <w:rsid w:val="002A36D1"/>
    <w:rsid w:val="002A60FA"/>
    <w:rsid w:val="002B3A5C"/>
    <w:rsid w:val="002B3CE5"/>
    <w:rsid w:val="002B473C"/>
    <w:rsid w:val="002B580B"/>
    <w:rsid w:val="00305D66"/>
    <w:rsid w:val="00325462"/>
    <w:rsid w:val="0034587F"/>
    <w:rsid w:val="00352CBC"/>
    <w:rsid w:val="003628D5"/>
    <w:rsid w:val="00362A09"/>
    <w:rsid w:val="0038798A"/>
    <w:rsid w:val="003B398D"/>
    <w:rsid w:val="003E4D90"/>
    <w:rsid w:val="0040084F"/>
    <w:rsid w:val="00415C05"/>
    <w:rsid w:val="00422F83"/>
    <w:rsid w:val="00444549"/>
    <w:rsid w:val="004508C1"/>
    <w:rsid w:val="004649B5"/>
    <w:rsid w:val="00471827"/>
    <w:rsid w:val="00476D11"/>
    <w:rsid w:val="004A31EE"/>
    <w:rsid w:val="004A3699"/>
    <w:rsid w:val="004A7E89"/>
    <w:rsid w:val="004D6F2C"/>
    <w:rsid w:val="004D7604"/>
    <w:rsid w:val="004F75C3"/>
    <w:rsid w:val="004F7A63"/>
    <w:rsid w:val="00526FCF"/>
    <w:rsid w:val="00534A54"/>
    <w:rsid w:val="005603C6"/>
    <w:rsid w:val="0057541C"/>
    <w:rsid w:val="00586987"/>
    <w:rsid w:val="005A0427"/>
    <w:rsid w:val="005D609D"/>
    <w:rsid w:val="005F3D99"/>
    <w:rsid w:val="00620D87"/>
    <w:rsid w:val="0063370B"/>
    <w:rsid w:val="00641B95"/>
    <w:rsid w:val="0065416F"/>
    <w:rsid w:val="00662E0E"/>
    <w:rsid w:val="0066716E"/>
    <w:rsid w:val="00673B2E"/>
    <w:rsid w:val="0068233E"/>
    <w:rsid w:val="00691D96"/>
    <w:rsid w:val="006A12CB"/>
    <w:rsid w:val="006B7CF7"/>
    <w:rsid w:val="006D2845"/>
    <w:rsid w:val="006E6A42"/>
    <w:rsid w:val="006F0927"/>
    <w:rsid w:val="0071625F"/>
    <w:rsid w:val="00737123"/>
    <w:rsid w:val="00746837"/>
    <w:rsid w:val="00757371"/>
    <w:rsid w:val="007655C5"/>
    <w:rsid w:val="007857F5"/>
    <w:rsid w:val="007A2088"/>
    <w:rsid w:val="007A5852"/>
    <w:rsid w:val="007C3143"/>
    <w:rsid w:val="007D605C"/>
    <w:rsid w:val="00816F87"/>
    <w:rsid w:val="008331CC"/>
    <w:rsid w:val="008356B4"/>
    <w:rsid w:val="0084003C"/>
    <w:rsid w:val="00860AE8"/>
    <w:rsid w:val="00867613"/>
    <w:rsid w:val="008702A1"/>
    <w:rsid w:val="00875917"/>
    <w:rsid w:val="008B047D"/>
    <w:rsid w:val="008C211D"/>
    <w:rsid w:val="008C3CF9"/>
    <w:rsid w:val="00907A1C"/>
    <w:rsid w:val="009103C8"/>
    <w:rsid w:val="00913F80"/>
    <w:rsid w:val="0092170A"/>
    <w:rsid w:val="00923082"/>
    <w:rsid w:val="00955080"/>
    <w:rsid w:val="009620B2"/>
    <w:rsid w:val="00984D98"/>
    <w:rsid w:val="009E0AB7"/>
    <w:rsid w:val="009E4EFC"/>
    <w:rsid w:val="00A441D6"/>
    <w:rsid w:val="00A472DC"/>
    <w:rsid w:val="00A578F7"/>
    <w:rsid w:val="00A741B1"/>
    <w:rsid w:val="00A77B3E"/>
    <w:rsid w:val="00A870D9"/>
    <w:rsid w:val="00A9519A"/>
    <w:rsid w:val="00A95721"/>
    <w:rsid w:val="00AC45A0"/>
    <w:rsid w:val="00AE1F6D"/>
    <w:rsid w:val="00AF4587"/>
    <w:rsid w:val="00B1206E"/>
    <w:rsid w:val="00B178A6"/>
    <w:rsid w:val="00B53C06"/>
    <w:rsid w:val="00B57B54"/>
    <w:rsid w:val="00B81AA7"/>
    <w:rsid w:val="00B91EEB"/>
    <w:rsid w:val="00B9215A"/>
    <w:rsid w:val="00BA2C25"/>
    <w:rsid w:val="00BA455B"/>
    <w:rsid w:val="00BE263A"/>
    <w:rsid w:val="00C01972"/>
    <w:rsid w:val="00C17353"/>
    <w:rsid w:val="00C37E23"/>
    <w:rsid w:val="00C6351A"/>
    <w:rsid w:val="00C974AD"/>
    <w:rsid w:val="00CA47F3"/>
    <w:rsid w:val="00CA7AA5"/>
    <w:rsid w:val="00CB3FB8"/>
    <w:rsid w:val="00CC1166"/>
    <w:rsid w:val="00CC19A0"/>
    <w:rsid w:val="00CC2A70"/>
    <w:rsid w:val="00CD6729"/>
    <w:rsid w:val="00D22535"/>
    <w:rsid w:val="00D42799"/>
    <w:rsid w:val="00D557B4"/>
    <w:rsid w:val="00D614CE"/>
    <w:rsid w:val="00D6307F"/>
    <w:rsid w:val="00D663DD"/>
    <w:rsid w:val="00DA46B1"/>
    <w:rsid w:val="00DD5497"/>
    <w:rsid w:val="00DF5D0E"/>
    <w:rsid w:val="00E27967"/>
    <w:rsid w:val="00E374B6"/>
    <w:rsid w:val="00E47EF8"/>
    <w:rsid w:val="00E534AA"/>
    <w:rsid w:val="00E5749B"/>
    <w:rsid w:val="00E74775"/>
    <w:rsid w:val="00E963BE"/>
    <w:rsid w:val="00EC52CB"/>
    <w:rsid w:val="00EF5A7A"/>
    <w:rsid w:val="00EF6ED1"/>
    <w:rsid w:val="00F07641"/>
    <w:rsid w:val="00F33AC6"/>
    <w:rsid w:val="00F53FFE"/>
    <w:rsid w:val="00F5521E"/>
    <w:rsid w:val="00F61B0F"/>
    <w:rsid w:val="00FA752C"/>
    <w:rsid w:val="00FB6B05"/>
    <w:rsid w:val="00FC6D4A"/>
    <w:rsid w:val="00FC75C2"/>
    <w:rsid w:val="00F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B0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Links>
    <vt:vector size="216" baseType="variant"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_Toc315442688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HunterNA1</cp:lastModifiedBy>
  <cp:revision>40</cp:revision>
  <cp:lastPrinted>1901-01-01T05:00:00Z</cp:lastPrinted>
  <dcterms:created xsi:type="dcterms:W3CDTF">2012-02-07T21:18:00Z</dcterms:created>
  <dcterms:modified xsi:type="dcterms:W3CDTF">2012-02-09T01:32:00Z</dcterms:modified>
</cp:coreProperties>
</file>