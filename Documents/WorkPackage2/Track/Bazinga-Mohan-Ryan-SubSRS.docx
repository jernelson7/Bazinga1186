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14173766"/>
    <w:p w14:paraId="7438B8A6" w14:textId="5EC13056" w:rsidR="00ED11AD" w:rsidRDefault="00D072E5" w:rsidP="00D072E5">
      <w:pPr>
        <w:rPr>
          <w:rStyle w:val="SubtleEmphasis1"/>
        </w:rPr>
      </w:pPr>
      <w:r>
        <w:rPr>
          <w:noProof/>
        </w:rPr>
        <mc:AlternateContent>
          <mc:Choice Requires="wps">
            <w:drawing>
              <wp:inline distT="0" distB="0" distL="0" distR="0" wp14:anchorId="676212E5" wp14:editId="4FD9FB8C">
                <wp:extent cx="304800" cy="304800"/>
                <wp:effectExtent l="0" t="0" r="0" b="0"/>
                <wp:docPr id="6" name="Rectangle 6" descr="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" o:spid="_x0000_s1026" alt="Description: https://mail-attachment.googleusercontent.com/attachment?ui=2&amp;ik=7b90c7b753&amp;view=att&amp;th=13562fad5bd70dcb&amp;attid=0.1&amp;disp=inline&amp;realattid=f_gyg0dwrm0&amp;safe=1&amp;zw&amp;saduie=AG9B_P-xol8Lxe9DfBtrXV9lfPnu&amp;sadet=1328806097193&amp;sads=D-yY4odo2Io3FnxqEv7vcQJQiLw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" filled="f" stroked="f">
                <o:lock v:ext="edit" aspectratio="t"/>
                <w10:anchorlock/>
              </v:rect>
            </w:pict>
          </mc:Fallback>
        </mc:AlternateContent>
      </w:r>
    </w:p>
    <w:p w14:paraId="3F10BD87" w14:textId="4B00027C" w:rsidR="00ED11AD" w:rsidRDefault="00D072E5" w:rsidP="00ED11AD">
      <w:pPr>
        <w:rPr>
          <w:rStyle w:val="SubtleEmphasis1"/>
        </w:rPr>
      </w:pPr>
      <w:r>
        <w:rPr>
          <w:i/>
          <w:noProof/>
        </w:rPr>
        <w:drawing>
          <wp:inline distT="0" distB="0" distL="0" distR="0" wp14:anchorId="3CDC8195" wp14:editId="6DF42A19">
            <wp:extent cx="8648700" cy="5972175"/>
            <wp:effectExtent l="0" t="0" r="0" b="9525"/>
            <wp:docPr id="9" name="Picture 9" descr="C:\Users\Ryan Mohan\Downloads\Bazin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Ryan Mohan\Downloads\Bazing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597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3BC63" w14:textId="77777777" w:rsidR="00ED11AD" w:rsidRDefault="00ED11AD" w:rsidP="00ED11AD">
      <w:pPr>
        <w:rPr>
          <w:rStyle w:val="SubtleEmphasis1"/>
        </w:rPr>
      </w:pPr>
    </w:p>
    <w:p w14:paraId="419EDB5C" w14:textId="77777777" w:rsidR="00ED11AD" w:rsidRDefault="00ED11AD" w:rsidP="00ED11AD">
      <w:pPr>
        <w:rPr>
          <w:rStyle w:val="SubtleEmphasis1"/>
        </w:rPr>
      </w:pPr>
    </w:p>
    <w:p w14:paraId="06523783" w14:textId="77777777" w:rsidR="00ED11AD" w:rsidRDefault="00ED11AD" w:rsidP="00ED11AD">
      <w:pPr>
        <w:rPr>
          <w:rStyle w:val="SubtleEmphasis1"/>
        </w:rPr>
      </w:pPr>
    </w:p>
    <w:p w14:paraId="1B284B59" w14:textId="77777777" w:rsidR="00ED11AD" w:rsidRDefault="00ED11AD" w:rsidP="00ED11AD">
      <w:pPr>
        <w:rPr>
          <w:rStyle w:val="SubtleEmphasis1"/>
        </w:rPr>
      </w:pPr>
    </w:p>
    <w:p w14:paraId="73DF55FE" w14:textId="77777777" w:rsidR="00ED11AD" w:rsidRDefault="00ED11AD" w:rsidP="00ED11AD">
      <w:pPr>
        <w:rPr>
          <w:rStyle w:val="SubtleEmphasis1"/>
        </w:rPr>
      </w:pPr>
    </w:p>
    <w:p w14:paraId="59F2E81C" w14:textId="77777777" w:rsidR="00ED11AD" w:rsidRDefault="00ED11AD" w:rsidP="00ED11AD">
      <w:pPr>
        <w:rPr>
          <w:rStyle w:val="SubtleEmphasis1"/>
        </w:rPr>
      </w:pPr>
    </w:p>
    <w:p w14:paraId="56BF574F" w14:textId="77777777" w:rsidR="00ED11AD" w:rsidRDefault="00ED11AD" w:rsidP="004F3C03">
      <w:pPr>
        <w:pStyle w:val="Title"/>
        <w:rPr>
          <w:rStyle w:val="SubtleEmphasis1"/>
        </w:rPr>
      </w:pPr>
    </w:p>
    <w:p w14:paraId="05854313" w14:textId="77777777" w:rsidR="00860AE8" w:rsidRDefault="00D825E7" w:rsidP="004F3C03">
      <w:pPr>
        <w:pStyle w:val="Title"/>
        <w:rPr>
          <w:rStyle w:val="SubtleEmphasis1"/>
        </w:rPr>
      </w:pPr>
      <w:r>
        <w:rPr>
          <w:rStyle w:val="SubtleEmphasis1"/>
        </w:rPr>
        <w:t>Software Requirements Specification</w:t>
      </w:r>
    </w:p>
    <w:p w14:paraId="646AED6B" w14:textId="77777777" w:rsidR="00D825E7" w:rsidRDefault="00D719E5" w:rsidP="004F3C03">
      <w:pPr>
        <w:pStyle w:val="Title"/>
        <w:rPr>
          <w:rStyle w:val="SubtleEmphasis1"/>
        </w:rPr>
      </w:pPr>
      <w:r>
        <w:rPr>
          <w:rStyle w:val="SubtleEmphasis1"/>
        </w:rPr>
        <w:t>Ryan Mohan</w:t>
      </w:r>
    </w:p>
    <w:p w14:paraId="75230094" w14:textId="79FF202D" w:rsidR="00D825E7" w:rsidRDefault="00416694" w:rsidP="004F3C03">
      <w:pPr>
        <w:pStyle w:val="Title"/>
        <w:rPr>
          <w:rStyle w:val="SubtleEmphasis1"/>
        </w:rPr>
      </w:pPr>
      <w:ins w:id="1" w:author="Ryan Mohan" w:date="2012-03-21T18:25:00Z">
        <w:r>
          <w:rPr>
            <w:rStyle w:val="SubtleEmphasis1"/>
          </w:rPr>
          <w:t>March 21, 2012</w:t>
        </w:r>
      </w:ins>
      <w:del w:id="2" w:author="Ryan Mohan" w:date="2012-03-21T18:25:00Z">
        <w:r w:rsidR="00D825E7" w:rsidDel="00416694">
          <w:rPr>
            <w:rStyle w:val="SubtleEmphasis1"/>
          </w:rPr>
          <w:delText>February 9, 2012</w:delText>
        </w:r>
      </w:del>
    </w:p>
    <w:p w14:paraId="5ADA1E62" w14:textId="77777777" w:rsidR="00D825E7" w:rsidRDefault="00D719E5" w:rsidP="004F3C03">
      <w:pPr>
        <w:pStyle w:val="Title"/>
        <w:rPr>
          <w:rStyle w:val="SubtleEmphasis1"/>
        </w:rPr>
      </w:pPr>
      <w:r>
        <w:rPr>
          <w:rStyle w:val="SubtleEmphasis1"/>
        </w:rPr>
        <w:t>Track Model</w:t>
      </w:r>
    </w:p>
    <w:p w14:paraId="7CCC6FBD" w14:textId="77777777" w:rsidR="00860AE8" w:rsidRDefault="00860AE8" w:rsidP="004F3C03">
      <w:pPr>
        <w:pStyle w:val="Title"/>
      </w:pPr>
    </w:p>
    <w:p w14:paraId="49E79334" w14:textId="77777777" w:rsidR="00860AE8" w:rsidRDefault="00860AE8" w:rsidP="00860AE8">
      <w:pPr>
        <w:rPr>
          <w:smallCaps/>
          <w:sz w:val="48"/>
          <w:szCs w:val="48"/>
        </w:rPr>
      </w:pPr>
    </w:p>
    <w:p w14:paraId="3AC5B305" w14:textId="77777777" w:rsidR="001F0C2D" w:rsidRDefault="001F0C2D" w:rsidP="00860AE8">
      <w:pPr>
        <w:rPr>
          <w:smallCaps/>
          <w:sz w:val="48"/>
          <w:szCs w:val="48"/>
        </w:rPr>
      </w:pPr>
    </w:p>
    <w:p w14:paraId="5407214F" w14:textId="77777777" w:rsidR="00ED11AD" w:rsidRDefault="00ED11AD" w:rsidP="00860AE8"/>
    <w:p w14:paraId="3095B15C" w14:textId="77777777" w:rsidR="00860AE8" w:rsidRDefault="00860AE8" w:rsidP="00860AE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24"/>
        <w:gridCol w:w="4725"/>
        <w:gridCol w:w="4725"/>
      </w:tblGrid>
      <w:tr w:rsidR="00860AE8" w:rsidRPr="00867613" w14:paraId="2075C8A7" w14:textId="77777777">
        <w:tc>
          <w:tcPr>
            <w:tcW w:w="14174" w:type="dxa"/>
            <w:gridSpan w:val="3"/>
            <w:shd w:val="clear" w:color="auto" w:fill="auto"/>
          </w:tcPr>
          <w:p w14:paraId="79C1F235" w14:textId="77777777" w:rsidR="00860AE8" w:rsidRPr="00867613" w:rsidRDefault="00860AE8" w:rsidP="00860AE8">
            <w:pPr>
              <w:pStyle w:val="Heading1"/>
              <w:numPr>
                <w:ilvl w:val="0"/>
                <w:numId w:val="0"/>
              </w:numPr>
              <w:spacing w:before="0" w:line="240" w:lineRule="auto"/>
              <w:ind w:left="432" w:hanging="432"/>
              <w:jc w:val="center"/>
              <w:rPr>
                <w:sz w:val="22"/>
                <w:szCs w:val="22"/>
              </w:rPr>
            </w:pPr>
            <w:bookmarkStart w:id="3" w:name="_Toc316495076"/>
            <w:bookmarkStart w:id="4" w:name="_Toc193976187"/>
            <w:r w:rsidRPr="00867613">
              <w:rPr>
                <w:sz w:val="22"/>
                <w:szCs w:val="22"/>
              </w:rPr>
              <w:lastRenderedPageBreak/>
              <w:t>List Of Revisions</w:t>
            </w:r>
            <w:bookmarkEnd w:id="3"/>
            <w:bookmarkEnd w:id="4"/>
          </w:p>
        </w:tc>
      </w:tr>
      <w:tr w:rsidR="00860AE8" w:rsidRPr="00867613" w14:paraId="2D45629A" w14:textId="77777777">
        <w:tc>
          <w:tcPr>
            <w:tcW w:w="4724" w:type="dxa"/>
            <w:shd w:val="clear" w:color="auto" w:fill="auto"/>
          </w:tcPr>
          <w:p w14:paraId="619F69A3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Date</w:t>
            </w:r>
          </w:p>
        </w:tc>
        <w:tc>
          <w:tcPr>
            <w:tcW w:w="4725" w:type="dxa"/>
            <w:shd w:val="clear" w:color="auto" w:fill="auto"/>
          </w:tcPr>
          <w:p w14:paraId="3BA46A2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Name</w:t>
            </w:r>
          </w:p>
        </w:tc>
        <w:tc>
          <w:tcPr>
            <w:tcW w:w="4725" w:type="dxa"/>
            <w:shd w:val="clear" w:color="auto" w:fill="auto"/>
          </w:tcPr>
          <w:p w14:paraId="2D8A49FE" w14:textId="77777777" w:rsidR="00860AE8" w:rsidRPr="00867613" w:rsidRDefault="00B81AA7" w:rsidP="00860AE8">
            <w:pPr>
              <w:spacing w:after="0" w:line="240" w:lineRule="auto"/>
            </w:pPr>
            <w:r w:rsidRPr="00867613">
              <w:t>Description</w:t>
            </w:r>
          </w:p>
        </w:tc>
      </w:tr>
      <w:tr w:rsidR="00860AE8" w:rsidRPr="00867613" w14:paraId="5CEC31C0" w14:textId="77777777">
        <w:tc>
          <w:tcPr>
            <w:tcW w:w="4724" w:type="dxa"/>
            <w:shd w:val="clear" w:color="auto" w:fill="auto"/>
          </w:tcPr>
          <w:p w14:paraId="59E472CE" w14:textId="77777777" w:rsidR="00860AE8" w:rsidRPr="00867613" w:rsidRDefault="00D719E5" w:rsidP="00860AE8">
            <w:pPr>
              <w:spacing w:after="0" w:line="240" w:lineRule="auto"/>
            </w:pPr>
            <w:r>
              <w:t>2/5</w:t>
            </w:r>
            <w:r w:rsidR="00A1731C">
              <w:t>/2012</w:t>
            </w:r>
          </w:p>
        </w:tc>
        <w:tc>
          <w:tcPr>
            <w:tcW w:w="4725" w:type="dxa"/>
            <w:shd w:val="clear" w:color="auto" w:fill="auto"/>
          </w:tcPr>
          <w:p w14:paraId="2C151FE7" w14:textId="77777777" w:rsidR="00860AE8" w:rsidRPr="00867613" w:rsidRDefault="00D719E5" w:rsidP="00860AE8">
            <w:pPr>
              <w:spacing w:after="0" w:line="240" w:lineRule="auto"/>
            </w:pPr>
            <w:r>
              <w:t>Ryan Mohan</w:t>
            </w:r>
          </w:p>
        </w:tc>
        <w:tc>
          <w:tcPr>
            <w:tcW w:w="4725" w:type="dxa"/>
            <w:shd w:val="clear" w:color="auto" w:fill="auto"/>
          </w:tcPr>
          <w:p w14:paraId="4175BD4E" w14:textId="77777777" w:rsidR="00860AE8" w:rsidRPr="00867613" w:rsidRDefault="00A1731C" w:rsidP="00860AE8">
            <w:pPr>
              <w:spacing w:after="0" w:line="240" w:lineRule="auto"/>
            </w:pPr>
            <w:r>
              <w:t>Initial creation of SRS.</w:t>
            </w:r>
            <w:r w:rsidR="00D719E5">
              <w:t xml:space="preserve"> V 1.0</w:t>
            </w:r>
          </w:p>
        </w:tc>
      </w:tr>
      <w:tr w:rsidR="00860AE8" w:rsidRPr="00867613" w14:paraId="3BF6F52B" w14:textId="77777777">
        <w:tc>
          <w:tcPr>
            <w:tcW w:w="4724" w:type="dxa"/>
            <w:shd w:val="clear" w:color="auto" w:fill="auto"/>
          </w:tcPr>
          <w:p w14:paraId="6C3D7979" w14:textId="2CE5B6DF" w:rsidR="00860AE8" w:rsidRPr="00867613" w:rsidRDefault="00416694" w:rsidP="00860AE8">
            <w:pPr>
              <w:spacing w:after="0" w:line="240" w:lineRule="auto"/>
            </w:pPr>
            <w:ins w:id="5" w:author="Ryan Mohan" w:date="2012-03-21T18:28:00Z">
              <w:r>
                <w:t>3.21</w:t>
              </w:r>
            </w:ins>
            <w:ins w:id="6" w:author="Ryan Mohan" w:date="2012-03-21T18:26:00Z">
              <w:r>
                <w:t>/12</w:t>
              </w:r>
            </w:ins>
          </w:p>
        </w:tc>
        <w:tc>
          <w:tcPr>
            <w:tcW w:w="4725" w:type="dxa"/>
            <w:shd w:val="clear" w:color="auto" w:fill="auto"/>
          </w:tcPr>
          <w:p w14:paraId="0D6A1849" w14:textId="45E8C247" w:rsidR="00860AE8" w:rsidRPr="00867613" w:rsidRDefault="00416694" w:rsidP="00860AE8">
            <w:pPr>
              <w:spacing w:after="0" w:line="240" w:lineRule="auto"/>
            </w:pPr>
            <w:ins w:id="7" w:author="Ryan Mohan" w:date="2012-03-21T18:26:00Z">
              <w:r>
                <w:t>Ryan Mohan</w:t>
              </w:r>
            </w:ins>
          </w:p>
        </w:tc>
        <w:tc>
          <w:tcPr>
            <w:tcW w:w="4725" w:type="dxa"/>
            <w:shd w:val="clear" w:color="auto" w:fill="auto"/>
          </w:tcPr>
          <w:p w14:paraId="3A326FC7" w14:textId="0D71F4DD" w:rsidR="00860AE8" w:rsidRPr="00867613" w:rsidRDefault="00416694" w:rsidP="00860AE8">
            <w:pPr>
              <w:spacing w:after="0" w:line="240" w:lineRule="auto"/>
            </w:pPr>
            <w:ins w:id="8" w:author="Ryan Mohan" w:date="2012-03-21T18:26:00Z">
              <w:r>
                <w:t>Update for WP2 v 1.1</w:t>
              </w:r>
            </w:ins>
          </w:p>
        </w:tc>
      </w:tr>
      <w:tr w:rsidR="00860AE8" w:rsidRPr="00867613" w14:paraId="29516375" w14:textId="77777777">
        <w:tc>
          <w:tcPr>
            <w:tcW w:w="4724" w:type="dxa"/>
            <w:shd w:val="clear" w:color="auto" w:fill="auto"/>
          </w:tcPr>
          <w:p w14:paraId="0C283E3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7EE7F51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3B31C4C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3AD55D11" w14:textId="77777777">
        <w:tc>
          <w:tcPr>
            <w:tcW w:w="4724" w:type="dxa"/>
            <w:shd w:val="clear" w:color="auto" w:fill="auto"/>
          </w:tcPr>
          <w:p w14:paraId="32613C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76627EA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51612A1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142A4DED" w14:textId="77777777">
        <w:tc>
          <w:tcPr>
            <w:tcW w:w="4724" w:type="dxa"/>
            <w:shd w:val="clear" w:color="auto" w:fill="auto"/>
          </w:tcPr>
          <w:p w14:paraId="26601FF5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50B6B81E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CC246FF" w14:textId="77777777" w:rsidR="00860AE8" w:rsidRPr="00867613" w:rsidRDefault="00860AE8" w:rsidP="00860AE8">
            <w:pPr>
              <w:spacing w:after="0" w:line="240" w:lineRule="auto"/>
            </w:pPr>
          </w:p>
        </w:tc>
      </w:tr>
      <w:tr w:rsidR="00860AE8" w:rsidRPr="00867613" w14:paraId="65077F30" w14:textId="77777777">
        <w:tc>
          <w:tcPr>
            <w:tcW w:w="4724" w:type="dxa"/>
            <w:shd w:val="clear" w:color="auto" w:fill="auto"/>
          </w:tcPr>
          <w:p w14:paraId="35FC33CC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275BE384" w14:textId="77777777" w:rsidR="00860AE8" w:rsidRPr="00867613" w:rsidRDefault="00860AE8" w:rsidP="00860AE8">
            <w:pPr>
              <w:spacing w:after="0" w:line="240" w:lineRule="auto"/>
            </w:pPr>
          </w:p>
        </w:tc>
        <w:tc>
          <w:tcPr>
            <w:tcW w:w="4725" w:type="dxa"/>
            <w:shd w:val="clear" w:color="auto" w:fill="auto"/>
          </w:tcPr>
          <w:p w14:paraId="0B340098" w14:textId="77777777" w:rsidR="00860AE8" w:rsidRPr="00867613" w:rsidRDefault="00860AE8" w:rsidP="00860AE8">
            <w:pPr>
              <w:spacing w:after="0" w:line="240" w:lineRule="auto"/>
            </w:pPr>
          </w:p>
        </w:tc>
      </w:tr>
    </w:tbl>
    <w:p w14:paraId="6BA74893" w14:textId="77777777" w:rsidR="00860AE8" w:rsidRDefault="00860AE8" w:rsidP="00860AE8"/>
    <w:p w14:paraId="0B981E13" w14:textId="77777777" w:rsidR="00860AE8" w:rsidRDefault="00860AE8" w:rsidP="00860AE8"/>
    <w:p w14:paraId="65C67D51" w14:textId="77777777" w:rsidR="00860AE8" w:rsidRDefault="00860AE8" w:rsidP="00860AE8"/>
    <w:p w14:paraId="0AC27208" w14:textId="77777777" w:rsidR="00860AE8" w:rsidRDefault="00860AE8" w:rsidP="00860AE8"/>
    <w:p w14:paraId="609D5C12" w14:textId="77777777" w:rsidR="00860AE8" w:rsidRDefault="00860AE8" w:rsidP="00860AE8"/>
    <w:p w14:paraId="0FE1FD1A" w14:textId="77777777" w:rsidR="00860AE8" w:rsidRDefault="00860AE8" w:rsidP="00860AE8"/>
    <w:p w14:paraId="6BB78AC3" w14:textId="77777777" w:rsidR="00860AE8" w:rsidRDefault="00860AE8" w:rsidP="00860AE8"/>
    <w:p w14:paraId="7B533D24" w14:textId="77777777" w:rsidR="00860AE8" w:rsidRDefault="00860AE8" w:rsidP="00860AE8"/>
    <w:p w14:paraId="435D9A45" w14:textId="77777777" w:rsidR="00860AE8" w:rsidRDefault="00860AE8" w:rsidP="00860AE8"/>
    <w:p w14:paraId="78F41D35" w14:textId="77777777" w:rsidR="00860AE8" w:rsidRDefault="00860AE8" w:rsidP="00860AE8"/>
    <w:p w14:paraId="481179C8" w14:textId="77777777" w:rsidR="00860AE8" w:rsidRDefault="00860AE8" w:rsidP="00860AE8"/>
    <w:p w14:paraId="6179CD7D" w14:textId="77777777" w:rsidR="00860AE8" w:rsidRDefault="00860AE8" w:rsidP="00860AE8"/>
    <w:p w14:paraId="18CD1A77" w14:textId="77777777" w:rsidR="00860AE8" w:rsidRDefault="00860AE8" w:rsidP="00860AE8"/>
    <w:p w14:paraId="0F7D09D8" w14:textId="77777777" w:rsidR="00860AE8" w:rsidRDefault="00860AE8" w:rsidP="00860AE8"/>
    <w:p w14:paraId="4AEF694D" w14:textId="77777777" w:rsidR="00860AE8" w:rsidRDefault="00860AE8" w:rsidP="00860AE8"/>
    <w:p w14:paraId="5DA793E6" w14:textId="77777777" w:rsidR="00860AE8" w:rsidRDefault="00860AE8" w:rsidP="00860AE8"/>
    <w:p w14:paraId="00E1D219" w14:textId="77777777" w:rsidR="00860AE8" w:rsidRDefault="00860AE8" w:rsidP="00860AE8"/>
    <w:p w14:paraId="7245C000" w14:textId="77777777" w:rsidR="00860AE8" w:rsidRDefault="00860AE8" w:rsidP="00860AE8"/>
    <w:p w14:paraId="78E3C5AC" w14:textId="77777777" w:rsidR="00860AE8" w:rsidRDefault="00860AE8" w:rsidP="00860AE8"/>
    <w:p w14:paraId="55233EA9" w14:textId="77777777" w:rsidR="00860AE8" w:rsidRDefault="00860AE8" w:rsidP="00860AE8"/>
    <w:p w14:paraId="4427B7E1" w14:textId="77777777" w:rsidR="00860AE8" w:rsidRDefault="00860AE8" w:rsidP="00860AE8"/>
    <w:p w14:paraId="42C60E73" w14:textId="77777777" w:rsidR="00860AE8" w:rsidRDefault="00860AE8" w:rsidP="00860AE8"/>
    <w:p w14:paraId="43253834" w14:textId="77777777" w:rsidR="00860AE8" w:rsidRDefault="00860AE8" w:rsidP="00860AE8"/>
    <w:p w14:paraId="05EA0859" w14:textId="77777777" w:rsidR="00860AE8" w:rsidRDefault="00860AE8" w:rsidP="00860AE8"/>
    <w:p w14:paraId="7E4EEF8E" w14:textId="77777777" w:rsidR="00860AE8" w:rsidRDefault="00860AE8" w:rsidP="00860AE8"/>
    <w:p w14:paraId="354927C0" w14:textId="77777777" w:rsidR="00860AE8" w:rsidRDefault="00860AE8" w:rsidP="00860AE8"/>
    <w:p w14:paraId="5286D2AE" w14:textId="77777777" w:rsidR="00860AE8" w:rsidRDefault="00860AE8" w:rsidP="00860AE8"/>
    <w:p w14:paraId="194D4690" w14:textId="77777777" w:rsidR="00860AE8" w:rsidRDefault="00860AE8" w:rsidP="00860AE8"/>
    <w:p w14:paraId="4498C4A0" w14:textId="77777777" w:rsidR="00860AE8" w:rsidRDefault="00860AE8" w:rsidP="00860AE8"/>
    <w:p w14:paraId="33BBFE73" w14:textId="77777777" w:rsidR="00860AE8" w:rsidRDefault="00860AE8" w:rsidP="00860AE8"/>
    <w:p w14:paraId="4E1D50D3" w14:textId="77777777" w:rsidR="00860AE8" w:rsidRDefault="00860AE8" w:rsidP="00860AE8"/>
    <w:p w14:paraId="55B2A0B1" w14:textId="77777777" w:rsidR="00860AE8" w:rsidRDefault="00860AE8" w:rsidP="00860AE8"/>
    <w:p w14:paraId="40CB91AC" w14:textId="77777777" w:rsidR="00860AE8" w:rsidRDefault="00860AE8" w:rsidP="00860AE8"/>
    <w:p w14:paraId="5CA0587C" w14:textId="77777777" w:rsidR="00860AE8" w:rsidRDefault="00860AE8" w:rsidP="00860AE8"/>
    <w:p w14:paraId="0E6F878F" w14:textId="77777777" w:rsidR="00860AE8" w:rsidRDefault="00860AE8" w:rsidP="00860AE8"/>
    <w:p w14:paraId="67B02BC0" w14:textId="77777777" w:rsidR="00860AE8" w:rsidRDefault="00860AE8" w:rsidP="00860AE8"/>
    <w:p w14:paraId="6C8B446E" w14:textId="77777777" w:rsidR="000F00A4" w:rsidRDefault="000F00A4" w:rsidP="00860AE8"/>
    <w:p w14:paraId="35CD2E71" w14:textId="77777777" w:rsidR="00860AE8" w:rsidRDefault="00860AE8" w:rsidP="00860AE8"/>
    <w:bookmarkEnd w:id="0"/>
    <w:p w14:paraId="05D2AD4E" w14:textId="77777777" w:rsidR="00F16897" w:rsidRDefault="00E513AC" w:rsidP="00F16897">
      <w:pPr>
        <w:pStyle w:val="Heading1"/>
        <w:numPr>
          <w:ilvl w:val="0"/>
          <w:numId w:val="0"/>
        </w:numPr>
        <w:ind w:left="432" w:hanging="432"/>
      </w:pPr>
      <w:r>
        <w:br w:type="page"/>
      </w:r>
      <w:bookmarkStart w:id="9" w:name="_Toc193976188"/>
      <w:r w:rsidR="00F16897">
        <w:lastRenderedPageBreak/>
        <w:t>Table of Contents</w:t>
      </w:r>
      <w:bookmarkEnd w:id="9"/>
    </w:p>
    <w:p w14:paraId="44220475" w14:textId="77777777" w:rsidR="00426A28" w:rsidRDefault="00F16897">
      <w:pPr>
        <w:pStyle w:val="TOC1"/>
        <w:tabs>
          <w:tab w:val="right" w:leader="dot" w:pos="13948"/>
        </w:tabs>
        <w:rPr>
          <w:ins w:id="1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11" w:author="Ryan Mohan" w:date="2012-03-21T19:07:00Z">
        <w:r w:rsidR="00426A28">
          <w:rPr>
            <w:noProof/>
          </w:rPr>
          <w:t>List Of Revisions</w:t>
        </w:r>
        <w:r w:rsidR="00426A28">
          <w:rPr>
            <w:noProof/>
          </w:rPr>
          <w:tab/>
        </w:r>
        <w:r w:rsidR="00426A28">
          <w:rPr>
            <w:noProof/>
          </w:rPr>
          <w:fldChar w:fldCharType="begin"/>
        </w:r>
        <w:r w:rsidR="00426A28">
          <w:rPr>
            <w:noProof/>
          </w:rPr>
          <w:instrText xml:space="preserve"> PAGEREF _Toc193976187 \h </w:instrText>
        </w:r>
        <w:r w:rsidR="00426A28">
          <w:rPr>
            <w:noProof/>
          </w:rPr>
        </w:r>
      </w:ins>
      <w:r w:rsidR="00426A28">
        <w:rPr>
          <w:noProof/>
        </w:rPr>
        <w:fldChar w:fldCharType="separate"/>
      </w:r>
      <w:ins w:id="12" w:author="Ryan Mohan" w:date="2012-03-21T19:07:00Z">
        <w:r w:rsidR="00426A28">
          <w:rPr>
            <w:noProof/>
          </w:rPr>
          <w:t>2</w:t>
        </w:r>
        <w:r w:rsidR="00426A28">
          <w:rPr>
            <w:noProof/>
          </w:rPr>
          <w:fldChar w:fldCharType="end"/>
        </w:r>
      </w:ins>
    </w:p>
    <w:p w14:paraId="6811E686" w14:textId="77777777" w:rsidR="00426A28" w:rsidRDefault="00426A28">
      <w:pPr>
        <w:pStyle w:val="TOC1"/>
        <w:tabs>
          <w:tab w:val="right" w:leader="dot" w:pos="13948"/>
        </w:tabs>
        <w:rPr>
          <w:ins w:id="1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4" w:author="Ryan Mohan" w:date="2012-03-21T19:07:00Z">
        <w:r>
          <w:rPr>
            <w:noProof/>
          </w:rPr>
          <w:t>Table of Contents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_Toc193976188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5" w:author="Ryan Mohan" w:date="2012-03-21T19:07:00Z">
        <w:r>
          <w:rPr>
            <w:noProof/>
          </w:rPr>
          <w:t>3</w:t>
        </w:r>
        <w:r>
          <w:rPr>
            <w:noProof/>
          </w:rPr>
          <w:fldChar w:fldCharType="end"/>
        </w:r>
      </w:ins>
    </w:p>
    <w:p w14:paraId="11C5A3B6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1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7" w:author="Ryan Mohan" w:date="2012-03-21T19:07:00Z">
        <w:r w:rsidRPr="009B249F">
          <w:rPr>
            <w:rFonts w:eastAsia="Arial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Introduction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_Toc193976189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8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626285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1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0" w:author="Ryan Mohan" w:date="2012-03-21T19:07:00Z">
        <w:r w:rsidRPr="009B249F">
          <w:rPr>
            <w:rFonts w:eastAsia="Arial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Overview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1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0E6D71D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2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3" w:author="Ryan Mohan" w:date="2012-03-21T19:07:00Z">
        <w:r w:rsidRPr="009B249F">
          <w:rPr>
            <w:rFonts w:eastAsia="Arial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Purpose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4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12D76C3F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2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6" w:author="Ryan Mohan" w:date="2012-03-21T19:07:00Z">
        <w:r w:rsidRPr="009B249F">
          <w:rPr>
            <w:rFonts w:eastAsia="Arial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Scope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27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D607843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28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29" w:author="Ryan Mohan" w:date="2012-03-21T19:07:00Z">
        <w:r w:rsidRPr="009B249F">
          <w:rPr>
            <w:rFonts w:eastAsia="Arial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Reference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0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28F29834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31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2" w:author="Ryan Mohan" w:date="2012-03-21T19:07:00Z">
        <w:r>
          <w:rPr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Definitions and Abbreviations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3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DC5D216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34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5" w:author="Ryan Mohan" w:date="2012-03-21T19:07:00Z">
        <w:r w:rsidRPr="009B249F">
          <w:rPr>
            <w:rFonts w:eastAsia="Arial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Overall Description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6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291995F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37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38" w:author="Ryan Mohan" w:date="2012-03-21T19:07:00Z">
        <w:r w:rsidRPr="009B249F">
          <w:rPr>
            <w:rFonts w:eastAsia="Arial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Perspective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39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559B2E3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4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1" w:author="Ryan Mohan" w:date="2012-03-21T19:07:00Z">
        <w:r w:rsidRPr="009B249F">
          <w:rPr>
            <w:rFonts w:eastAsia="Arial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Functions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2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D492676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4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4" w:author="Ryan Mohan" w:date="2012-03-21T19:07:00Z">
        <w:r w:rsidRPr="009B249F">
          <w:rPr>
            <w:rFonts w:eastAsia="Arial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User Characteristics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5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3A5549F8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4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47" w:author="Ryan Mohan" w:date="2012-03-21T19:07:00Z">
        <w:r w:rsidRPr="009B249F">
          <w:rPr>
            <w:rFonts w:eastAsia="Arial"/>
            <w:noProof/>
          </w:rPr>
          <w:t>2.3.1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Dispatcher/Manager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_Toc193976199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48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5038569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4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0" w:author="Ryan Mohan" w:date="2012-03-21T19:07:00Z">
        <w:r w:rsidRPr="009B249F">
          <w:rPr>
            <w:rFonts w:eastAsia="Arial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Assumptions and Dependencies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1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  <w:bookmarkStart w:id="52" w:name="_GoBack"/>
        <w:bookmarkEnd w:id="52"/>
      </w:ins>
    </w:p>
    <w:p w14:paraId="2321F094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5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4" w:author="Ryan Mohan" w:date="2012-03-21T19:07:00Z">
        <w:r w:rsidRPr="009B249F">
          <w:rPr>
            <w:rFonts w:eastAsia="Arial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Specific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5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681712BD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5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57" w:author="Ryan Mohan" w:date="2012-03-21T19:07:00Z">
        <w:r w:rsidRPr="009B249F">
          <w:rPr>
            <w:rFonts w:eastAsia="Arial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External Interface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58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5836C69C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5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0" w:author="Ryan Mohan" w:date="2012-03-21T19:07:00Z">
        <w:r w:rsidRPr="009B249F">
          <w:rPr>
            <w:rFonts w:eastAsia="Arial"/>
            <w:noProof/>
          </w:rPr>
          <w:t>3.1.1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User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1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86E225E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6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3" w:author="Ryan Mohan" w:date="2012-03-21T19:07:00Z">
        <w:r w:rsidRPr="009B249F">
          <w:rPr>
            <w:rFonts w:eastAsia="Arial"/>
            <w:noProof/>
          </w:rPr>
          <w:t>3.1.2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The Track Module shall interface with the CTC office GUI.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4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442945DE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6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6" w:author="Ryan Mohan" w:date="2012-03-21T19:07:00Z">
        <w:r w:rsidRPr="009B249F">
          <w:rPr>
            <w:rFonts w:eastAsia="Arial"/>
            <w:noProof/>
          </w:rPr>
          <w:t>3.1.3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The track Module shall interface with the Wayside Controller (Track Controller)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67" w:author="Ryan Mohan" w:date="2012-03-21T19:07:00Z">
        <w:r>
          <w:rPr>
            <w:noProof/>
          </w:rPr>
          <w:t>4</w:t>
        </w:r>
        <w:r>
          <w:rPr>
            <w:noProof/>
          </w:rPr>
          <w:fldChar w:fldCharType="end"/>
        </w:r>
      </w:ins>
    </w:p>
    <w:p w14:paraId="7E6A27B1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68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69" w:author="Ryan Mohan" w:date="2012-03-21T19:07:00Z">
        <w:r w:rsidRPr="009B249F">
          <w:rPr>
            <w:rFonts w:eastAsia="Arial"/>
            <w:noProof/>
          </w:rPr>
          <w:t>3.1.4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Software Interfaces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0" w:author="Ryan Mohan" w:date="2012-03-21T19:07:00Z">
        <w:r>
          <w:rPr>
            <w:noProof/>
          </w:rPr>
          <w:t>5</w:t>
        </w:r>
        <w:r>
          <w:rPr>
            <w:noProof/>
          </w:rPr>
          <w:fldChar w:fldCharType="end"/>
        </w:r>
      </w:ins>
    </w:p>
    <w:p w14:paraId="4981AD88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1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2" w:author="Ryan Mohan" w:date="2012-03-21T19:07:00Z">
        <w:r w:rsidRPr="009B249F">
          <w:rPr>
            <w:rFonts w:eastAsia="Arial"/>
            <w:noProof/>
          </w:rPr>
          <w:t>3.1.5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Communications Protocols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3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0EEB1A8B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4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5" w:author="Ryan Mohan" w:date="2012-03-21T19:07:00Z">
        <w:r w:rsidRPr="009B249F">
          <w:rPr>
            <w:rFonts w:eastAsia="Arial"/>
            <w:noProof/>
          </w:rPr>
          <w:t>3.1.6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Memory Constraints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6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6C65FBB1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77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78" w:author="Ryan Mohan" w:date="2012-03-21T19:07:00Z">
        <w:r w:rsidRPr="009B249F">
          <w:rPr>
            <w:rFonts w:eastAsia="Arial"/>
            <w:noProof/>
          </w:rPr>
          <w:t>3.1.7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Operation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_Toc193976209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79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1F75B428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8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1" w:author="Ryan Mohan" w:date="2012-03-21T19:07:00Z">
        <w:r w:rsidRPr="009B249F">
          <w:rPr>
            <w:rFonts w:eastAsia="Arial"/>
            <w:noProof/>
          </w:rPr>
          <w:t>3.1.8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Product function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2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018D29F1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83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4" w:author="Ryan Mohan" w:date="2012-03-21T19:07:00Z">
        <w:r w:rsidRPr="009B249F">
          <w:rPr>
            <w:rFonts w:eastAsia="Arial"/>
            <w:noProof/>
          </w:rPr>
          <w:t>3.1.9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Assumption and Dependency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_Toc193976211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5" w:author="Ryan Mohan" w:date="2012-03-21T19:07:00Z">
        <w:r>
          <w:rPr>
            <w:noProof/>
          </w:rPr>
          <w:t>6</w:t>
        </w:r>
        <w:r>
          <w:rPr>
            <w:noProof/>
          </w:rPr>
          <w:fldChar w:fldCharType="end"/>
        </w:r>
      </w:ins>
    </w:p>
    <w:p w14:paraId="1F8EBA00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86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87" w:author="Ryan Mohan" w:date="2012-03-21T19:07:00Z">
        <w:r w:rsidRPr="009B249F">
          <w:rPr>
            <w:rFonts w:eastAsia="Arial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Software System Attributes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_Toc193976212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88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4182555D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89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0" w:author="Ryan Mohan" w:date="2012-03-21T19:07:00Z">
        <w:r w:rsidRPr="009B249F">
          <w:rPr>
            <w:rFonts w:eastAsia="Arial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Security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_Toc193976213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1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40119B14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92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3" w:author="Ryan Mohan" w:date="2012-03-21T19:07:00Z">
        <w:r w:rsidRPr="009B249F">
          <w:rPr>
            <w:rFonts w:eastAsia="Arial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Database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_Toc193976214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4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E771897" w14:textId="77777777" w:rsidR="00426A28" w:rsidRDefault="00426A28">
      <w:pPr>
        <w:pStyle w:val="TOC3"/>
        <w:tabs>
          <w:tab w:val="left" w:pos="1045"/>
          <w:tab w:val="right" w:leader="dot" w:pos="13948"/>
        </w:tabs>
        <w:rPr>
          <w:ins w:id="95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6" w:author="Ryan Mohan" w:date="2012-03-21T19:07:00Z">
        <w:r>
          <w:rPr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>
          <w:rPr>
            <w:noProof/>
          </w:rPr>
          <w:t>A database to hold Track Configurations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_Toc193976215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97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39F76040" w14:textId="77777777" w:rsidR="00426A28" w:rsidRDefault="00426A28">
      <w:pPr>
        <w:pStyle w:val="TOC2"/>
        <w:tabs>
          <w:tab w:val="left" w:pos="693"/>
          <w:tab w:val="right" w:leader="dot" w:pos="13948"/>
        </w:tabs>
        <w:rPr>
          <w:ins w:id="98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99" w:author="Ryan Mohan" w:date="2012-03-21T19:07:00Z">
        <w:r w:rsidRPr="009B249F">
          <w:rPr>
            <w:rFonts w:eastAsia="Arial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Other Requirements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_Toc193976216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0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623459C7" w14:textId="77777777" w:rsidR="00426A28" w:rsidRDefault="00426A28">
      <w:pPr>
        <w:pStyle w:val="TOC1"/>
        <w:tabs>
          <w:tab w:val="left" w:pos="341"/>
          <w:tab w:val="right" w:leader="dot" w:pos="13948"/>
        </w:tabs>
        <w:rPr>
          <w:ins w:id="101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2" w:author="Ryan Mohan" w:date="2012-03-21T19:07:00Z">
        <w:r w:rsidRPr="009B249F">
          <w:rPr>
            <w:rFonts w:eastAsia="Arial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eastAsia="Arial"/>
            <w:noProof/>
          </w:rPr>
          <w:t>Additional Materials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_Toc193976217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3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0D652207" w14:textId="77777777" w:rsidR="00426A28" w:rsidRDefault="00426A28">
      <w:pPr>
        <w:pStyle w:val="TOC3"/>
        <w:tabs>
          <w:tab w:val="left" w:pos="1040"/>
          <w:tab w:val="right" w:leader="dot" w:pos="13948"/>
        </w:tabs>
        <w:rPr>
          <w:ins w:id="104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5" w:author="Ryan Mohan" w:date="2012-03-21T19:07:00Z">
        <w:r w:rsidRPr="009B249F">
          <w:rPr>
            <w:rFonts w:ascii="inherit" w:hAnsi="inherit" w:cs="Lucida Grande"/>
            <w:noProof/>
            <w:color w:val="000000"/>
          </w:rPr>
          <w:t>4.1.1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Track Layout &amp; Vehicle Data vF.xlsx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_Toc193976218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6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BD72E3F" w14:textId="77777777" w:rsidR="00426A28" w:rsidRDefault="00426A28">
      <w:pPr>
        <w:pStyle w:val="TOC3"/>
        <w:tabs>
          <w:tab w:val="left" w:pos="1040"/>
          <w:tab w:val="right" w:leader="dot" w:pos="13948"/>
        </w:tabs>
        <w:rPr>
          <w:ins w:id="107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08" w:author="Ryan Mohan" w:date="2012-03-21T19:07:00Z">
        <w:r w:rsidRPr="009B249F">
          <w:rPr>
            <w:rFonts w:ascii="inherit" w:hAnsi="inherit" w:cs="Lucida Grande"/>
            <w:noProof/>
            <w:color w:val="000000"/>
          </w:rPr>
          <w:t>4.1.2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Track Layout vF.docx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_Toc193976219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09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09162093" w14:textId="77777777" w:rsidR="00426A28" w:rsidRDefault="00426A28">
      <w:pPr>
        <w:pStyle w:val="TOC3"/>
        <w:tabs>
          <w:tab w:val="left" w:pos="1040"/>
          <w:tab w:val="right" w:leader="dot" w:pos="13948"/>
        </w:tabs>
        <w:rPr>
          <w:ins w:id="110" w:author="Ryan Mohan" w:date="2012-03-21T19:07:00Z"/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ins w:id="111" w:author="Ryan Mohan" w:date="2012-03-21T19:07:00Z">
        <w:r w:rsidRPr="009B249F">
          <w:rPr>
            <w:rFonts w:ascii="inherit" w:hAnsi="inherit" w:cs="Lucida Grande"/>
            <w:noProof/>
            <w:color w:val="000000"/>
          </w:rPr>
          <w:t>4.1.3</w:t>
        </w:r>
        <w:r>
          <w:rPr>
            <w:rFonts w:asciiTheme="minorHAnsi" w:eastAsiaTheme="minorEastAsia" w:hAnsiTheme="minorHAnsi" w:cstheme="minorBidi"/>
            <w:noProof/>
            <w:sz w:val="24"/>
            <w:szCs w:val="24"/>
            <w:lang w:eastAsia="ja-JP"/>
          </w:rPr>
          <w:tab/>
        </w:r>
        <w:r w:rsidRPr="009B249F">
          <w:rPr>
            <w:rFonts w:ascii="inherit" w:hAnsi="inherit" w:cs="Lucida Grande"/>
            <w:noProof/>
            <w:color w:val="000000"/>
            <w:u w:val="single"/>
            <w:bdr w:val="none" w:sz="0" w:space="0" w:color="auto" w:frame="1"/>
          </w:rPr>
          <w:t>Schedules vF.docx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_Toc193976220 \h </w:instrText>
        </w:r>
        <w:r>
          <w:rPr>
            <w:noProof/>
          </w:rPr>
        </w:r>
      </w:ins>
      <w:r>
        <w:rPr>
          <w:noProof/>
        </w:rPr>
        <w:fldChar w:fldCharType="separate"/>
      </w:r>
      <w:ins w:id="112" w:author="Ryan Mohan" w:date="2012-03-21T19:07:00Z">
        <w:r>
          <w:rPr>
            <w:noProof/>
          </w:rPr>
          <w:t>7</w:t>
        </w:r>
        <w:r>
          <w:rPr>
            <w:noProof/>
          </w:rPr>
          <w:fldChar w:fldCharType="end"/>
        </w:r>
      </w:ins>
    </w:p>
    <w:p w14:paraId="7E4F3444" w14:textId="77777777" w:rsidR="00F16897" w:rsidDel="00416694" w:rsidRDefault="00F16897" w:rsidP="00F16897">
      <w:pPr>
        <w:pStyle w:val="TOC1"/>
        <w:tabs>
          <w:tab w:val="right" w:leader="dot" w:pos="13948"/>
        </w:tabs>
        <w:rPr>
          <w:del w:id="113" w:author="Ryan Mohan" w:date="2012-03-21T18:26:00Z"/>
          <w:noProof/>
          <w:sz w:val="22"/>
          <w:szCs w:val="22"/>
        </w:rPr>
      </w:pPr>
      <w:del w:id="114" w:author="Ryan Mohan" w:date="2012-03-21T18:26:00Z">
        <w:r w:rsidRPr="00416694" w:rsidDel="00416694">
          <w:rPr>
            <w:noProof/>
            <w:rPrChange w:id="115" w:author="Ryan Mohan" w:date="2012-03-21T18:26:00Z">
              <w:rPr>
                <w:rStyle w:val="Hyperlink"/>
                <w:noProof/>
              </w:rPr>
            </w:rPrChange>
          </w:rPr>
          <w:delText>List Of Revisions</w:delText>
        </w:r>
        <w:r w:rsidDel="00416694">
          <w:rPr>
            <w:noProof/>
            <w:webHidden/>
          </w:rPr>
          <w:tab/>
          <w:delText>2</w:delText>
        </w:r>
      </w:del>
    </w:p>
    <w:p w14:paraId="3F9517FA" w14:textId="77777777" w:rsidR="00F16897" w:rsidDel="00416694" w:rsidRDefault="00F16897" w:rsidP="00F16897">
      <w:pPr>
        <w:pStyle w:val="TOC1"/>
        <w:tabs>
          <w:tab w:val="right" w:leader="dot" w:pos="13948"/>
        </w:tabs>
        <w:rPr>
          <w:del w:id="116" w:author="Ryan Mohan" w:date="2012-03-21T18:26:00Z"/>
          <w:noProof/>
          <w:sz w:val="22"/>
          <w:szCs w:val="22"/>
        </w:rPr>
      </w:pPr>
      <w:del w:id="117" w:author="Ryan Mohan" w:date="2012-03-21T18:26:00Z">
        <w:r w:rsidRPr="00416694" w:rsidDel="00416694">
          <w:rPr>
            <w:noProof/>
            <w:rPrChange w:id="118" w:author="Ryan Mohan" w:date="2012-03-21T18:26:00Z">
              <w:rPr>
                <w:rStyle w:val="Hyperlink"/>
                <w:noProof/>
              </w:rPr>
            </w:rPrChange>
          </w:rPr>
          <w:delText>Table of Contents</w:delText>
        </w:r>
        <w:r w:rsidDel="00416694">
          <w:rPr>
            <w:noProof/>
            <w:webHidden/>
          </w:rPr>
          <w:tab/>
          <w:delText>3</w:delText>
        </w:r>
      </w:del>
    </w:p>
    <w:p w14:paraId="55C5B4A6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19" w:author="Ryan Mohan" w:date="2012-03-21T18:26:00Z"/>
          <w:noProof/>
          <w:sz w:val="22"/>
          <w:szCs w:val="22"/>
        </w:rPr>
      </w:pPr>
      <w:del w:id="120" w:author="Ryan Mohan" w:date="2012-03-21T18:26:00Z">
        <w:r w:rsidRPr="00416694" w:rsidDel="00416694">
          <w:rPr>
            <w:rFonts w:eastAsia="Arial"/>
            <w:noProof/>
            <w:rPrChange w:id="12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2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Introduction</w:delText>
        </w:r>
        <w:r w:rsidDel="00416694">
          <w:rPr>
            <w:noProof/>
            <w:webHidden/>
          </w:rPr>
          <w:tab/>
          <w:delText>4</w:delText>
        </w:r>
      </w:del>
    </w:p>
    <w:p w14:paraId="1CB0348D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23" w:author="Ryan Mohan" w:date="2012-03-21T18:26:00Z"/>
          <w:noProof/>
          <w:sz w:val="22"/>
          <w:szCs w:val="22"/>
        </w:rPr>
      </w:pPr>
      <w:del w:id="124" w:author="Ryan Mohan" w:date="2012-03-21T18:26:00Z">
        <w:r w:rsidRPr="00416694" w:rsidDel="00416694">
          <w:rPr>
            <w:rFonts w:eastAsia="Arial"/>
            <w:noProof/>
            <w:rPrChange w:id="12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2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Overview</w:delText>
        </w:r>
        <w:r w:rsidDel="00416694">
          <w:rPr>
            <w:noProof/>
            <w:webHidden/>
          </w:rPr>
          <w:tab/>
          <w:delText>4</w:delText>
        </w:r>
      </w:del>
    </w:p>
    <w:p w14:paraId="2EDCBC72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27" w:author="Ryan Mohan" w:date="2012-03-21T18:26:00Z"/>
          <w:noProof/>
          <w:sz w:val="22"/>
          <w:szCs w:val="22"/>
        </w:rPr>
      </w:pPr>
      <w:del w:id="128" w:author="Ryan Mohan" w:date="2012-03-21T18:26:00Z">
        <w:r w:rsidRPr="00416694" w:rsidDel="00416694">
          <w:rPr>
            <w:rFonts w:eastAsia="Arial"/>
            <w:noProof/>
            <w:rPrChange w:id="12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3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Purpose</w:delText>
        </w:r>
        <w:r w:rsidDel="00416694">
          <w:rPr>
            <w:noProof/>
            <w:webHidden/>
          </w:rPr>
          <w:tab/>
          <w:delText>4</w:delText>
        </w:r>
      </w:del>
    </w:p>
    <w:p w14:paraId="6536363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31" w:author="Ryan Mohan" w:date="2012-03-21T18:26:00Z"/>
          <w:noProof/>
          <w:sz w:val="22"/>
          <w:szCs w:val="22"/>
        </w:rPr>
      </w:pPr>
      <w:del w:id="132" w:author="Ryan Mohan" w:date="2012-03-21T18:26:00Z">
        <w:r w:rsidRPr="00416694" w:rsidDel="00416694">
          <w:rPr>
            <w:rFonts w:eastAsia="Arial"/>
            <w:noProof/>
            <w:rPrChange w:id="13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3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Scope</w:delText>
        </w:r>
        <w:r w:rsidDel="00416694">
          <w:rPr>
            <w:noProof/>
            <w:webHidden/>
          </w:rPr>
          <w:tab/>
          <w:delText>4</w:delText>
        </w:r>
      </w:del>
    </w:p>
    <w:p w14:paraId="6BCB66F3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35" w:author="Ryan Mohan" w:date="2012-03-21T18:26:00Z"/>
          <w:noProof/>
          <w:sz w:val="22"/>
          <w:szCs w:val="22"/>
        </w:rPr>
      </w:pPr>
      <w:del w:id="136" w:author="Ryan Mohan" w:date="2012-03-21T18:26:00Z">
        <w:r w:rsidRPr="00416694" w:rsidDel="00416694">
          <w:rPr>
            <w:rFonts w:eastAsia="Arial"/>
            <w:noProof/>
            <w:rPrChange w:id="13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1.4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3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Reference</w:delText>
        </w:r>
        <w:r w:rsidDel="00416694">
          <w:rPr>
            <w:noProof/>
            <w:webHidden/>
          </w:rPr>
          <w:tab/>
          <w:delText>4</w:delText>
        </w:r>
      </w:del>
    </w:p>
    <w:p w14:paraId="7539593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39" w:author="Ryan Mohan" w:date="2012-03-21T18:26:00Z"/>
          <w:noProof/>
          <w:sz w:val="22"/>
          <w:szCs w:val="22"/>
        </w:rPr>
      </w:pPr>
      <w:del w:id="140" w:author="Ryan Mohan" w:date="2012-03-21T18:26:00Z">
        <w:r w:rsidRPr="00416694" w:rsidDel="00416694">
          <w:rPr>
            <w:noProof/>
            <w:rPrChange w:id="141" w:author="Ryan Mohan" w:date="2012-03-21T18:26:00Z">
              <w:rPr>
                <w:rStyle w:val="Hyperlink"/>
                <w:noProof/>
              </w:rPr>
            </w:rPrChange>
          </w:rPr>
          <w:delText>1.5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4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Definitions and Abbreviations</w:delText>
        </w:r>
        <w:r w:rsidDel="00416694">
          <w:rPr>
            <w:noProof/>
            <w:webHidden/>
          </w:rPr>
          <w:tab/>
          <w:delText>4</w:delText>
        </w:r>
      </w:del>
    </w:p>
    <w:p w14:paraId="34212E6F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43" w:author="Ryan Mohan" w:date="2012-03-21T18:26:00Z"/>
          <w:noProof/>
          <w:sz w:val="22"/>
          <w:szCs w:val="22"/>
        </w:rPr>
      </w:pPr>
      <w:del w:id="144" w:author="Ryan Mohan" w:date="2012-03-21T18:26:00Z">
        <w:r w:rsidRPr="00416694" w:rsidDel="00416694">
          <w:rPr>
            <w:rFonts w:eastAsia="Arial"/>
            <w:noProof/>
            <w:rPrChange w:id="14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4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Overall Description</w:delText>
        </w:r>
        <w:r w:rsidDel="00416694">
          <w:rPr>
            <w:noProof/>
            <w:webHidden/>
          </w:rPr>
          <w:tab/>
          <w:delText>4</w:delText>
        </w:r>
      </w:del>
    </w:p>
    <w:p w14:paraId="77FF37D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47" w:author="Ryan Mohan" w:date="2012-03-21T18:26:00Z"/>
          <w:noProof/>
          <w:sz w:val="22"/>
          <w:szCs w:val="22"/>
        </w:rPr>
      </w:pPr>
      <w:del w:id="148" w:author="Ryan Mohan" w:date="2012-03-21T18:26:00Z">
        <w:r w:rsidRPr="00416694" w:rsidDel="00416694">
          <w:rPr>
            <w:rFonts w:eastAsia="Arial"/>
            <w:noProof/>
            <w:rPrChange w:id="14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5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Perspective</w:delText>
        </w:r>
        <w:r w:rsidDel="00416694">
          <w:rPr>
            <w:noProof/>
            <w:webHidden/>
          </w:rPr>
          <w:tab/>
          <w:delText>4</w:delText>
        </w:r>
      </w:del>
    </w:p>
    <w:p w14:paraId="150EBD1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51" w:author="Ryan Mohan" w:date="2012-03-21T18:26:00Z"/>
          <w:noProof/>
          <w:sz w:val="22"/>
          <w:szCs w:val="22"/>
        </w:rPr>
      </w:pPr>
      <w:del w:id="152" w:author="Ryan Mohan" w:date="2012-03-21T18:26:00Z">
        <w:r w:rsidRPr="00416694" w:rsidDel="00416694">
          <w:rPr>
            <w:rFonts w:eastAsia="Arial"/>
            <w:noProof/>
            <w:rPrChange w:id="15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5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Functions</w:delText>
        </w:r>
        <w:r w:rsidDel="00416694">
          <w:rPr>
            <w:noProof/>
            <w:webHidden/>
          </w:rPr>
          <w:tab/>
          <w:delText>4</w:delText>
        </w:r>
      </w:del>
    </w:p>
    <w:p w14:paraId="717961B0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55" w:author="Ryan Mohan" w:date="2012-03-21T18:26:00Z"/>
          <w:noProof/>
          <w:sz w:val="22"/>
          <w:szCs w:val="22"/>
        </w:rPr>
      </w:pPr>
      <w:del w:id="156" w:author="Ryan Mohan" w:date="2012-03-21T18:26:00Z">
        <w:r w:rsidRPr="00416694" w:rsidDel="00416694">
          <w:rPr>
            <w:rFonts w:eastAsia="Arial"/>
            <w:noProof/>
            <w:rPrChange w:id="15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5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User Characteristics</w:delText>
        </w:r>
        <w:r w:rsidDel="00416694">
          <w:rPr>
            <w:noProof/>
            <w:webHidden/>
          </w:rPr>
          <w:tab/>
          <w:delText>4</w:delText>
        </w:r>
      </w:del>
    </w:p>
    <w:p w14:paraId="58A59592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59" w:author="Ryan Mohan" w:date="2012-03-21T18:26:00Z"/>
          <w:noProof/>
          <w:sz w:val="22"/>
          <w:szCs w:val="22"/>
        </w:rPr>
      </w:pPr>
      <w:del w:id="160" w:author="Ryan Mohan" w:date="2012-03-21T18:26:00Z">
        <w:r w:rsidRPr="00416694" w:rsidDel="00416694">
          <w:rPr>
            <w:rFonts w:eastAsia="Arial"/>
            <w:noProof/>
            <w:rPrChange w:id="16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6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General Constraints</w:delText>
        </w:r>
        <w:r w:rsidDel="00416694">
          <w:rPr>
            <w:noProof/>
            <w:webHidden/>
          </w:rPr>
          <w:tab/>
          <w:delText>4</w:delText>
        </w:r>
      </w:del>
    </w:p>
    <w:p w14:paraId="6367ECF6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63" w:author="Ryan Mohan" w:date="2012-03-21T18:26:00Z"/>
          <w:noProof/>
          <w:sz w:val="22"/>
          <w:szCs w:val="22"/>
        </w:rPr>
      </w:pPr>
      <w:del w:id="164" w:author="Ryan Mohan" w:date="2012-03-21T18:26:00Z">
        <w:r w:rsidRPr="00416694" w:rsidDel="00416694">
          <w:rPr>
            <w:rFonts w:eastAsia="Arial"/>
            <w:noProof/>
            <w:rPrChange w:id="16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2.5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6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Assumptions and Dependencies</w:delText>
        </w:r>
        <w:r w:rsidDel="00416694">
          <w:rPr>
            <w:noProof/>
            <w:webHidden/>
          </w:rPr>
          <w:tab/>
          <w:delText>4</w:delText>
        </w:r>
      </w:del>
    </w:p>
    <w:p w14:paraId="24FA7AED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167" w:author="Ryan Mohan" w:date="2012-03-21T18:26:00Z"/>
          <w:noProof/>
          <w:sz w:val="22"/>
          <w:szCs w:val="22"/>
        </w:rPr>
      </w:pPr>
      <w:del w:id="168" w:author="Ryan Mohan" w:date="2012-03-21T18:26:00Z">
        <w:r w:rsidRPr="00416694" w:rsidDel="00416694">
          <w:rPr>
            <w:rFonts w:eastAsia="Arial"/>
            <w:noProof/>
            <w:rPrChange w:id="16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7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Specific Requirements</w:delText>
        </w:r>
        <w:r w:rsidDel="00416694">
          <w:rPr>
            <w:noProof/>
            <w:webHidden/>
          </w:rPr>
          <w:tab/>
          <w:delText>4</w:delText>
        </w:r>
      </w:del>
    </w:p>
    <w:p w14:paraId="384A9C9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171" w:author="Ryan Mohan" w:date="2012-03-21T18:26:00Z"/>
          <w:noProof/>
          <w:sz w:val="22"/>
          <w:szCs w:val="22"/>
        </w:rPr>
      </w:pPr>
      <w:del w:id="172" w:author="Ryan Mohan" w:date="2012-03-21T18:26:00Z">
        <w:r w:rsidRPr="00416694" w:rsidDel="00416694">
          <w:rPr>
            <w:rFonts w:eastAsia="Arial"/>
            <w:noProof/>
            <w:rPrChange w:id="17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7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External Interface Requirements</w:delText>
        </w:r>
        <w:r w:rsidDel="00416694">
          <w:rPr>
            <w:noProof/>
            <w:webHidden/>
          </w:rPr>
          <w:tab/>
          <w:delText>4</w:delText>
        </w:r>
      </w:del>
    </w:p>
    <w:p w14:paraId="2166BD3A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75" w:author="Ryan Mohan" w:date="2012-03-21T18:26:00Z"/>
          <w:noProof/>
          <w:sz w:val="22"/>
          <w:szCs w:val="22"/>
        </w:rPr>
      </w:pPr>
      <w:del w:id="176" w:author="Ryan Mohan" w:date="2012-03-21T18:26:00Z">
        <w:r w:rsidRPr="00416694" w:rsidDel="00416694">
          <w:rPr>
            <w:rFonts w:eastAsia="Arial"/>
            <w:noProof/>
            <w:rPrChange w:id="17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7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User Interfaces</w:delText>
        </w:r>
        <w:r w:rsidDel="00416694">
          <w:rPr>
            <w:noProof/>
            <w:webHidden/>
          </w:rPr>
          <w:tab/>
          <w:delText>4</w:delText>
        </w:r>
      </w:del>
    </w:p>
    <w:p w14:paraId="7D762884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79" w:author="Ryan Mohan" w:date="2012-03-21T18:26:00Z"/>
          <w:noProof/>
          <w:sz w:val="22"/>
          <w:szCs w:val="22"/>
        </w:rPr>
      </w:pPr>
      <w:del w:id="180" w:author="Ryan Mohan" w:date="2012-03-21T18:26:00Z">
        <w:r w:rsidRPr="00416694" w:rsidDel="00416694">
          <w:rPr>
            <w:rFonts w:eastAsia="Arial"/>
            <w:noProof/>
            <w:rPrChange w:id="18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8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The system shall have a CTC office GUI.</w:delText>
        </w:r>
        <w:r w:rsidDel="00416694">
          <w:rPr>
            <w:noProof/>
            <w:webHidden/>
          </w:rPr>
          <w:tab/>
          <w:delText>4</w:delText>
        </w:r>
      </w:del>
    </w:p>
    <w:p w14:paraId="38FD56FA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83" w:author="Ryan Mohan" w:date="2012-03-21T18:26:00Z"/>
          <w:noProof/>
          <w:sz w:val="22"/>
          <w:szCs w:val="22"/>
        </w:rPr>
      </w:pPr>
      <w:del w:id="184" w:author="Ryan Mohan" w:date="2012-03-21T18:26:00Z">
        <w:r w:rsidRPr="00416694" w:rsidDel="00416694">
          <w:rPr>
            <w:rFonts w:eastAsia="Arial"/>
            <w:noProof/>
            <w:rPrChange w:id="18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8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Hardware Interfaces</w:delText>
        </w:r>
        <w:r w:rsidDel="00416694">
          <w:rPr>
            <w:noProof/>
            <w:webHidden/>
          </w:rPr>
          <w:tab/>
          <w:delText>4</w:delText>
        </w:r>
      </w:del>
    </w:p>
    <w:p w14:paraId="69FE749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87" w:author="Ryan Mohan" w:date="2012-03-21T18:26:00Z"/>
          <w:noProof/>
          <w:sz w:val="22"/>
          <w:szCs w:val="22"/>
        </w:rPr>
      </w:pPr>
      <w:del w:id="188" w:author="Ryan Mohan" w:date="2012-03-21T18:26:00Z">
        <w:r w:rsidRPr="00416694" w:rsidDel="00416694">
          <w:rPr>
            <w:rFonts w:eastAsia="Arial"/>
            <w:noProof/>
            <w:rPrChange w:id="18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9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Interfaces</w:delText>
        </w:r>
        <w:r w:rsidDel="00416694">
          <w:rPr>
            <w:noProof/>
            <w:webHidden/>
          </w:rPr>
          <w:tab/>
          <w:delText>5</w:delText>
        </w:r>
      </w:del>
    </w:p>
    <w:p w14:paraId="61CB6812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91" w:author="Ryan Mohan" w:date="2012-03-21T18:26:00Z"/>
          <w:noProof/>
          <w:sz w:val="22"/>
          <w:szCs w:val="22"/>
        </w:rPr>
      </w:pPr>
      <w:del w:id="192" w:author="Ryan Mohan" w:date="2012-03-21T18:26:00Z">
        <w:r w:rsidRPr="00416694" w:rsidDel="00416694">
          <w:rPr>
            <w:rFonts w:eastAsia="Arial"/>
            <w:noProof/>
            <w:rPrChange w:id="19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9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Communications Protocols</w:delText>
        </w:r>
        <w:r w:rsidDel="00416694">
          <w:rPr>
            <w:noProof/>
            <w:webHidden/>
          </w:rPr>
          <w:tab/>
          <w:delText>6</w:delText>
        </w:r>
      </w:del>
    </w:p>
    <w:p w14:paraId="5364629D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95" w:author="Ryan Mohan" w:date="2012-03-21T18:26:00Z"/>
          <w:noProof/>
          <w:sz w:val="22"/>
          <w:szCs w:val="22"/>
        </w:rPr>
      </w:pPr>
      <w:del w:id="196" w:author="Ryan Mohan" w:date="2012-03-21T18:26:00Z">
        <w:r w:rsidRPr="00416694" w:rsidDel="00416694">
          <w:rPr>
            <w:rFonts w:eastAsia="Arial"/>
            <w:noProof/>
            <w:rPrChange w:id="19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3.1.6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19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Memory Constraints</w:delText>
        </w:r>
        <w:r w:rsidDel="00416694">
          <w:rPr>
            <w:noProof/>
            <w:webHidden/>
          </w:rPr>
          <w:tab/>
          <w:delText>6</w:delText>
        </w:r>
      </w:del>
    </w:p>
    <w:p w14:paraId="4D280656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199" w:author="Ryan Mohan" w:date="2012-03-21T18:26:00Z"/>
          <w:noProof/>
          <w:sz w:val="22"/>
          <w:szCs w:val="22"/>
        </w:rPr>
      </w:pPr>
      <w:del w:id="200" w:author="Ryan Mohan" w:date="2012-03-21T18:26:00Z">
        <w:r w:rsidRPr="00416694" w:rsidDel="00416694">
          <w:rPr>
            <w:rFonts w:eastAsia="Arial"/>
            <w:noProof/>
            <w:rPrChange w:id="20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3.1.7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0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Operation</w:delText>
        </w:r>
        <w:r w:rsidDel="00416694">
          <w:rPr>
            <w:noProof/>
            <w:webHidden/>
          </w:rPr>
          <w:tab/>
          <w:delText>6</w:delText>
        </w:r>
      </w:del>
    </w:p>
    <w:p w14:paraId="1388014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03" w:author="Ryan Mohan" w:date="2012-03-21T18:26:00Z"/>
          <w:noProof/>
          <w:sz w:val="22"/>
          <w:szCs w:val="22"/>
        </w:rPr>
      </w:pPr>
      <w:del w:id="204" w:author="Ryan Mohan" w:date="2012-03-21T18:26:00Z">
        <w:r w:rsidRPr="00416694" w:rsidDel="00416694">
          <w:rPr>
            <w:rFonts w:eastAsia="Arial"/>
            <w:noProof/>
            <w:rPrChange w:id="20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3.1.8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0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Product function</w:delText>
        </w:r>
        <w:r w:rsidDel="00416694">
          <w:rPr>
            <w:noProof/>
            <w:webHidden/>
          </w:rPr>
          <w:tab/>
          <w:delText>6</w:delText>
        </w:r>
      </w:del>
    </w:p>
    <w:p w14:paraId="63A5300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07" w:author="Ryan Mohan" w:date="2012-03-21T18:26:00Z"/>
          <w:noProof/>
          <w:sz w:val="22"/>
          <w:szCs w:val="22"/>
        </w:rPr>
      </w:pPr>
      <w:del w:id="208" w:author="Ryan Mohan" w:date="2012-03-21T18:26:00Z">
        <w:r w:rsidRPr="00416694" w:rsidDel="00416694">
          <w:rPr>
            <w:rFonts w:eastAsia="Arial"/>
            <w:noProof/>
            <w:rPrChange w:id="20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3.1.9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1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Assumption and Dependency</w:delText>
        </w:r>
        <w:r w:rsidDel="00416694">
          <w:rPr>
            <w:noProof/>
            <w:webHidden/>
          </w:rPr>
          <w:tab/>
          <w:delText>6</w:delText>
        </w:r>
      </w:del>
    </w:p>
    <w:p w14:paraId="533010FF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11" w:author="Ryan Mohan" w:date="2012-03-21T18:26:00Z"/>
          <w:noProof/>
          <w:sz w:val="22"/>
          <w:szCs w:val="22"/>
        </w:rPr>
      </w:pPr>
      <w:del w:id="212" w:author="Ryan Mohan" w:date="2012-03-21T18:26:00Z">
        <w:r w:rsidRPr="00416694" w:rsidDel="00416694">
          <w:rPr>
            <w:rFonts w:eastAsia="Arial"/>
            <w:noProof/>
            <w:rPrChange w:id="21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1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Product Features</w:delText>
        </w:r>
        <w:r w:rsidDel="00416694">
          <w:rPr>
            <w:noProof/>
            <w:webHidden/>
          </w:rPr>
          <w:tab/>
          <w:delText>6</w:delText>
        </w:r>
      </w:del>
    </w:p>
    <w:p w14:paraId="7608F707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15" w:author="Ryan Mohan" w:date="2012-03-21T18:26:00Z"/>
          <w:noProof/>
          <w:sz w:val="22"/>
          <w:szCs w:val="22"/>
        </w:rPr>
      </w:pPr>
      <w:del w:id="216" w:author="Ryan Mohan" w:date="2012-03-21T18:26:00Z">
        <w:r w:rsidRPr="00416694" w:rsidDel="00416694">
          <w:rPr>
            <w:rFonts w:eastAsia="Arial"/>
            <w:noProof/>
            <w:rPrChange w:id="21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1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Software System Attributes</w:delText>
        </w:r>
        <w:r w:rsidDel="00416694">
          <w:rPr>
            <w:noProof/>
            <w:webHidden/>
          </w:rPr>
          <w:tab/>
          <w:delText>6</w:delText>
        </w:r>
      </w:del>
    </w:p>
    <w:p w14:paraId="50F9B310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19" w:author="Ryan Mohan" w:date="2012-03-21T18:26:00Z"/>
          <w:noProof/>
          <w:sz w:val="22"/>
          <w:szCs w:val="22"/>
        </w:rPr>
      </w:pPr>
      <w:del w:id="220" w:author="Ryan Mohan" w:date="2012-03-21T18:26:00Z">
        <w:r w:rsidRPr="00416694" w:rsidDel="00416694">
          <w:rPr>
            <w:rFonts w:eastAsia="Arial"/>
            <w:noProof/>
            <w:rPrChange w:id="22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3.3.1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2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Reliability</w:delText>
        </w:r>
        <w:r w:rsidDel="00416694">
          <w:rPr>
            <w:noProof/>
            <w:webHidden/>
          </w:rPr>
          <w:tab/>
          <w:delText>6</w:delText>
        </w:r>
      </w:del>
    </w:p>
    <w:p w14:paraId="16575FD5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23" w:author="Ryan Mohan" w:date="2012-03-21T18:26:00Z"/>
          <w:noProof/>
          <w:sz w:val="22"/>
          <w:szCs w:val="22"/>
        </w:rPr>
      </w:pPr>
      <w:del w:id="224" w:author="Ryan Mohan" w:date="2012-03-21T18:26:00Z">
        <w:r w:rsidRPr="00416694" w:rsidDel="00416694">
          <w:rPr>
            <w:rFonts w:eastAsia="Arial"/>
            <w:noProof/>
            <w:rPrChange w:id="22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3.3.2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2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Availability</w:delText>
        </w:r>
        <w:r w:rsidDel="00416694">
          <w:rPr>
            <w:noProof/>
            <w:webHidden/>
          </w:rPr>
          <w:tab/>
          <w:delText>6</w:delText>
        </w:r>
      </w:del>
    </w:p>
    <w:p w14:paraId="31041AE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27" w:author="Ryan Mohan" w:date="2012-03-21T18:26:00Z"/>
          <w:noProof/>
          <w:sz w:val="22"/>
          <w:szCs w:val="22"/>
        </w:rPr>
      </w:pPr>
      <w:del w:id="228" w:author="Ryan Mohan" w:date="2012-03-21T18:26:00Z">
        <w:r w:rsidRPr="00416694" w:rsidDel="00416694">
          <w:rPr>
            <w:rFonts w:eastAsia="Arial"/>
            <w:noProof/>
            <w:rPrChange w:id="22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3.3.3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3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Security</w:delText>
        </w:r>
        <w:r w:rsidDel="00416694">
          <w:rPr>
            <w:noProof/>
            <w:webHidden/>
          </w:rPr>
          <w:tab/>
          <w:delText>6</w:delText>
        </w:r>
      </w:del>
    </w:p>
    <w:p w14:paraId="05884C43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31" w:author="Ryan Mohan" w:date="2012-03-21T18:26:00Z"/>
          <w:noProof/>
          <w:sz w:val="22"/>
          <w:szCs w:val="22"/>
        </w:rPr>
      </w:pPr>
      <w:del w:id="232" w:author="Ryan Mohan" w:date="2012-03-21T18:26:00Z">
        <w:r w:rsidRPr="00416694" w:rsidDel="00416694">
          <w:rPr>
            <w:rFonts w:eastAsia="Arial"/>
            <w:noProof/>
            <w:rPrChange w:id="23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3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Maintainability</w:delText>
        </w:r>
        <w:r w:rsidDel="00416694">
          <w:rPr>
            <w:noProof/>
            <w:webHidden/>
          </w:rPr>
          <w:tab/>
          <w:delText>6</w:delText>
        </w:r>
      </w:del>
    </w:p>
    <w:p w14:paraId="58E258FD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35" w:author="Ryan Mohan" w:date="2012-03-21T18:26:00Z"/>
          <w:noProof/>
          <w:sz w:val="22"/>
          <w:szCs w:val="22"/>
        </w:rPr>
      </w:pPr>
      <w:del w:id="236" w:author="Ryan Mohan" w:date="2012-03-21T18:26:00Z">
        <w:r w:rsidRPr="00416694" w:rsidDel="00416694">
          <w:rPr>
            <w:rFonts w:eastAsia="Arial"/>
            <w:noProof/>
            <w:rPrChange w:id="237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38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Portability</w:delText>
        </w:r>
        <w:r w:rsidDel="00416694">
          <w:rPr>
            <w:noProof/>
            <w:webHidden/>
          </w:rPr>
          <w:tab/>
          <w:delText>6</w:delText>
        </w:r>
      </w:del>
    </w:p>
    <w:p w14:paraId="7E7CDA04" w14:textId="77777777" w:rsidR="00F16897" w:rsidDel="00416694" w:rsidRDefault="00F16897" w:rsidP="00F16897">
      <w:pPr>
        <w:pStyle w:val="TOC3"/>
        <w:tabs>
          <w:tab w:val="left" w:pos="1100"/>
          <w:tab w:val="right" w:leader="dot" w:pos="13948"/>
        </w:tabs>
        <w:rPr>
          <w:del w:id="239" w:author="Ryan Mohan" w:date="2012-03-21T18:26:00Z"/>
          <w:noProof/>
          <w:sz w:val="22"/>
          <w:szCs w:val="22"/>
        </w:rPr>
      </w:pPr>
      <w:del w:id="240" w:author="Ryan Mohan" w:date="2012-03-21T18:26:00Z">
        <w:r w:rsidRPr="00416694" w:rsidDel="00416694">
          <w:rPr>
            <w:rFonts w:eastAsia="Arial"/>
            <w:noProof/>
            <w:rPrChange w:id="241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3.3.6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42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Performance</w:delText>
        </w:r>
        <w:r w:rsidDel="00416694">
          <w:rPr>
            <w:noProof/>
            <w:webHidden/>
          </w:rPr>
          <w:tab/>
          <w:delText>6</w:delText>
        </w:r>
      </w:del>
    </w:p>
    <w:p w14:paraId="16C4D22D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43" w:author="Ryan Mohan" w:date="2012-03-21T18:26:00Z"/>
          <w:noProof/>
          <w:sz w:val="22"/>
          <w:szCs w:val="22"/>
        </w:rPr>
      </w:pPr>
      <w:del w:id="244" w:author="Ryan Mohan" w:date="2012-03-21T18:26:00Z">
        <w:r w:rsidRPr="00416694" w:rsidDel="00416694">
          <w:rPr>
            <w:rFonts w:eastAsia="Arial"/>
            <w:noProof/>
            <w:rPrChange w:id="245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46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Database Requirements</w:delText>
        </w:r>
        <w:r w:rsidDel="00416694">
          <w:rPr>
            <w:noProof/>
            <w:webHidden/>
          </w:rPr>
          <w:tab/>
          <w:delText>6</w:delText>
        </w:r>
      </w:del>
    </w:p>
    <w:p w14:paraId="17BFD29B" w14:textId="77777777" w:rsidR="00F16897" w:rsidDel="00416694" w:rsidRDefault="00F16897" w:rsidP="00F16897">
      <w:pPr>
        <w:pStyle w:val="TOC2"/>
        <w:tabs>
          <w:tab w:val="left" w:pos="880"/>
          <w:tab w:val="right" w:leader="dot" w:pos="13948"/>
        </w:tabs>
        <w:rPr>
          <w:del w:id="247" w:author="Ryan Mohan" w:date="2012-03-21T18:26:00Z"/>
          <w:noProof/>
          <w:sz w:val="22"/>
          <w:szCs w:val="22"/>
        </w:rPr>
      </w:pPr>
      <w:del w:id="248" w:author="Ryan Mohan" w:date="2012-03-21T18:26:00Z">
        <w:r w:rsidRPr="00416694" w:rsidDel="00416694">
          <w:rPr>
            <w:rFonts w:eastAsia="Arial"/>
            <w:noProof/>
            <w:rPrChange w:id="249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3.5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50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Other Requirements</w:delText>
        </w:r>
        <w:r w:rsidDel="00416694">
          <w:rPr>
            <w:noProof/>
            <w:webHidden/>
          </w:rPr>
          <w:tab/>
          <w:delText>6</w:delText>
        </w:r>
      </w:del>
    </w:p>
    <w:p w14:paraId="34FF3803" w14:textId="77777777" w:rsidR="00F16897" w:rsidDel="00416694" w:rsidRDefault="00F16897" w:rsidP="00F16897">
      <w:pPr>
        <w:pStyle w:val="TOC1"/>
        <w:tabs>
          <w:tab w:val="left" w:pos="400"/>
          <w:tab w:val="right" w:leader="dot" w:pos="13948"/>
        </w:tabs>
        <w:rPr>
          <w:del w:id="251" w:author="Ryan Mohan" w:date="2012-03-21T18:26:00Z"/>
          <w:noProof/>
          <w:sz w:val="22"/>
          <w:szCs w:val="22"/>
        </w:rPr>
      </w:pPr>
      <w:del w:id="252" w:author="Ryan Mohan" w:date="2012-03-21T18:26:00Z">
        <w:r w:rsidRPr="00416694" w:rsidDel="00416694">
          <w:rPr>
            <w:rFonts w:eastAsia="Arial"/>
            <w:noProof/>
            <w:rPrChange w:id="253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4</w:delText>
        </w:r>
        <w:r w:rsidDel="00416694">
          <w:rPr>
            <w:noProof/>
            <w:sz w:val="22"/>
            <w:szCs w:val="22"/>
          </w:rPr>
          <w:tab/>
        </w:r>
        <w:r w:rsidRPr="00416694" w:rsidDel="00416694">
          <w:rPr>
            <w:rFonts w:eastAsia="Arial"/>
            <w:noProof/>
            <w:rPrChange w:id="254" w:author="Ryan Mohan" w:date="2012-03-21T18:26:00Z">
              <w:rPr>
                <w:rStyle w:val="Hyperlink"/>
                <w:rFonts w:eastAsia="Arial"/>
                <w:noProof/>
              </w:rPr>
            </w:rPrChange>
          </w:rPr>
          <w:delText>Additional Materials</w:delText>
        </w:r>
        <w:r w:rsidDel="00416694">
          <w:rPr>
            <w:noProof/>
            <w:webHidden/>
          </w:rPr>
          <w:tab/>
          <w:delText>6</w:delText>
        </w:r>
      </w:del>
    </w:p>
    <w:p w14:paraId="3E148B4E" w14:textId="77777777" w:rsidR="00F16897" w:rsidRDefault="00F16897" w:rsidP="00F16897">
      <w:pPr>
        <w:rPr>
          <w:b/>
          <w:bCs/>
          <w:noProof/>
        </w:rPr>
      </w:pPr>
      <w:r>
        <w:rPr>
          <w:b/>
          <w:bCs/>
          <w:noProof/>
        </w:rPr>
        <w:fldChar w:fldCharType="end"/>
      </w:r>
    </w:p>
    <w:p w14:paraId="1939265F" w14:textId="4EA70A75" w:rsidR="00F16897" w:rsidDel="00416694" w:rsidRDefault="00416694" w:rsidP="00416694">
      <w:pPr>
        <w:spacing w:after="0" w:line="240" w:lineRule="auto"/>
        <w:jc w:val="left"/>
        <w:rPr>
          <w:del w:id="255" w:author="Ryan Mohan" w:date="2012-03-21T18:27:00Z"/>
          <w:b/>
          <w:bCs/>
          <w:noProof/>
        </w:rPr>
        <w:pPrChange w:id="256" w:author="Ryan Mohan" w:date="2012-03-21T18:27:00Z">
          <w:pPr/>
        </w:pPrChange>
      </w:pPr>
      <w:ins w:id="257" w:author="Ryan Mohan" w:date="2012-03-21T18:27:00Z">
        <w:r>
          <w:rPr>
            <w:b/>
            <w:bCs/>
            <w:noProof/>
          </w:rPr>
          <w:br w:type="page"/>
        </w:r>
      </w:ins>
    </w:p>
    <w:p w14:paraId="334E4B23" w14:textId="77777777" w:rsidR="00F16897" w:rsidDel="00416694" w:rsidRDefault="00F16897" w:rsidP="00F16897">
      <w:pPr>
        <w:rPr>
          <w:del w:id="258" w:author="Ryan Mohan" w:date="2012-03-21T18:27:00Z"/>
          <w:b/>
          <w:bCs/>
          <w:noProof/>
        </w:rPr>
      </w:pPr>
    </w:p>
    <w:p w14:paraId="5DA53EE7" w14:textId="77777777" w:rsidR="00F16897" w:rsidDel="00416694" w:rsidRDefault="00F16897" w:rsidP="00F16897">
      <w:pPr>
        <w:rPr>
          <w:del w:id="259" w:author="Ryan Mohan" w:date="2012-03-21T18:27:00Z"/>
          <w:b/>
          <w:bCs/>
          <w:noProof/>
        </w:rPr>
      </w:pPr>
    </w:p>
    <w:p w14:paraId="276AFECF" w14:textId="77777777" w:rsidR="00F16897" w:rsidDel="00416694" w:rsidRDefault="00F16897" w:rsidP="00F16897">
      <w:pPr>
        <w:rPr>
          <w:del w:id="260" w:author="Ryan Mohan" w:date="2012-03-21T18:27:00Z"/>
          <w:b/>
          <w:bCs/>
          <w:noProof/>
        </w:rPr>
      </w:pPr>
    </w:p>
    <w:p w14:paraId="4EBE0B56" w14:textId="77777777" w:rsidR="00F16897" w:rsidRDefault="00F16897" w:rsidP="00F16897">
      <w:pPr>
        <w:rPr>
          <w:b/>
          <w:bCs/>
          <w:noProof/>
        </w:rPr>
      </w:pPr>
    </w:p>
    <w:p w14:paraId="6BC5CEA9" w14:textId="4081CD20" w:rsidR="00F16897" w:rsidRPr="00AA131C" w:rsidDel="00416694" w:rsidRDefault="00F16897" w:rsidP="00F16897">
      <w:pPr>
        <w:rPr>
          <w:del w:id="261" w:author="Ryan Mohan" w:date="2012-03-21T18:27:00Z"/>
          <w:rFonts w:eastAsia="Arial"/>
        </w:rPr>
      </w:pPr>
    </w:p>
    <w:p w14:paraId="1E96233B" w14:textId="77777777" w:rsidR="00F16897" w:rsidRPr="002E2799" w:rsidRDefault="00F16897" w:rsidP="00F16897">
      <w:pPr>
        <w:pStyle w:val="Heading1"/>
        <w:rPr>
          <w:rFonts w:eastAsia="Arial"/>
        </w:rPr>
      </w:pPr>
      <w:bookmarkStart w:id="262" w:name="_Toc193976189"/>
      <w:r w:rsidRPr="002E2799">
        <w:rPr>
          <w:rFonts w:eastAsia="Arial"/>
        </w:rPr>
        <w:t>Introduction</w:t>
      </w:r>
      <w:bookmarkEnd w:id="262"/>
    </w:p>
    <w:p w14:paraId="00D24F67" w14:textId="77777777" w:rsidR="00F16897" w:rsidRDefault="00F16897" w:rsidP="00F16897">
      <w:pPr>
        <w:pStyle w:val="Heading2"/>
        <w:rPr>
          <w:rFonts w:eastAsia="Arial"/>
        </w:rPr>
      </w:pPr>
      <w:bookmarkStart w:id="263" w:name="_Toc193976190"/>
      <w:r w:rsidRPr="002E2799">
        <w:rPr>
          <w:rFonts w:eastAsia="Arial"/>
        </w:rPr>
        <w:t>Product Overview</w:t>
      </w:r>
      <w:bookmarkEnd w:id="263"/>
    </w:p>
    <w:p w14:paraId="1F3CC20A" w14:textId="77777777" w:rsidR="00F16897" w:rsidRPr="00AB2035" w:rsidRDefault="00F16897" w:rsidP="00F16897">
      <w:pPr>
        <w:rPr>
          <w:rFonts w:eastAsia="Arial"/>
        </w:rPr>
      </w:pPr>
      <w:r>
        <w:rPr>
          <w:rFonts w:eastAsia="Arial"/>
        </w:rPr>
        <w:t>The final module shall present the track in a configurable manor that easily interfaces with the other modules.</w:t>
      </w:r>
    </w:p>
    <w:p w14:paraId="78ECC622" w14:textId="77777777" w:rsidR="00F16897" w:rsidRDefault="00F16897" w:rsidP="00F16897">
      <w:pPr>
        <w:pStyle w:val="Heading2"/>
        <w:rPr>
          <w:rFonts w:eastAsia="Arial"/>
        </w:rPr>
      </w:pPr>
      <w:bookmarkStart w:id="264" w:name="_Toc193976191"/>
      <w:r w:rsidRPr="002E2799">
        <w:rPr>
          <w:rFonts w:eastAsia="Arial"/>
        </w:rPr>
        <w:t>Purpose</w:t>
      </w:r>
      <w:bookmarkEnd w:id="264"/>
    </w:p>
    <w:p w14:paraId="2E79FD27" w14:textId="7351BE81" w:rsidR="00F16897" w:rsidRPr="005824DC" w:rsidRDefault="00F16897" w:rsidP="00F16897">
      <w:pPr>
        <w:rPr>
          <w:rFonts w:eastAsia="Arial"/>
        </w:rPr>
      </w:pPr>
      <w:r>
        <w:rPr>
          <w:rFonts w:eastAsia="Arial"/>
        </w:rPr>
        <w:t>The purpose of this document is to define a set of requirements that will dictate all of the functions and features required by the Track module</w:t>
      </w:r>
      <w:ins w:id="265" w:author="Ryan Mohan" w:date="2012-03-21T18:27:00Z">
        <w:r w:rsidR="00416694">
          <w:rPr>
            <w:rFonts w:eastAsia="Arial"/>
          </w:rPr>
          <w:t xml:space="preserve"> </w:t>
        </w:r>
      </w:ins>
    </w:p>
    <w:p w14:paraId="18F18787" w14:textId="77777777" w:rsidR="00F16897" w:rsidRDefault="00F16897" w:rsidP="00F16897">
      <w:pPr>
        <w:pStyle w:val="Heading2"/>
        <w:rPr>
          <w:rFonts w:eastAsia="Arial"/>
        </w:rPr>
      </w:pPr>
      <w:bookmarkStart w:id="266" w:name="_Toc193976192"/>
      <w:r w:rsidRPr="002E2799">
        <w:rPr>
          <w:rFonts w:eastAsia="Arial"/>
        </w:rPr>
        <w:t>Scope</w:t>
      </w:r>
      <w:bookmarkEnd w:id="266"/>
    </w:p>
    <w:p w14:paraId="04E90F07" w14:textId="77777777" w:rsidR="00F16897" w:rsidRPr="00CC2172" w:rsidRDefault="00F16897" w:rsidP="00F16897">
      <w:pPr>
        <w:rPr>
          <w:rFonts w:eastAsia="Arial"/>
        </w:rPr>
      </w:pPr>
      <w:r>
        <w:rPr>
          <w:rFonts w:eastAsia="Arial"/>
        </w:rPr>
        <w:t>The scope of this document includes an overall description of the Train Module, a list of specific functions and features the system will have.</w:t>
      </w:r>
    </w:p>
    <w:p w14:paraId="7BF22FDE" w14:textId="77777777" w:rsidR="00F16897" w:rsidRDefault="00F16897" w:rsidP="00F16897">
      <w:pPr>
        <w:pStyle w:val="Heading2"/>
        <w:rPr>
          <w:rFonts w:eastAsia="Arial"/>
        </w:rPr>
      </w:pPr>
      <w:bookmarkStart w:id="267" w:name="_Toc193976193"/>
      <w:r w:rsidRPr="002E2799">
        <w:rPr>
          <w:rFonts w:eastAsia="Arial"/>
        </w:rPr>
        <w:t>Reference</w:t>
      </w:r>
      <w:bookmarkEnd w:id="267"/>
    </w:p>
    <w:p w14:paraId="15235DEC" w14:textId="77777777" w:rsidR="00F16897" w:rsidRDefault="00F16897" w:rsidP="00F16897">
      <w:pPr>
        <w:numPr>
          <w:ilvl w:val="0"/>
          <w:numId w:val="15"/>
        </w:numPr>
      </w:pPr>
      <w:r>
        <w:t>IEEE-830 Software Requirements Specification</w:t>
      </w:r>
    </w:p>
    <w:p w14:paraId="08D6ED65" w14:textId="77777777" w:rsidR="00F16897" w:rsidRPr="005603C6" w:rsidRDefault="00F16897" w:rsidP="00F16897">
      <w:pPr>
        <w:numPr>
          <w:ilvl w:val="0"/>
          <w:numId w:val="15"/>
        </w:numPr>
      </w:pPr>
      <w:r>
        <w:t>NSC-009 PAAC Bid Package</w:t>
      </w:r>
    </w:p>
    <w:p w14:paraId="385DFA2F" w14:textId="77777777" w:rsidR="00F16897" w:rsidRDefault="00F16897" w:rsidP="00F16897">
      <w:pPr>
        <w:pStyle w:val="Heading2"/>
      </w:pPr>
      <w:bookmarkStart w:id="268" w:name="_Toc193976194"/>
      <w:r w:rsidRPr="002E2799">
        <w:rPr>
          <w:rFonts w:eastAsia="Arial"/>
        </w:rPr>
        <w:t>Definitions and Abbreviations</w:t>
      </w:r>
      <w:bookmarkEnd w:id="268"/>
    </w:p>
    <w:p w14:paraId="0853A349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Authority</w:t>
      </w:r>
      <w:r>
        <w:rPr>
          <w:rFonts w:eastAsia="Arial"/>
        </w:rPr>
        <w:t xml:space="preserve"> –</w:t>
      </w:r>
      <w:r w:rsidRPr="005D1D72">
        <w:rPr>
          <w:rFonts w:eastAsia="Arial"/>
        </w:rPr>
        <w:t xml:space="preserve"> how</w:t>
      </w:r>
      <w:r>
        <w:rPr>
          <w:rFonts w:eastAsia="Arial"/>
        </w:rPr>
        <w:t xml:space="preserve"> </w:t>
      </w:r>
      <w:r w:rsidRPr="005D1D72">
        <w:rPr>
          <w:rFonts w:eastAsia="Arial"/>
        </w:rPr>
        <w:t>far in distance th</w:t>
      </w:r>
      <w:r>
        <w:rPr>
          <w:rFonts w:eastAsia="Arial"/>
        </w:rPr>
        <w:t>e train is permitted to travel.</w:t>
      </w:r>
    </w:p>
    <w:p w14:paraId="0BABE291" w14:textId="4A6AA50A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Block</w:t>
      </w:r>
      <w:r>
        <w:rPr>
          <w:rFonts w:eastAsia="Arial"/>
        </w:rPr>
        <w:t xml:space="preserve"> – a section of a railway line</w:t>
      </w:r>
      <w:ins w:id="269" w:author="Ryan Mohan" w:date="2012-03-21T18:33:00Z">
        <w:r w:rsidR="00254383">
          <w:rPr>
            <w:rFonts w:eastAsia="Arial"/>
          </w:rPr>
          <w:t xml:space="preserve"> of defined size prior to runtime</w:t>
        </w:r>
      </w:ins>
    </w:p>
    <w:p w14:paraId="5C1F8D3F" w14:textId="100A7EDC" w:rsidR="00F16897" w:rsidDel="00416694" w:rsidRDefault="00F16897" w:rsidP="00F16897">
      <w:pPr>
        <w:rPr>
          <w:del w:id="270" w:author="Ryan Mohan" w:date="2012-03-21T18:30:00Z"/>
          <w:rFonts w:eastAsia="Arial"/>
        </w:rPr>
      </w:pPr>
      <w:del w:id="271" w:author="Ryan Mohan" w:date="2012-03-21T18:30:00Z">
        <w:r w:rsidRPr="005603C6" w:rsidDel="00416694">
          <w:rPr>
            <w:rFonts w:eastAsia="Arial"/>
            <w:b/>
          </w:rPr>
          <w:delText>Setpoint</w:delText>
        </w:r>
        <w:r w:rsidDel="00416694">
          <w:rPr>
            <w:rFonts w:eastAsia="Arial"/>
          </w:rPr>
          <w:delText xml:space="preserve"> – </w:delText>
        </w:r>
        <w:r w:rsidDel="00416694">
          <w:delText>the target distance that an automatic control system aims to reach</w:delText>
        </w:r>
        <w:r w:rsidDel="00416694">
          <w:rPr>
            <w:rFonts w:eastAsia="Arial"/>
          </w:rPr>
          <w:delText xml:space="preserve"> </w:delText>
        </w:r>
      </w:del>
    </w:p>
    <w:p w14:paraId="417A890C" w14:textId="77777777" w:rsidR="00F16897" w:rsidRDefault="00F16897" w:rsidP="00F16897">
      <w:pPr>
        <w:rPr>
          <w:rFonts w:eastAsia="Arial"/>
        </w:rPr>
      </w:pPr>
      <w:r w:rsidRPr="005603C6">
        <w:rPr>
          <w:rFonts w:eastAsia="Arial"/>
          <w:b/>
        </w:rPr>
        <w:t>CTC</w:t>
      </w:r>
      <w:r>
        <w:rPr>
          <w:rFonts w:eastAsia="Arial"/>
        </w:rPr>
        <w:t xml:space="preserve"> – Centralized Traffic Control</w:t>
      </w:r>
    </w:p>
    <w:p w14:paraId="68B8F3BC" w14:textId="784A5808" w:rsidR="00C57AB4" w:rsidRDefault="00C57AB4" w:rsidP="00F16897">
      <w:pPr>
        <w:rPr>
          <w:ins w:id="272" w:author="Ryan Mohan" w:date="2012-03-21T18:29:00Z"/>
          <w:rFonts w:eastAsia="Arial"/>
        </w:rPr>
      </w:pPr>
      <w:r>
        <w:rPr>
          <w:rFonts w:eastAsia="Arial"/>
          <w:b/>
        </w:rPr>
        <w:t xml:space="preserve">Super Green Light </w:t>
      </w:r>
      <w:r>
        <w:rPr>
          <w:rFonts w:eastAsia="Arial"/>
        </w:rPr>
        <w:t>– Two green Lights</w:t>
      </w:r>
      <w:ins w:id="273" w:author="Ryan Mohan" w:date="2012-03-21T18:33:00Z">
        <w:r w:rsidR="00254383">
          <w:rPr>
            <w:rFonts w:eastAsia="Arial"/>
          </w:rPr>
          <w:t xml:space="preserve"> (max train speed permission)</w:t>
        </w:r>
      </w:ins>
    </w:p>
    <w:p w14:paraId="22065932" w14:textId="7DB18207" w:rsidR="00416694" w:rsidRDefault="00416694" w:rsidP="00F16897">
      <w:pPr>
        <w:rPr>
          <w:ins w:id="274" w:author="Ryan Mohan" w:date="2012-03-21T18:32:00Z"/>
          <w:rFonts w:eastAsia="Arial"/>
        </w:rPr>
      </w:pPr>
      <w:ins w:id="275" w:author="Ryan Mohan" w:date="2012-03-21T18:29:00Z">
        <w:r>
          <w:rPr>
            <w:rFonts w:eastAsia="Arial"/>
          </w:rPr>
          <w:t xml:space="preserve">Region- </w:t>
        </w:r>
      </w:ins>
      <w:ins w:id="276" w:author="Ryan Mohan" w:date="2012-03-21T18:30:00Z">
        <w:r>
          <w:rPr>
            <w:rFonts w:eastAsia="Arial"/>
          </w:rPr>
          <w:t>All the track between two switches</w:t>
        </w:r>
      </w:ins>
    </w:p>
    <w:p w14:paraId="1DD64B05" w14:textId="0C14E9B5" w:rsidR="00416694" w:rsidRDefault="00416694" w:rsidP="00F16897">
      <w:pPr>
        <w:rPr>
          <w:ins w:id="277" w:author="Ryan Mohan" w:date="2012-03-21T18:34:00Z"/>
          <w:rFonts w:eastAsia="Arial"/>
        </w:rPr>
      </w:pPr>
      <w:ins w:id="278" w:author="Ryan Mohan" w:date="2012-03-21T18:32:00Z">
        <w:r>
          <w:rPr>
            <w:rFonts w:eastAsia="Arial"/>
          </w:rPr>
          <w:t xml:space="preserve">Wayside Controller </w:t>
        </w:r>
        <w:proofErr w:type="gramStart"/>
        <w:r>
          <w:rPr>
            <w:rFonts w:eastAsia="Arial"/>
          </w:rPr>
          <w:t>-  controls</w:t>
        </w:r>
        <w:proofErr w:type="gramEnd"/>
        <w:r>
          <w:rPr>
            <w:rFonts w:eastAsia="Arial"/>
          </w:rPr>
          <w:t xml:space="preserve"> one switch and the surrounding regions (max of 3)</w:t>
        </w:r>
      </w:ins>
    </w:p>
    <w:p w14:paraId="57201E38" w14:textId="53AB614B" w:rsidR="00254383" w:rsidRPr="00C57AB4" w:rsidRDefault="00254383" w:rsidP="00F16897">
      <w:pPr>
        <w:rPr>
          <w:rFonts w:eastAsia="Arial"/>
        </w:rPr>
      </w:pPr>
      <w:ins w:id="279" w:author="Ryan Mohan" w:date="2012-03-21T18:34:00Z">
        <w:r>
          <w:rPr>
            <w:rFonts w:eastAsia="Arial"/>
          </w:rPr>
          <w:t>Signal – The signal light at each block</w:t>
        </w:r>
      </w:ins>
    </w:p>
    <w:p w14:paraId="14E85F10" w14:textId="77777777" w:rsidR="00F16897" w:rsidRPr="002E2799" w:rsidRDefault="00F16897" w:rsidP="00F16897">
      <w:pPr>
        <w:pStyle w:val="Heading1"/>
        <w:rPr>
          <w:rFonts w:eastAsia="Arial"/>
        </w:rPr>
      </w:pPr>
      <w:bookmarkStart w:id="280" w:name="_Toc193976195"/>
      <w:r w:rsidRPr="002E2799">
        <w:rPr>
          <w:rFonts w:eastAsia="Arial"/>
        </w:rPr>
        <w:t>Overall Description</w:t>
      </w:r>
      <w:bookmarkEnd w:id="280"/>
    </w:p>
    <w:p w14:paraId="3193AA27" w14:textId="77777777" w:rsidR="00F16897" w:rsidRDefault="00F16897" w:rsidP="00F16897">
      <w:pPr>
        <w:pStyle w:val="Heading2"/>
        <w:rPr>
          <w:rFonts w:eastAsia="Arial"/>
        </w:rPr>
      </w:pPr>
      <w:bookmarkStart w:id="281" w:name="_Toc193976196"/>
      <w:r w:rsidRPr="002E2799">
        <w:rPr>
          <w:rFonts w:eastAsia="Arial"/>
        </w:rPr>
        <w:t>Product Perspective</w:t>
      </w:r>
      <w:bookmarkEnd w:id="281"/>
    </w:p>
    <w:p w14:paraId="16B98692" w14:textId="666C59E4" w:rsidR="00FD5ED0" w:rsidRPr="00FD5ED0" w:rsidRDefault="00FD5ED0" w:rsidP="00FD5ED0">
      <w:pPr>
        <w:ind w:left="576"/>
        <w:rPr>
          <w:rFonts w:eastAsia="Arial"/>
        </w:rPr>
      </w:pPr>
      <w:r>
        <w:rPr>
          <w:rFonts w:eastAsia="Arial"/>
        </w:rPr>
        <w:t>The train model is a sub module of the final System (see system SRS)</w:t>
      </w:r>
    </w:p>
    <w:p w14:paraId="08F35CA2" w14:textId="77777777" w:rsidR="00F16897" w:rsidRDefault="00F16897" w:rsidP="00F16897">
      <w:pPr>
        <w:pStyle w:val="Heading2"/>
        <w:rPr>
          <w:rFonts w:eastAsia="Arial"/>
        </w:rPr>
      </w:pPr>
      <w:bookmarkStart w:id="282" w:name="_Toc193976197"/>
      <w:r w:rsidRPr="002E2799">
        <w:rPr>
          <w:rFonts w:eastAsia="Arial"/>
        </w:rPr>
        <w:t>Product Functions</w:t>
      </w:r>
      <w:bookmarkEnd w:id="282"/>
    </w:p>
    <w:p w14:paraId="7B356ABF" w14:textId="77777777" w:rsidR="00F16897" w:rsidRPr="00963F8E" w:rsidRDefault="00F16897" w:rsidP="00F16897">
      <w:pPr>
        <w:ind w:left="576"/>
        <w:rPr>
          <w:rFonts w:eastAsia="Arial"/>
        </w:rPr>
      </w:pPr>
      <w:r>
        <w:rPr>
          <w:rFonts w:eastAsia="Arial"/>
        </w:rPr>
        <w:t xml:space="preserve">The product shall properly model the track in any given situation and display the </w:t>
      </w:r>
      <w:proofErr w:type="gramStart"/>
      <w:r>
        <w:rPr>
          <w:rFonts w:eastAsia="Arial"/>
        </w:rPr>
        <w:t>function’s</w:t>
      </w:r>
      <w:proofErr w:type="gramEnd"/>
      <w:r>
        <w:rPr>
          <w:rFonts w:eastAsia="Arial"/>
        </w:rPr>
        <w:t xml:space="preserve"> explained below.</w:t>
      </w:r>
    </w:p>
    <w:p w14:paraId="4B4D0E8F" w14:textId="77777777" w:rsidR="00F16897" w:rsidRDefault="00F16897" w:rsidP="00F16897">
      <w:pPr>
        <w:pStyle w:val="Heading2"/>
        <w:rPr>
          <w:rFonts w:eastAsia="Arial"/>
        </w:rPr>
      </w:pPr>
      <w:bookmarkStart w:id="283" w:name="_Toc193976198"/>
      <w:r w:rsidRPr="002E2799">
        <w:rPr>
          <w:rFonts w:eastAsia="Arial"/>
        </w:rPr>
        <w:t>User Characteristics</w:t>
      </w:r>
      <w:bookmarkEnd w:id="283"/>
    </w:p>
    <w:p w14:paraId="66345073" w14:textId="77777777" w:rsidR="00F16897" w:rsidRDefault="00F16897" w:rsidP="00F16897">
      <w:pPr>
        <w:pStyle w:val="Heading3"/>
        <w:rPr>
          <w:rFonts w:eastAsia="Arial"/>
        </w:rPr>
      </w:pPr>
      <w:bookmarkStart w:id="284" w:name="_Toc193976199"/>
      <w:r>
        <w:rPr>
          <w:rFonts w:eastAsia="Arial"/>
        </w:rPr>
        <w:t>Dispatcher/Manager</w:t>
      </w:r>
      <w:bookmarkEnd w:id="284"/>
    </w:p>
    <w:p w14:paraId="7FFF3712" w14:textId="1ADC5929" w:rsidR="00F16897" w:rsidRPr="00F22B85" w:rsidRDefault="00F16897" w:rsidP="00F16897">
      <w:pPr>
        <w:rPr>
          <w:rFonts w:eastAsia="Arial"/>
        </w:rPr>
      </w:pPr>
      <w:r>
        <w:rPr>
          <w:rFonts w:eastAsia="Arial"/>
        </w:rPr>
        <w:t xml:space="preserve">This user shall be able to view the current track layout, </w:t>
      </w:r>
      <w:del w:id="285" w:author="Ryan Mohan" w:date="2012-03-21T18:34:00Z">
        <w:r w:rsidDel="00BF1CFE">
          <w:rPr>
            <w:rFonts w:eastAsia="Arial"/>
          </w:rPr>
          <w:delText>modify the track</w:delText>
        </w:r>
      </w:del>
      <w:ins w:id="286" w:author="Ryan Mohan" w:date="2012-03-21T18:34:00Z">
        <w:r w:rsidR="00BF1CFE">
          <w:rPr>
            <w:rFonts w:eastAsia="Arial"/>
          </w:rPr>
          <w:t>open or close track blocks</w:t>
        </w:r>
      </w:ins>
      <w:r>
        <w:rPr>
          <w:rFonts w:eastAsia="Arial"/>
        </w:rPr>
        <w:t xml:space="preserve">, configure block sizes, and access any information regarding the track. </w:t>
      </w:r>
    </w:p>
    <w:p w14:paraId="38E71C87" w14:textId="77777777" w:rsidR="00F16897" w:rsidRDefault="00F16897" w:rsidP="00F16897">
      <w:pPr>
        <w:pStyle w:val="Heading2"/>
        <w:rPr>
          <w:rFonts w:eastAsia="Arial"/>
        </w:rPr>
      </w:pPr>
      <w:bookmarkStart w:id="287" w:name="_Toc314173778"/>
      <w:bookmarkStart w:id="288" w:name="_Toc193976200"/>
      <w:r w:rsidRPr="002E2799">
        <w:rPr>
          <w:rFonts w:eastAsia="Arial"/>
        </w:rPr>
        <w:t>Assumptions and Dependencies</w:t>
      </w:r>
      <w:bookmarkEnd w:id="287"/>
      <w:bookmarkEnd w:id="288"/>
    </w:p>
    <w:p w14:paraId="153E46E1" w14:textId="6251D732" w:rsidR="00F16897" w:rsidRPr="00963F8E" w:rsidRDefault="00F16897" w:rsidP="00F16897">
      <w:pPr>
        <w:ind w:left="432"/>
        <w:rPr>
          <w:rFonts w:eastAsia="Arial"/>
        </w:rPr>
      </w:pPr>
      <w:r>
        <w:rPr>
          <w:rFonts w:eastAsia="Arial"/>
        </w:rPr>
        <w:t xml:space="preserve">Module is dependent interfacing with the </w:t>
      </w:r>
      <w:r w:rsidR="00FD5ED0">
        <w:rPr>
          <w:rFonts w:eastAsia="Arial"/>
        </w:rPr>
        <w:t>Train and Track Controller</w:t>
      </w:r>
      <w:r>
        <w:rPr>
          <w:rFonts w:eastAsia="Arial"/>
        </w:rPr>
        <w:t>.</w:t>
      </w:r>
    </w:p>
    <w:p w14:paraId="1131E56E" w14:textId="77777777" w:rsidR="00F16897" w:rsidRPr="002E2799" w:rsidRDefault="00F16897" w:rsidP="00F16897">
      <w:pPr>
        <w:pStyle w:val="Heading1"/>
        <w:rPr>
          <w:rFonts w:eastAsia="Arial"/>
        </w:rPr>
      </w:pPr>
      <w:bookmarkStart w:id="289" w:name="_Toc193976201"/>
      <w:r w:rsidRPr="002E2799">
        <w:rPr>
          <w:rFonts w:eastAsia="Arial"/>
        </w:rPr>
        <w:t>Specific Requirements</w:t>
      </w:r>
      <w:bookmarkEnd w:id="289"/>
    </w:p>
    <w:p w14:paraId="423B6F93" w14:textId="77777777" w:rsidR="00F16897" w:rsidRPr="002E2799" w:rsidRDefault="00F16897" w:rsidP="00F16897">
      <w:pPr>
        <w:pStyle w:val="Heading2"/>
        <w:rPr>
          <w:rFonts w:eastAsia="Arial"/>
        </w:rPr>
      </w:pPr>
      <w:bookmarkStart w:id="290" w:name="_Toc193976202"/>
      <w:r w:rsidRPr="002E2799">
        <w:rPr>
          <w:rFonts w:eastAsia="Arial"/>
        </w:rPr>
        <w:t>External Interface Requirements</w:t>
      </w:r>
      <w:bookmarkEnd w:id="290"/>
    </w:p>
    <w:p w14:paraId="7D34203B" w14:textId="77777777" w:rsidR="00F16897" w:rsidRDefault="00F16897" w:rsidP="00F16897">
      <w:pPr>
        <w:pStyle w:val="Heading3"/>
        <w:rPr>
          <w:rFonts w:eastAsia="Arial"/>
        </w:rPr>
      </w:pPr>
      <w:bookmarkStart w:id="291" w:name="_Toc193976203"/>
      <w:r w:rsidRPr="002E2799">
        <w:rPr>
          <w:rFonts w:eastAsia="Arial"/>
        </w:rPr>
        <w:t>User Interfaces</w:t>
      </w:r>
      <w:bookmarkEnd w:id="291"/>
    </w:p>
    <w:p w14:paraId="53C582B9" w14:textId="77777777" w:rsidR="00F16897" w:rsidRPr="00963F8E" w:rsidRDefault="00F16897" w:rsidP="00F16897">
      <w:pPr>
        <w:ind w:left="720"/>
        <w:rPr>
          <w:rFonts w:eastAsia="Arial"/>
        </w:rPr>
      </w:pPr>
      <w:r>
        <w:rPr>
          <w:rFonts w:eastAsia="Arial"/>
        </w:rPr>
        <w:t>Sub module- no UI</w:t>
      </w:r>
    </w:p>
    <w:p w14:paraId="38766FAC" w14:textId="74CF3B51" w:rsidR="00BF1CFE" w:rsidRDefault="00F16897" w:rsidP="00BF1CFE">
      <w:pPr>
        <w:pStyle w:val="Heading3"/>
        <w:rPr>
          <w:ins w:id="292" w:author="Ryan Mohan" w:date="2012-03-21T18:40:00Z"/>
          <w:rFonts w:eastAsia="Arial"/>
        </w:rPr>
      </w:pPr>
      <w:bookmarkStart w:id="293" w:name="_Toc193976204"/>
      <w:r>
        <w:rPr>
          <w:rFonts w:eastAsia="Arial"/>
        </w:rPr>
        <w:t>The Track Module shall interface with the CTC office GUI.</w:t>
      </w:r>
      <w:bookmarkEnd w:id="293"/>
    </w:p>
    <w:p w14:paraId="4D237F85" w14:textId="65DFFD23" w:rsidR="00BF1CFE" w:rsidRPr="00BF1CFE" w:rsidRDefault="00BF1CFE" w:rsidP="00BF1CFE">
      <w:pPr>
        <w:pStyle w:val="Heading3"/>
        <w:rPr>
          <w:rFonts w:eastAsia="Arial"/>
        </w:rPr>
      </w:pPr>
      <w:bookmarkStart w:id="294" w:name="_Toc193976205"/>
      <w:ins w:id="295" w:author="Ryan Mohan" w:date="2012-03-21T18:40:00Z">
        <w:r>
          <w:rPr>
            <w:rFonts w:eastAsia="Arial"/>
          </w:rPr>
          <w:t>The track Module shall interface with the Wayside Controller (Track Controller)</w:t>
        </w:r>
      </w:ins>
      <w:bookmarkEnd w:id="294"/>
    </w:p>
    <w:p w14:paraId="1787EA8C" w14:textId="77777777" w:rsidR="00F16897" w:rsidRDefault="00F16897" w:rsidP="00F16897">
      <w:pPr>
        <w:pStyle w:val="Heading4"/>
        <w:rPr>
          <w:rFonts w:eastAsia="Arial"/>
        </w:rPr>
      </w:pPr>
      <w:r>
        <w:rPr>
          <w:rFonts w:eastAsia="Arial"/>
        </w:rPr>
        <w:t>The system shall provide the following functions to the following user types</w:t>
      </w:r>
    </w:p>
    <w:p w14:paraId="543DB1AF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Dispatcher</w:t>
      </w:r>
    </w:p>
    <w:p w14:paraId="5DD66296" w14:textId="77777777" w:rsidR="00F16897" w:rsidRDefault="00F16897" w:rsidP="00F16897">
      <w:pPr>
        <w:pStyle w:val="Heading6"/>
        <w:rPr>
          <w:ins w:id="296" w:author="Ryan Mohan" w:date="2012-03-21T18:42:00Z"/>
          <w:rFonts w:eastAsia="Arial"/>
        </w:rPr>
      </w:pPr>
      <w:r>
        <w:rPr>
          <w:rFonts w:eastAsia="Arial"/>
        </w:rPr>
        <w:t>The dispatcher shall be able to modify the track.</w:t>
      </w:r>
    </w:p>
    <w:p w14:paraId="74C446C5" w14:textId="19F854BF" w:rsidR="00C75389" w:rsidRDefault="00C75389" w:rsidP="00C75389">
      <w:pPr>
        <w:pStyle w:val="Heading7"/>
        <w:rPr>
          <w:ins w:id="297" w:author="Ryan Mohan" w:date="2012-03-21T18:42:00Z"/>
          <w:rFonts w:eastAsia="Arial"/>
        </w:rPr>
        <w:pPrChange w:id="298" w:author="Ryan Mohan" w:date="2012-03-21T18:42:00Z">
          <w:pPr>
            <w:pStyle w:val="Heading6"/>
          </w:pPr>
        </w:pPrChange>
      </w:pPr>
      <w:ins w:id="299" w:author="Ryan Mohan" w:date="2012-03-21T18:42:00Z">
        <w:r>
          <w:rPr>
            <w:rFonts w:eastAsia="Arial"/>
          </w:rPr>
          <w:t>Open Block</w:t>
        </w:r>
      </w:ins>
    </w:p>
    <w:p w14:paraId="28DBF951" w14:textId="66D7DF54" w:rsidR="00C75389" w:rsidRPr="00C75389" w:rsidRDefault="00C75389" w:rsidP="00C75389">
      <w:pPr>
        <w:pStyle w:val="Heading7"/>
        <w:rPr>
          <w:rFonts w:eastAsia="Arial"/>
        </w:rPr>
        <w:pPrChange w:id="300" w:author="Ryan Mohan" w:date="2012-03-21T18:42:00Z">
          <w:pPr>
            <w:pStyle w:val="Heading6"/>
          </w:pPr>
        </w:pPrChange>
      </w:pPr>
      <w:ins w:id="301" w:author="Ryan Mohan" w:date="2012-03-21T18:42:00Z">
        <w:r>
          <w:rPr>
            <w:rFonts w:eastAsia="Arial"/>
          </w:rPr>
          <w:t>Close Block</w:t>
        </w:r>
      </w:ins>
    </w:p>
    <w:p w14:paraId="0490F06F" w14:textId="77777777" w:rsidR="00F16897" w:rsidRPr="00B54E75" w:rsidRDefault="00F16897" w:rsidP="00F16897">
      <w:pPr>
        <w:pStyle w:val="Heading7"/>
        <w:rPr>
          <w:rFonts w:eastAsia="Arial"/>
          <w:b w:val="0"/>
          <w:sz w:val="22"/>
          <w:szCs w:val="22"/>
        </w:rPr>
      </w:pPr>
      <w:r w:rsidRPr="00B54E75">
        <w:rPr>
          <w:rFonts w:eastAsia="Arial"/>
          <w:b w:val="0"/>
          <w:sz w:val="22"/>
          <w:szCs w:val="22"/>
        </w:rPr>
        <w:t>The dispatcher shall be able to edit block sizes.</w:t>
      </w:r>
    </w:p>
    <w:p w14:paraId="476480EE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add or remove Stations/ stops</w:t>
      </w:r>
    </w:p>
    <w:p w14:paraId="75B303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track conditions, grade and elevation</w:t>
      </w:r>
    </w:p>
    <w:p w14:paraId="6F9C10EF" w14:textId="77777777" w:rsidR="00F16897" w:rsidRPr="00A7618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Dispatcher shall be able to view all track signals and switches.</w:t>
      </w:r>
    </w:p>
    <w:p w14:paraId="5142A36C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lastRenderedPageBreak/>
        <w:t>Track Manager</w:t>
      </w:r>
    </w:p>
    <w:p w14:paraId="04845728" w14:textId="139FCE91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The </w:t>
      </w:r>
      <w:del w:id="302" w:author="Ryan Mohan" w:date="2012-03-21T18:41:00Z">
        <w:r w:rsidDel="00C75389">
          <w:rPr>
            <w:rFonts w:eastAsia="Arial"/>
          </w:rPr>
          <w:delText>GUI shall enable the user to a</w:delText>
        </w:r>
        <w:r w:rsidRPr="00C858C8" w:rsidDel="00C75389">
          <w:rPr>
            <w:rFonts w:eastAsia="Arial"/>
          </w:rPr>
          <w:delText>dd</w:delText>
        </w:r>
        <w:r w:rsidDel="00C75389">
          <w:rPr>
            <w:rFonts w:eastAsia="Arial"/>
          </w:rPr>
          <w:delText xml:space="preserve"> </w:delText>
        </w:r>
        <w:r w:rsidRPr="00C858C8" w:rsidDel="00C75389">
          <w:rPr>
            <w:rFonts w:eastAsia="Arial"/>
          </w:rPr>
          <w:delText>track</w:delText>
        </w:r>
      </w:del>
      <w:ins w:id="303" w:author="Ryan Mohan" w:date="2012-03-21T18:41:00Z">
        <w:r w:rsidR="00C75389">
          <w:rPr>
            <w:rFonts w:eastAsia="Arial"/>
          </w:rPr>
          <w:t>track database shall allow the track manager to add track prior to runtime</w:t>
        </w:r>
      </w:ins>
      <w:r w:rsidRPr="00C858C8">
        <w:rPr>
          <w:rFonts w:eastAsia="Arial"/>
        </w:rPr>
        <w:t>.</w:t>
      </w:r>
    </w:p>
    <w:p w14:paraId="0B003ACB" w14:textId="44E83510" w:rsidR="009F3BE4" w:rsidRPr="009F3BE4" w:rsidRDefault="00F16897" w:rsidP="009F3BE4">
      <w:pPr>
        <w:pStyle w:val="Heading6"/>
        <w:rPr>
          <w:rFonts w:eastAsia="Arial"/>
        </w:rPr>
      </w:pPr>
      <w:r>
        <w:rPr>
          <w:rFonts w:eastAsia="Arial"/>
        </w:rPr>
        <w:t xml:space="preserve">The GUI shall enable the user to </w:t>
      </w:r>
      <w:del w:id="304" w:author="Ryan Mohan" w:date="2012-03-21T18:44:00Z">
        <w:r w:rsidDel="009F3BE4">
          <w:rPr>
            <w:rFonts w:eastAsia="Arial"/>
          </w:rPr>
          <w:delText>remove track</w:delText>
        </w:r>
      </w:del>
      <w:ins w:id="305" w:author="Ryan Mohan" w:date="2012-03-21T18:44:00Z">
        <w:r w:rsidR="009F3BE4">
          <w:rPr>
            <w:rFonts w:eastAsia="Arial"/>
          </w:rPr>
          <w:t>open and close track blocks</w:t>
        </w:r>
      </w:ins>
      <w:r>
        <w:rPr>
          <w:rFonts w:eastAsia="Arial"/>
        </w:rPr>
        <w:t>.</w:t>
      </w:r>
    </w:p>
    <w:p w14:paraId="5EDD491D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The GUI shall enable the user to c</w:t>
      </w:r>
      <w:r w:rsidRPr="00C858C8">
        <w:rPr>
          <w:rFonts w:eastAsia="Arial"/>
        </w:rPr>
        <w:t>lose track sections for maintenanc</w:t>
      </w:r>
      <w:r>
        <w:rPr>
          <w:rFonts w:eastAsia="Arial"/>
        </w:rPr>
        <w:t>e</w:t>
      </w:r>
      <w:r w:rsidRPr="00C858C8">
        <w:rPr>
          <w:rFonts w:eastAsia="Arial"/>
        </w:rPr>
        <w:t>.</w:t>
      </w:r>
    </w:p>
    <w:p w14:paraId="146AED7F" w14:textId="77777777" w:rsidR="00C43B88" w:rsidRDefault="00C43B88" w:rsidP="00C43B88">
      <w:pPr>
        <w:rPr>
          <w:rFonts w:eastAsia="Arial"/>
        </w:rPr>
      </w:pPr>
    </w:p>
    <w:p w14:paraId="6525D9B5" w14:textId="77777777" w:rsidR="00C43B88" w:rsidRDefault="00C43B88" w:rsidP="00C43B88">
      <w:pPr>
        <w:rPr>
          <w:rFonts w:eastAsia="Arial"/>
        </w:rPr>
      </w:pPr>
    </w:p>
    <w:p w14:paraId="781DD3E9" w14:textId="77777777" w:rsidR="00C43B88" w:rsidRPr="00C43B88" w:rsidRDefault="00C43B88" w:rsidP="00C43B88">
      <w:pPr>
        <w:rPr>
          <w:rFonts w:eastAsia="Arial"/>
        </w:rPr>
      </w:pPr>
    </w:p>
    <w:p w14:paraId="18C68F0F" w14:textId="3CF1D76D" w:rsidR="00C43B88" w:rsidRPr="00C43B88" w:rsidRDefault="00C43B88" w:rsidP="00C43B88">
      <w:pPr>
        <w:pStyle w:val="Heading3"/>
        <w:rPr>
          <w:rFonts w:eastAsia="Arial"/>
        </w:rPr>
      </w:pPr>
      <w:bookmarkStart w:id="306" w:name="_Toc314173782"/>
      <w:bookmarkStart w:id="307" w:name="_Toc193976206"/>
      <w:r>
        <w:rPr>
          <w:rFonts w:eastAsia="Arial"/>
        </w:rPr>
        <w:t>Software</w:t>
      </w:r>
      <w:r w:rsidR="00F16897" w:rsidRPr="002E2799">
        <w:rPr>
          <w:rFonts w:eastAsia="Arial"/>
        </w:rPr>
        <w:t xml:space="preserve"> Interfaces</w:t>
      </w:r>
      <w:bookmarkEnd w:id="306"/>
      <w:bookmarkEnd w:id="307"/>
    </w:p>
    <w:p w14:paraId="537760DC" w14:textId="77777777" w:rsidR="00F16897" w:rsidRPr="00004117" w:rsidRDefault="00F16897" w:rsidP="00F16897">
      <w:pPr>
        <w:pStyle w:val="Heading4"/>
        <w:rPr>
          <w:rFonts w:eastAsia="Arial"/>
        </w:rPr>
      </w:pPr>
      <w:r w:rsidRPr="00004117">
        <w:rPr>
          <w:rFonts w:eastAsia="Arial"/>
        </w:rPr>
        <w:t>The system shall have a model of the transit system track layout.</w:t>
      </w:r>
    </w:p>
    <w:p w14:paraId="25CBB9C8" w14:textId="77777777" w:rsidR="00F16897" w:rsidRPr="00B54E75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shall be divided into blocks. </w:t>
      </w:r>
    </w:p>
    <w:p w14:paraId="13A2E9AD" w14:textId="77777777" w:rsidR="00F16897" w:rsidRDefault="00F16897" w:rsidP="00F16897">
      <w:pPr>
        <w:pStyle w:val="Heading6"/>
      </w:pPr>
      <w:r>
        <w:t>The block size must be Shown</w:t>
      </w:r>
    </w:p>
    <w:p w14:paraId="6BEB5847" w14:textId="77777777" w:rsidR="00F16897" w:rsidRDefault="00F16897" w:rsidP="00F16897">
      <w:pPr>
        <w:pStyle w:val="Heading6"/>
      </w:pPr>
      <w:r>
        <w:t>The block size must be configurable</w:t>
      </w:r>
    </w:p>
    <w:p w14:paraId="1B488A3F" w14:textId="33925C7A" w:rsidR="009F3BE4" w:rsidRPr="009F3BE4" w:rsidRDefault="00F16897" w:rsidP="009F3BE4">
      <w:pPr>
        <w:pStyle w:val="Heading5"/>
        <w:rPr>
          <w:rFonts w:eastAsia="Arial"/>
        </w:rPr>
      </w:pPr>
      <w:r>
        <w:rPr>
          <w:rFonts w:eastAsia="Arial"/>
        </w:rPr>
        <w:t>Each block shall have an associated grade</w:t>
      </w:r>
      <w:r w:rsidRPr="00004117">
        <w:rPr>
          <w:rFonts w:eastAsia="Arial"/>
        </w:rPr>
        <w:t>.</w:t>
      </w:r>
    </w:p>
    <w:p w14:paraId="173FE875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</w:t>
      </w:r>
      <w:r w:rsidRPr="00004117">
        <w:rPr>
          <w:rFonts w:eastAsia="Arial"/>
        </w:rPr>
        <w:t xml:space="preserve"> elevation.</w:t>
      </w:r>
    </w:p>
    <w:p w14:paraId="10F27A02" w14:textId="198350B4" w:rsidR="009F3BE4" w:rsidRDefault="00C43B88" w:rsidP="009F3BE4">
      <w:pPr>
        <w:pStyle w:val="Heading6"/>
        <w:rPr>
          <w:ins w:id="308" w:author="Ryan Mohan" w:date="2012-03-21T18:48:00Z"/>
        </w:rPr>
      </w:pPr>
      <w:r>
        <w:t>Each block shall have an Elevation associated with each end</w:t>
      </w:r>
    </w:p>
    <w:p w14:paraId="5DBBC974" w14:textId="2990F3E0" w:rsidR="009F3BE4" w:rsidRDefault="009F3BE4" w:rsidP="009F3BE4">
      <w:pPr>
        <w:pStyle w:val="Heading7"/>
        <w:rPr>
          <w:ins w:id="309" w:author="Ryan Mohan" w:date="2012-03-21T18:48:00Z"/>
        </w:rPr>
        <w:pPrChange w:id="310" w:author="Ryan Mohan" w:date="2012-03-21T18:48:00Z">
          <w:pPr>
            <w:pStyle w:val="Heading6"/>
          </w:pPr>
        </w:pPrChange>
      </w:pPr>
      <w:ins w:id="311" w:author="Ryan Mohan" w:date="2012-03-21T18:48:00Z">
        <w:r>
          <w:t>Beginning Elevation (negative x or y plane)</w:t>
        </w:r>
      </w:ins>
    </w:p>
    <w:p w14:paraId="082C4C99" w14:textId="38E8A8B3" w:rsidR="009F3BE4" w:rsidRPr="009F3BE4" w:rsidRDefault="009F3BE4" w:rsidP="009F3BE4">
      <w:pPr>
        <w:pStyle w:val="Heading7"/>
        <w:pPrChange w:id="312" w:author="Ryan Mohan" w:date="2012-03-21T18:48:00Z">
          <w:pPr>
            <w:pStyle w:val="Heading6"/>
          </w:pPr>
        </w:pPrChange>
      </w:pPr>
      <w:ins w:id="313" w:author="Ryan Mohan" w:date="2012-03-21T18:48:00Z">
        <w:r>
          <w:t>Ending Elevation (</w:t>
        </w:r>
      </w:ins>
      <w:ins w:id="314" w:author="Ryan Mohan" w:date="2012-03-21T18:49:00Z">
        <w:r>
          <w:t>positive x or y plane)</w:t>
        </w:r>
      </w:ins>
    </w:p>
    <w:p w14:paraId="09C59165" w14:textId="77777777" w:rsidR="00F16897" w:rsidRPr="00004117" w:rsidRDefault="00F16897" w:rsidP="00F16897">
      <w:pPr>
        <w:pStyle w:val="Heading5"/>
        <w:rPr>
          <w:rFonts w:eastAsia="Arial"/>
        </w:rPr>
      </w:pPr>
      <w:r w:rsidRPr="00004117">
        <w:rPr>
          <w:rFonts w:eastAsia="Arial"/>
        </w:rPr>
        <w:t>T</w:t>
      </w:r>
      <w:r>
        <w:rPr>
          <w:rFonts w:eastAsia="Arial"/>
        </w:rPr>
        <w:t>he user shall be able to configure the t</w:t>
      </w:r>
      <w:r w:rsidRPr="00004117">
        <w:rPr>
          <w:rFonts w:eastAsia="Arial"/>
        </w:rPr>
        <w:t>rack model</w:t>
      </w:r>
      <w:r>
        <w:rPr>
          <w:rFonts w:eastAsia="Arial"/>
        </w:rPr>
        <w:t>.</w:t>
      </w:r>
    </w:p>
    <w:p w14:paraId="6EE3D792" w14:textId="25358CF2" w:rsidR="00C43B88" w:rsidRDefault="00C43B88" w:rsidP="00C43B88">
      <w:pPr>
        <w:pStyle w:val="Heading6"/>
      </w:pPr>
      <w:del w:id="315" w:author="Ryan Mohan" w:date="2012-03-21T18:50:00Z">
        <w:r w:rsidDel="009F3BE4">
          <w:delText>Using a GUI through the CTC</w:delText>
        </w:r>
      </w:del>
      <w:ins w:id="316" w:author="Ryan Mohan" w:date="2012-03-21T18:50:00Z">
        <w:r w:rsidR="009F3BE4">
          <w:t>Prior to Run-Time</w:t>
        </w:r>
      </w:ins>
    </w:p>
    <w:p w14:paraId="50349165" w14:textId="0BBAB632" w:rsidR="00C43B88" w:rsidRDefault="00C43B88" w:rsidP="009F3BE4">
      <w:pPr>
        <w:pStyle w:val="Heading7"/>
        <w:pPrChange w:id="317" w:author="Ryan Mohan" w:date="2012-03-21T18:51:00Z">
          <w:pPr>
            <w:pStyle w:val="Heading6"/>
          </w:pPr>
        </w:pPrChange>
      </w:pPr>
      <w:r>
        <w:t>Through a database</w:t>
      </w:r>
    </w:p>
    <w:p w14:paraId="7B678EB4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direction of travel</w:t>
      </w:r>
      <w:r w:rsidRPr="00004117">
        <w:rPr>
          <w:rFonts w:eastAsia="Arial"/>
        </w:rPr>
        <w:t>.</w:t>
      </w:r>
    </w:p>
    <w:p w14:paraId="4EDA8660" w14:textId="77777777" w:rsidR="00F16897" w:rsidRPr="003115D9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 block may have both directions of travel associated with it.</w:t>
      </w:r>
    </w:p>
    <w:p w14:paraId="3061FBCD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support </w:t>
      </w:r>
      <w:r w:rsidRPr="00004117">
        <w:rPr>
          <w:rFonts w:eastAsia="Arial"/>
        </w:rPr>
        <w:t>branching</w:t>
      </w:r>
      <w:r>
        <w:rPr>
          <w:rFonts w:eastAsia="Arial"/>
        </w:rPr>
        <w:t xml:space="preserve"> via “switches”</w:t>
      </w:r>
      <w:r w:rsidRPr="00004117">
        <w:rPr>
          <w:rFonts w:eastAsia="Arial"/>
        </w:rPr>
        <w:t>.</w:t>
      </w:r>
    </w:p>
    <w:p w14:paraId="3A05A2AB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three pieces of track.</w:t>
      </w:r>
    </w:p>
    <w:p w14:paraId="053E40A2" w14:textId="77777777" w:rsidR="00F16897" w:rsidRPr="00EE6E4A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Each switch shall connect one “trunk” and two “branches”.</w:t>
      </w:r>
    </w:p>
    <w:p w14:paraId="40423768" w14:textId="77777777" w:rsidR="00F16897" w:rsidRPr="00D27CA3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Each block shall have an associated speed limit.</w:t>
      </w:r>
    </w:p>
    <w:p w14:paraId="47545F3B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include the following signals designated by the indicated colors:</w:t>
      </w:r>
    </w:p>
    <w:p w14:paraId="0AD63B18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Stop is designated by a red signal</w:t>
      </w:r>
    </w:p>
    <w:p w14:paraId="57A5C755" w14:textId="77777777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Slow is designated by a yellow signal</w:t>
      </w:r>
    </w:p>
    <w:p w14:paraId="0DDCE9E3" w14:textId="631C9C16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Proceed is designated by a green </w:t>
      </w:r>
      <w:r w:rsidR="00EC4B80">
        <w:rPr>
          <w:rFonts w:eastAsia="Arial"/>
        </w:rPr>
        <w:t>Signal</w:t>
      </w:r>
    </w:p>
    <w:p w14:paraId="6F05736B" w14:textId="2F26F0A2" w:rsidR="00F16897" w:rsidRPr="008619D2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Full Speed ahead</w:t>
      </w:r>
      <w:del w:id="318" w:author="Ryan Mohan" w:date="2012-03-21T18:52:00Z">
        <w:r w:rsidRPr="008619D2" w:rsidDel="009F3BE4">
          <w:rPr>
            <w:rFonts w:eastAsia="Arial"/>
          </w:rPr>
          <w:delText>.</w:delText>
        </w:r>
      </w:del>
      <w:r>
        <w:rPr>
          <w:rFonts w:eastAsia="Arial"/>
        </w:rPr>
        <w:t xml:space="preserve"> is designated by a </w:t>
      </w:r>
      <w:r w:rsidR="00EC4B80">
        <w:rPr>
          <w:rFonts w:eastAsia="Arial"/>
        </w:rPr>
        <w:t xml:space="preserve">Super </w:t>
      </w:r>
      <w:r>
        <w:rPr>
          <w:rFonts w:eastAsia="Arial"/>
        </w:rPr>
        <w:t>green signal</w:t>
      </w:r>
      <w:r w:rsidR="00EC4B80">
        <w:rPr>
          <w:rFonts w:eastAsia="Arial"/>
        </w:rPr>
        <w:t xml:space="preserve"> </w:t>
      </w:r>
      <w:del w:id="319" w:author="Ryan Mohan" w:date="2012-03-21T18:51:00Z">
        <w:r w:rsidR="00EC4B80" w:rsidDel="009F3BE4">
          <w:rPr>
            <w:rFonts w:eastAsia="Arial"/>
          </w:rPr>
          <w:delText>(two green lights)</w:delText>
        </w:r>
      </w:del>
    </w:p>
    <w:p w14:paraId="03EA3592" w14:textId="126CE4ED" w:rsidR="00EC4B80" w:rsidRDefault="00EC4B80" w:rsidP="00EC4B80">
      <w:pPr>
        <w:pStyle w:val="Heading7"/>
      </w:pPr>
      <w:r>
        <w:t xml:space="preserve">Full speed ahead is constricted by the limits set forth by each </w:t>
      </w:r>
      <w:proofErr w:type="gramStart"/>
      <w:r>
        <w:t>block  of</w:t>
      </w:r>
      <w:proofErr w:type="gramEnd"/>
      <w:r>
        <w:t xml:space="preserve">  track</w:t>
      </w:r>
      <w:ins w:id="320" w:author="Ryan Mohan" w:date="2012-03-21T18:52:00Z">
        <w:r w:rsidR="009F3BE4">
          <w:t xml:space="preserve"> via the track controller</w:t>
        </w:r>
      </w:ins>
    </w:p>
    <w:p w14:paraId="3F29B46D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detect train presence</w:t>
      </w:r>
    </w:p>
    <w:p w14:paraId="3DFB8A72" w14:textId="793E08BC" w:rsidR="00F16897" w:rsidRPr="00B54E75" w:rsidRDefault="00F16897" w:rsidP="00F16897">
      <w:pPr>
        <w:pStyle w:val="Heading6"/>
      </w:pPr>
      <w:r>
        <w:t xml:space="preserve">The trains presence shall be reported to </w:t>
      </w:r>
      <w:r w:rsidR="00EC4B80">
        <w:t>Track Controller</w:t>
      </w:r>
    </w:p>
    <w:p w14:paraId="50D10488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railway crossings.</w:t>
      </w:r>
    </w:p>
    <w:p w14:paraId="21ABC8CD" w14:textId="68A320CB" w:rsidR="00EC4B80" w:rsidRDefault="00F16897" w:rsidP="00EC4B80">
      <w:pPr>
        <w:pStyle w:val="Heading6"/>
      </w:pPr>
      <w:r>
        <w:t xml:space="preserve"> Railway Crossings shall be configurable</w:t>
      </w:r>
    </w:p>
    <w:p w14:paraId="552DF52B" w14:textId="5F236243" w:rsidR="00EC4B80" w:rsidRDefault="00EC4B80" w:rsidP="00EC4B80">
      <w:pPr>
        <w:pStyle w:val="Heading7"/>
      </w:pPr>
      <w:r>
        <w:t xml:space="preserve"> Railway Crossings are in one of two states:</w:t>
      </w:r>
    </w:p>
    <w:p w14:paraId="6B7D96E7" w14:textId="4C1311B4" w:rsidR="00EC4B80" w:rsidRDefault="00EC4B80" w:rsidP="00EC4B80">
      <w:pPr>
        <w:pStyle w:val="Heading8"/>
      </w:pPr>
      <w:r>
        <w:t>Open: Meaning non train traffic across is permited</w:t>
      </w:r>
    </w:p>
    <w:p w14:paraId="129B14EA" w14:textId="627E0569" w:rsidR="00EC4B80" w:rsidRDefault="00EC4B80">
      <w:pPr>
        <w:pStyle w:val="Heading8"/>
      </w:pPr>
      <w:r>
        <w:t xml:space="preserve"> Closed: Meaning gates are down and the train is clear to proceed (if track controller allows)</w:t>
      </w:r>
    </w:p>
    <w:p w14:paraId="2400C0D0" w14:textId="77777777" w:rsidR="00F16897" w:rsidRPr="0000411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 xml:space="preserve">The track model shall include </w:t>
      </w:r>
      <w:r w:rsidRPr="00004117">
        <w:rPr>
          <w:rFonts w:eastAsia="Arial"/>
        </w:rPr>
        <w:t>s</w:t>
      </w:r>
      <w:r>
        <w:rPr>
          <w:rFonts w:eastAsia="Arial"/>
        </w:rPr>
        <w:t>tations for loading and unloading</w:t>
      </w:r>
      <w:r w:rsidRPr="00004117">
        <w:rPr>
          <w:rFonts w:eastAsia="Arial"/>
        </w:rPr>
        <w:t xml:space="preserve"> </w:t>
      </w:r>
      <w:r>
        <w:rPr>
          <w:rFonts w:eastAsia="Arial"/>
        </w:rPr>
        <w:t>passengers.</w:t>
      </w:r>
    </w:p>
    <w:p w14:paraId="1E943A15" w14:textId="628DB769" w:rsidR="00C57AB4" w:rsidRDefault="00C57AB4" w:rsidP="00C57AB4">
      <w:pPr>
        <w:pStyle w:val="Heading6"/>
      </w:pPr>
      <w:r>
        <w:t xml:space="preserve"> Prior and After each stop the track shall have a Transponder</w:t>
      </w:r>
    </w:p>
    <w:p w14:paraId="71C215B4" w14:textId="3DC77D12" w:rsidR="00C57AB4" w:rsidRDefault="00C57AB4" w:rsidP="00C57AB4">
      <w:pPr>
        <w:pStyle w:val="Heading7"/>
      </w:pPr>
      <w:r>
        <w:t>The transponder shall communicate what station the train is leaving or entering.</w:t>
      </w:r>
    </w:p>
    <w:p w14:paraId="4BF1ABED" w14:textId="4B0E5EFA" w:rsidR="00F16897" w:rsidRDefault="00F16897" w:rsidP="00F16897">
      <w:pPr>
        <w:pStyle w:val="Heading5"/>
        <w:rPr>
          <w:rFonts w:eastAsia="Arial"/>
        </w:rPr>
      </w:pPr>
      <w:del w:id="321" w:author="Ryan Mohan" w:date="2012-03-21T18:54:00Z">
        <w:r w:rsidDel="00961D4F">
          <w:rPr>
            <w:rFonts w:eastAsia="Arial"/>
          </w:rPr>
          <w:delText>The track model</w:delText>
        </w:r>
      </w:del>
      <w:ins w:id="322" w:author="Ryan Mohan" w:date="2012-03-21T18:54:00Z">
        <w:r w:rsidR="00961D4F">
          <w:rPr>
            <w:rFonts w:eastAsia="Arial"/>
          </w:rPr>
          <w:t xml:space="preserve">Each </w:t>
        </w:r>
        <w:proofErr w:type="gramStart"/>
        <w:r w:rsidR="00961D4F">
          <w:rPr>
            <w:rFonts w:eastAsia="Arial"/>
          </w:rPr>
          <w:t xml:space="preserve">block </w:t>
        </w:r>
      </w:ins>
      <w:r>
        <w:rPr>
          <w:rFonts w:eastAsia="Arial"/>
        </w:rPr>
        <w:t xml:space="preserve"> shall</w:t>
      </w:r>
      <w:proofErr w:type="gramEnd"/>
      <w:r>
        <w:rPr>
          <w:rFonts w:eastAsia="Arial"/>
        </w:rPr>
        <w:t xml:space="preserve"> have the following three </w:t>
      </w:r>
      <w:r w:rsidRPr="006A673B">
        <w:rPr>
          <w:rFonts w:eastAsia="Arial"/>
        </w:rPr>
        <w:t xml:space="preserve">Failure Modes: </w:t>
      </w:r>
    </w:p>
    <w:p w14:paraId="115D7E10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Broken Rail</w:t>
      </w:r>
      <w:r>
        <w:rPr>
          <w:rFonts w:eastAsia="Arial"/>
        </w:rPr>
        <w:t xml:space="preserve"> shall be a Failure Mode.</w:t>
      </w:r>
    </w:p>
    <w:p w14:paraId="4AB9F2EB" w14:textId="77777777" w:rsidR="00F16897" w:rsidRDefault="00F16897" w:rsidP="00F16897">
      <w:pPr>
        <w:pStyle w:val="Heading7"/>
      </w:pPr>
      <w:r>
        <w:t xml:space="preserve"> given a broken rail the track module shall report the block as closed to the Track Controller</w:t>
      </w:r>
    </w:p>
    <w:p w14:paraId="5AA909AC" w14:textId="77777777" w:rsidR="00F16897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>Track Circuit failure</w:t>
      </w:r>
      <w:r>
        <w:rPr>
          <w:rFonts w:eastAsia="Arial"/>
        </w:rPr>
        <w:t xml:space="preserve"> shall be a Failure Mode.</w:t>
      </w:r>
    </w:p>
    <w:p w14:paraId="2915FDEC" w14:textId="1CF96054" w:rsidR="00C57AB4" w:rsidRDefault="00C57AB4" w:rsidP="00C57AB4">
      <w:pPr>
        <w:pStyle w:val="Heading7"/>
      </w:pPr>
      <w:r>
        <w:t xml:space="preserve"> The track shall report this to the track controller</w:t>
      </w:r>
    </w:p>
    <w:p w14:paraId="21E4DF55" w14:textId="77777777" w:rsidR="00F16897" w:rsidRPr="00742619" w:rsidRDefault="00F16897" w:rsidP="00F16897">
      <w:pPr>
        <w:pStyle w:val="Heading6"/>
        <w:rPr>
          <w:rFonts w:eastAsia="Arial"/>
        </w:rPr>
      </w:pPr>
      <w:r w:rsidRPr="00004117">
        <w:rPr>
          <w:rFonts w:eastAsia="Arial"/>
        </w:rPr>
        <w:t xml:space="preserve">Power </w:t>
      </w:r>
      <w:r>
        <w:rPr>
          <w:rFonts w:eastAsia="Arial"/>
        </w:rPr>
        <w:t>f</w:t>
      </w:r>
      <w:r w:rsidRPr="00004117">
        <w:rPr>
          <w:rFonts w:eastAsia="Arial"/>
        </w:rPr>
        <w:t>ailure</w:t>
      </w:r>
      <w:r>
        <w:rPr>
          <w:rFonts w:eastAsia="Arial"/>
        </w:rPr>
        <w:t xml:space="preserve"> shall be a Failure Mode.</w:t>
      </w:r>
    </w:p>
    <w:p w14:paraId="64587D2B" w14:textId="77777777" w:rsidR="00F16897" w:rsidRDefault="00F16897" w:rsidP="00F16897">
      <w:pPr>
        <w:pStyle w:val="Heading7"/>
      </w:pPr>
      <w:r>
        <w:t>Given a power failure the Track model shall report an error state to the Track Controller</w:t>
      </w:r>
    </w:p>
    <w:p w14:paraId="31C6CACA" w14:textId="77777777" w:rsidR="00F16897" w:rsidRDefault="00F16897" w:rsidP="00F16897">
      <w:pPr>
        <w:pStyle w:val="Heading5"/>
        <w:rPr>
          <w:rFonts w:eastAsia="Arial"/>
        </w:rPr>
      </w:pPr>
      <w:r>
        <w:rPr>
          <w:rFonts w:eastAsia="Arial"/>
        </w:rPr>
        <w:t>The track model shall take the following inputs from the track controller:</w:t>
      </w:r>
    </w:p>
    <w:p w14:paraId="325E7E00" w14:textId="77777777" w:rsidR="00F16897" w:rsidRDefault="00F16897" w:rsidP="00F16897">
      <w:pPr>
        <w:pStyle w:val="Heading6"/>
        <w:rPr>
          <w:rFonts w:eastAsia="Arial"/>
        </w:rPr>
      </w:pPr>
      <w:r w:rsidRPr="006A673B">
        <w:rPr>
          <w:rFonts w:eastAsia="Arial"/>
        </w:rPr>
        <w:t xml:space="preserve"> </w:t>
      </w:r>
      <w:r>
        <w:rPr>
          <w:rFonts w:eastAsia="Arial"/>
        </w:rPr>
        <w:t>Signal state</w:t>
      </w:r>
    </w:p>
    <w:p w14:paraId="6E149EF0" w14:textId="77777777" w:rsidR="00F16897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28224E55" w14:textId="77777777" w:rsidR="00F16897" w:rsidRDefault="00F16897" w:rsidP="00F16897">
      <w:pPr>
        <w:pStyle w:val="Heading8"/>
      </w:pPr>
      <w:r>
        <w:t>the track model shall change signal color to RED</w:t>
      </w:r>
    </w:p>
    <w:p w14:paraId="4723D125" w14:textId="77777777" w:rsidR="00F16897" w:rsidRPr="00356D60" w:rsidRDefault="00F16897" w:rsidP="00F16897">
      <w:pPr>
        <w:pStyle w:val="Heading7"/>
        <w:rPr>
          <w:rFonts w:eastAsia="Arial"/>
        </w:rPr>
      </w:pPr>
      <w:r w:rsidRPr="00356D60">
        <w:rPr>
          <w:rFonts w:eastAsia="Arial"/>
        </w:rPr>
        <w:t>Slow</w:t>
      </w:r>
    </w:p>
    <w:p w14:paraId="441B501C" w14:textId="797B3912" w:rsidR="00F16897" w:rsidRDefault="00F16897" w:rsidP="00F16897">
      <w:pPr>
        <w:pStyle w:val="Heading8"/>
      </w:pPr>
      <w:r>
        <w:t>the track model shall chang</w:t>
      </w:r>
      <w:r w:rsidR="00C57AB4">
        <w:t>e signal color to YELLOW</w:t>
      </w:r>
    </w:p>
    <w:p w14:paraId="66DD0994" w14:textId="77777777" w:rsidR="00F16897" w:rsidRPr="008619D2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Proceed</w:t>
      </w:r>
    </w:p>
    <w:p w14:paraId="48C55093" w14:textId="07496473" w:rsidR="00F16897" w:rsidRDefault="00F16897" w:rsidP="00F16897">
      <w:pPr>
        <w:pStyle w:val="Heading8"/>
      </w:pPr>
      <w:r>
        <w:t>the track model shall change signal color to Green</w:t>
      </w:r>
    </w:p>
    <w:p w14:paraId="54B10120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Full Speed ahead</w:t>
      </w:r>
    </w:p>
    <w:p w14:paraId="25850DC8" w14:textId="259F3B76" w:rsidR="00F16897" w:rsidRDefault="00F16897" w:rsidP="00F16897">
      <w:pPr>
        <w:pStyle w:val="Heading8"/>
      </w:pPr>
      <w:r>
        <w:lastRenderedPageBreak/>
        <w:t xml:space="preserve">the track model shall change signal color to </w:t>
      </w:r>
      <w:r w:rsidR="00C57AB4">
        <w:t xml:space="preserve">Super </w:t>
      </w:r>
      <w:r>
        <w:t>Green</w:t>
      </w:r>
    </w:p>
    <w:p w14:paraId="7C6E6D5F" w14:textId="77777777" w:rsidR="00F16897" w:rsidRPr="00001C3F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Speed limit</w:t>
      </w:r>
    </w:p>
    <w:p w14:paraId="3366CCCC" w14:textId="77777777" w:rsidR="00F16897" w:rsidRDefault="00F16897" w:rsidP="00F16897">
      <w:pPr>
        <w:pStyle w:val="Heading7"/>
      </w:pPr>
      <w:r>
        <w:t xml:space="preserve">The track model shall associate </w:t>
      </w:r>
      <w:proofErr w:type="gramStart"/>
      <w:r>
        <w:t>a  speed</w:t>
      </w:r>
      <w:proofErr w:type="gramEnd"/>
      <w:r>
        <w:t xml:space="preserve"> limit with every block</w:t>
      </w:r>
    </w:p>
    <w:p w14:paraId="09CB8E8C" w14:textId="77777777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Acceleration limit</w:t>
      </w:r>
    </w:p>
    <w:p w14:paraId="61283B91" w14:textId="77777777" w:rsidR="00F16897" w:rsidRDefault="00F16897" w:rsidP="00F16897">
      <w:pPr>
        <w:pStyle w:val="Heading7"/>
      </w:pPr>
      <w:r>
        <w:t>The track model shall associate an acceleration limit with every block</w:t>
      </w:r>
    </w:p>
    <w:p w14:paraId="5F82180B" w14:textId="77777777" w:rsidR="00F16897" w:rsidRDefault="00F16897" w:rsidP="00F16897">
      <w:pPr>
        <w:pStyle w:val="Heading6"/>
        <w:rPr>
          <w:rFonts w:eastAsia="Arial"/>
        </w:rPr>
      </w:pPr>
      <w:r w:rsidRPr="00001C3F">
        <w:rPr>
          <w:rFonts w:eastAsia="Arial"/>
        </w:rPr>
        <w:t>Deceleration limit</w:t>
      </w:r>
    </w:p>
    <w:p w14:paraId="1CE14D31" w14:textId="77777777" w:rsidR="00F16897" w:rsidRDefault="00F16897" w:rsidP="00F16897">
      <w:pPr>
        <w:pStyle w:val="Heading7"/>
      </w:pPr>
      <w:r>
        <w:t>The track model shall associate an deceleration limit with every block</w:t>
      </w:r>
    </w:p>
    <w:p w14:paraId="0A5B198F" w14:textId="77777777" w:rsidR="00F16897" w:rsidRPr="00D9566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>Output originating from the CTC Office:</w:t>
      </w:r>
    </w:p>
    <w:p w14:paraId="63F044BC" w14:textId="77777777" w:rsidR="00F16897" w:rsidRPr="003E7FF5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</w:t>
      </w:r>
      <w:r w:rsidRPr="00001C3F">
        <w:rPr>
          <w:rFonts w:eastAsia="Arial"/>
        </w:rPr>
        <w:t>e</w:t>
      </w:r>
      <w:r>
        <w:rPr>
          <w:rFonts w:eastAsia="Arial"/>
        </w:rPr>
        <w:t xml:space="preserve">ed </w:t>
      </w:r>
    </w:p>
    <w:p w14:paraId="1389CC92" w14:textId="77777777" w:rsidR="00F16897" w:rsidRDefault="00F16897" w:rsidP="00F16897">
      <w:pPr>
        <w:pStyle w:val="Heading8"/>
      </w:pPr>
      <w:r>
        <w:t>the track model shall change the speed limit for any given block</w:t>
      </w:r>
    </w:p>
    <w:p w14:paraId="2879C293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622A4A75" w14:textId="77777777" w:rsidR="00F16897" w:rsidRDefault="00F16897" w:rsidP="00F16897">
      <w:pPr>
        <w:pStyle w:val="Heading8"/>
      </w:pPr>
      <w:r>
        <w:t>the track model shall change authority for any given block</w:t>
      </w:r>
    </w:p>
    <w:p w14:paraId="0B77482B" w14:textId="77777777" w:rsidR="00F16897" w:rsidRPr="00554FBC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</w:t>
      </w:r>
      <w:r w:rsidRPr="006A673B">
        <w:rPr>
          <w:rFonts w:eastAsia="Arial"/>
        </w:rPr>
        <w:t>oute informatio</w:t>
      </w:r>
      <w:r>
        <w:rPr>
          <w:rFonts w:eastAsia="Arial"/>
        </w:rPr>
        <w:t>n system</w:t>
      </w:r>
    </w:p>
    <w:p w14:paraId="7A184F0B" w14:textId="77777777" w:rsidR="00F16897" w:rsidRPr="003E7FF5" w:rsidRDefault="00F16897" w:rsidP="00F16897">
      <w:pPr>
        <w:pStyle w:val="Heading8"/>
      </w:pPr>
      <w:r>
        <w:t>The track model shall allow viewing of current route information</w:t>
      </w:r>
    </w:p>
    <w:p w14:paraId="119D4665" w14:textId="77777777" w:rsidR="00F16897" w:rsidRDefault="00F16897" w:rsidP="00F16897">
      <w:pPr>
        <w:pStyle w:val="Heading8"/>
      </w:pPr>
      <w:r>
        <w:t>The track model shall allow for the editing of rout e information via the CTC GUI</w:t>
      </w:r>
    </w:p>
    <w:p w14:paraId="59A24BA9" w14:textId="77777777" w:rsidR="00F16897" w:rsidRDefault="00F16897" w:rsidP="00F16897">
      <w:pPr>
        <w:pStyle w:val="Heading5"/>
        <w:rPr>
          <w:rFonts w:eastAsia="Arial"/>
        </w:rPr>
      </w:pPr>
      <w:r w:rsidRPr="009313CA">
        <w:rPr>
          <w:rFonts w:eastAsia="Arial"/>
        </w:rPr>
        <w:t xml:space="preserve">The track model shall </w:t>
      </w:r>
      <w:r>
        <w:rPr>
          <w:rFonts w:eastAsia="Arial"/>
        </w:rPr>
        <w:t>issue the following outputs</w:t>
      </w:r>
    </w:p>
    <w:p w14:paraId="423D6A5C" w14:textId="21D875A0" w:rsidR="00F16897" w:rsidRDefault="00F16897" w:rsidP="00F16897">
      <w:pPr>
        <w:pStyle w:val="Heading6"/>
        <w:rPr>
          <w:rFonts w:eastAsia="Arial"/>
        </w:rPr>
      </w:pPr>
      <w:r>
        <w:rPr>
          <w:rFonts w:eastAsia="Arial"/>
        </w:rPr>
        <w:t xml:space="preserve">To the </w:t>
      </w:r>
      <w:r w:rsidR="006927A3">
        <w:rPr>
          <w:rFonts w:eastAsia="Arial"/>
        </w:rPr>
        <w:t>Track Controller</w:t>
      </w:r>
    </w:p>
    <w:p w14:paraId="49262EB4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Speed limit</w:t>
      </w:r>
    </w:p>
    <w:p w14:paraId="50EF63B4" w14:textId="16402845" w:rsidR="00F16897" w:rsidRPr="006927A3" w:rsidRDefault="00F16897" w:rsidP="006927A3">
      <w:pPr>
        <w:pStyle w:val="Heading7"/>
        <w:rPr>
          <w:rFonts w:eastAsia="Arial"/>
        </w:rPr>
      </w:pPr>
      <w:r>
        <w:rPr>
          <w:rFonts w:eastAsia="Arial"/>
        </w:rPr>
        <w:t>Authority</w:t>
      </w:r>
    </w:p>
    <w:p w14:paraId="0AD0C776" w14:textId="77777777" w:rsidR="00F16897" w:rsidRPr="00D94399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Block state</w:t>
      </w:r>
    </w:p>
    <w:p w14:paraId="0680AFE5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11E8963F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Broken rail</w:t>
      </w:r>
    </w:p>
    <w:p w14:paraId="22D8AF41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Track circuit failure</w:t>
      </w:r>
    </w:p>
    <w:p w14:paraId="6DC80536" w14:textId="77777777" w:rsidR="00F16897" w:rsidRPr="00E249F4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Power failure</w:t>
      </w:r>
    </w:p>
    <w:p w14:paraId="2D7CD617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Railway crossing state</w:t>
      </w:r>
    </w:p>
    <w:p w14:paraId="292DF25E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approaching</w:t>
      </w:r>
    </w:p>
    <w:p w14:paraId="62B7DAF6" w14:textId="77777777" w:rsidR="00F16897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Train present</w:t>
      </w:r>
    </w:p>
    <w:p w14:paraId="4257EEE7" w14:textId="77777777" w:rsidR="00F16897" w:rsidRPr="00FA260D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No train present</w:t>
      </w:r>
    </w:p>
    <w:p w14:paraId="4274DE19" w14:textId="77777777" w:rsidR="00F16897" w:rsidRDefault="00F16897" w:rsidP="00F16897">
      <w:pPr>
        <w:pStyle w:val="Heading7"/>
        <w:rPr>
          <w:rFonts w:eastAsia="Arial"/>
        </w:rPr>
      </w:pPr>
      <w:r>
        <w:rPr>
          <w:rFonts w:eastAsia="Arial"/>
        </w:rPr>
        <w:t>signal state</w:t>
      </w:r>
    </w:p>
    <w:p w14:paraId="1879382E" w14:textId="77777777" w:rsidR="00F16897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 xml:space="preserve">Stop </w:t>
      </w:r>
    </w:p>
    <w:p w14:paraId="7D6D010B" w14:textId="77777777" w:rsidR="00F16897" w:rsidRPr="00356D60" w:rsidRDefault="00F16897" w:rsidP="00F16897">
      <w:pPr>
        <w:pStyle w:val="Heading8"/>
        <w:rPr>
          <w:rFonts w:eastAsia="Arial"/>
        </w:rPr>
      </w:pPr>
      <w:r w:rsidRPr="00356D60">
        <w:rPr>
          <w:rFonts w:eastAsia="Arial"/>
        </w:rPr>
        <w:t>Slow</w:t>
      </w:r>
    </w:p>
    <w:p w14:paraId="59CDF603" w14:textId="77777777" w:rsidR="00F16897" w:rsidRPr="008619D2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Proceed</w:t>
      </w:r>
    </w:p>
    <w:p w14:paraId="4D63A409" w14:textId="77777777" w:rsidR="00F16897" w:rsidRPr="00933359" w:rsidRDefault="00F16897" w:rsidP="00F16897">
      <w:pPr>
        <w:pStyle w:val="Heading8"/>
        <w:rPr>
          <w:rFonts w:eastAsia="Arial"/>
        </w:rPr>
      </w:pPr>
      <w:r>
        <w:rPr>
          <w:rFonts w:eastAsia="Arial"/>
        </w:rPr>
        <w:t>Full Speed ahead</w:t>
      </w:r>
    </w:p>
    <w:p w14:paraId="04BEAE42" w14:textId="77777777" w:rsidR="00F16897" w:rsidRPr="006927A3" w:rsidRDefault="00F16897" w:rsidP="00F16897">
      <w:pPr>
        <w:pStyle w:val="Heading3"/>
        <w:rPr>
          <w:rFonts w:eastAsia="Arial"/>
        </w:rPr>
      </w:pPr>
      <w:bookmarkStart w:id="323" w:name="_Toc193976207"/>
      <w:r w:rsidRPr="006927A3">
        <w:rPr>
          <w:rFonts w:eastAsia="Arial"/>
        </w:rPr>
        <w:t>Communications Protocols</w:t>
      </w:r>
      <w:bookmarkEnd w:id="323"/>
    </w:p>
    <w:p w14:paraId="365598E9" w14:textId="0CD8052E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>The train model shall effectively interface with the other system modules.</w:t>
      </w:r>
    </w:p>
    <w:p w14:paraId="222FC4FD" w14:textId="77777777" w:rsidR="00F16897" w:rsidRDefault="00F16897" w:rsidP="00F16897">
      <w:pPr>
        <w:pStyle w:val="Heading4"/>
      </w:pPr>
      <w:r>
        <w:t>Communication shall be passed from module to module as follows:</w:t>
      </w:r>
    </w:p>
    <w:p w14:paraId="1DA4DB6E" w14:textId="77777777" w:rsidR="00F16897" w:rsidRDefault="00F16897" w:rsidP="00F16897">
      <w:pPr>
        <w:pStyle w:val="Heading5"/>
      </w:pPr>
      <w:r>
        <w:t>Track model to CTC office (GUI)</w:t>
      </w:r>
    </w:p>
    <w:p w14:paraId="5882C34E" w14:textId="77777777" w:rsidR="00F16897" w:rsidRPr="00B81AA7" w:rsidRDefault="00F16897" w:rsidP="00F16897">
      <w:pPr>
        <w:pStyle w:val="Heading5"/>
      </w:pPr>
      <w:r>
        <w:t>Track controller to Track Model</w:t>
      </w:r>
    </w:p>
    <w:p w14:paraId="2B8B77F4" w14:textId="77777777" w:rsidR="00F16897" w:rsidRPr="00B81AA7" w:rsidRDefault="00F16897" w:rsidP="00F16897">
      <w:pPr>
        <w:pStyle w:val="Heading5"/>
      </w:pPr>
      <w:r>
        <w:t>Track Model to train controller</w:t>
      </w:r>
    </w:p>
    <w:p w14:paraId="2085A5B5" w14:textId="77777777" w:rsidR="00F16897" w:rsidRDefault="00F16897" w:rsidP="00F16897">
      <w:pPr>
        <w:pStyle w:val="Heading3"/>
        <w:rPr>
          <w:rFonts w:eastAsia="Arial"/>
        </w:rPr>
      </w:pPr>
      <w:bookmarkStart w:id="324" w:name="_Toc193976208"/>
      <w:r w:rsidRPr="002E2799">
        <w:rPr>
          <w:rFonts w:eastAsia="Arial"/>
        </w:rPr>
        <w:t>Memory Constraints</w:t>
      </w:r>
      <w:bookmarkEnd w:id="324"/>
    </w:p>
    <w:p w14:paraId="4232D0F8" w14:textId="71A0EABC" w:rsidR="00F16897" w:rsidRPr="00D663DD" w:rsidRDefault="00F16897" w:rsidP="00F16897">
      <w:pPr>
        <w:rPr>
          <w:rFonts w:eastAsia="Arial"/>
        </w:rPr>
      </w:pPr>
      <w:r>
        <w:t>No memory constraints are known at this time.</w:t>
      </w:r>
      <w:r w:rsidR="006927A3">
        <w:t xml:space="preserve"> The model will run in an efficient manner.</w:t>
      </w:r>
    </w:p>
    <w:p w14:paraId="3287871F" w14:textId="77777777" w:rsidR="00F16897" w:rsidRPr="00AB72FB" w:rsidRDefault="00F16897" w:rsidP="00F16897">
      <w:pPr>
        <w:pStyle w:val="Heading3"/>
        <w:rPr>
          <w:rFonts w:eastAsia="Arial"/>
        </w:rPr>
      </w:pPr>
      <w:bookmarkStart w:id="325" w:name="_Toc193976209"/>
      <w:r w:rsidRPr="002E2799">
        <w:rPr>
          <w:rFonts w:eastAsia="Arial"/>
        </w:rPr>
        <w:t>Operation</w:t>
      </w:r>
      <w:bookmarkEnd w:id="325"/>
    </w:p>
    <w:p w14:paraId="14577F9D" w14:textId="77777777" w:rsidR="00F16897" w:rsidRDefault="00F16897" w:rsidP="00F16897">
      <w:pPr>
        <w:pStyle w:val="Heading4"/>
        <w:rPr>
          <w:ins w:id="326" w:author="Ryan Mohan" w:date="2012-03-21T18:57:00Z"/>
        </w:rPr>
      </w:pPr>
      <w:r>
        <w:t>The Track Module shall effectively and efficiently model any given track, while reporting all outputs to the correct modules</w:t>
      </w:r>
    </w:p>
    <w:p w14:paraId="015E825A" w14:textId="21BB6EE5" w:rsidR="00961D4F" w:rsidRPr="00961D4F" w:rsidRDefault="00961D4F" w:rsidP="00961D4F">
      <w:pPr>
        <w:pStyle w:val="Heading4"/>
      </w:pPr>
      <w:ins w:id="327" w:author="Ryan Mohan" w:date="2012-03-21T18:57:00Z">
        <w:r>
          <w:t>The Track Model shall run in a fail safe manor in accoradance with the system as a whole</w:t>
        </w:r>
      </w:ins>
    </w:p>
    <w:p w14:paraId="7BC76B38" w14:textId="77777777" w:rsidR="00F16897" w:rsidRPr="00AB72FB" w:rsidRDefault="00F16897" w:rsidP="00F16897"/>
    <w:p w14:paraId="2C694499" w14:textId="77777777" w:rsidR="00F16897" w:rsidRPr="002E2799" w:rsidRDefault="00F16897" w:rsidP="00F16897">
      <w:pPr>
        <w:pStyle w:val="Heading3"/>
        <w:rPr>
          <w:rFonts w:eastAsia="Arial"/>
        </w:rPr>
      </w:pPr>
      <w:bookmarkStart w:id="328" w:name="_Toc193976210"/>
      <w:r w:rsidRPr="002E2799">
        <w:rPr>
          <w:rFonts w:eastAsia="Arial"/>
        </w:rPr>
        <w:t>Product function</w:t>
      </w:r>
      <w:bookmarkEnd w:id="328"/>
    </w:p>
    <w:p w14:paraId="5D7961CB" w14:textId="77777777" w:rsidR="00F16897" w:rsidRDefault="00F16897" w:rsidP="00F16897">
      <w:pPr>
        <w:pStyle w:val="Heading4"/>
      </w:pPr>
      <w:bookmarkStart w:id="329" w:name="_Toc314173788"/>
      <w:r>
        <w:t>to model the track and track signals</w:t>
      </w:r>
    </w:p>
    <w:p w14:paraId="14A99C23" w14:textId="77777777" w:rsidR="00F16897" w:rsidRPr="00AB72FB" w:rsidRDefault="00F16897" w:rsidP="00F16897"/>
    <w:p w14:paraId="49D7BA10" w14:textId="77777777" w:rsidR="00F16897" w:rsidRPr="002E2799" w:rsidRDefault="00F16897" w:rsidP="00F16897">
      <w:pPr>
        <w:pStyle w:val="Heading3"/>
        <w:rPr>
          <w:rFonts w:eastAsia="Arial"/>
        </w:rPr>
      </w:pPr>
      <w:bookmarkStart w:id="330" w:name="_Toc193976211"/>
      <w:r w:rsidRPr="002E2799">
        <w:rPr>
          <w:rFonts w:eastAsia="Arial"/>
        </w:rPr>
        <w:t>Assumption and Dependency</w:t>
      </w:r>
      <w:bookmarkEnd w:id="329"/>
      <w:bookmarkEnd w:id="330"/>
    </w:p>
    <w:p w14:paraId="7409DF5C" w14:textId="77777777" w:rsidR="00F16897" w:rsidRDefault="00F16897" w:rsidP="00F16897">
      <w:pPr>
        <w:spacing w:after="0"/>
        <w:rPr>
          <w:rFonts w:ascii="Arial" w:eastAsia="Arial" w:hAnsi="Arial" w:cs="Arial"/>
          <w:color w:val="000000"/>
          <w:sz w:val="22"/>
          <w:szCs w:val="22"/>
        </w:rPr>
      </w:pPr>
    </w:p>
    <w:p w14:paraId="39CACDAD" w14:textId="77777777" w:rsidR="00F16897" w:rsidRDefault="00F16897" w:rsidP="00F16897">
      <w:pPr>
        <w:pStyle w:val="Heading4"/>
      </w:pPr>
      <w:bookmarkStart w:id="331" w:name="_Toc314173789"/>
      <w:r>
        <w:t>Assumptions</w:t>
      </w:r>
    </w:p>
    <w:p w14:paraId="34412610" w14:textId="77777777" w:rsidR="00F16897" w:rsidRDefault="00F16897" w:rsidP="00F16897">
      <w:pPr>
        <w:pStyle w:val="Heading5"/>
      </w:pPr>
      <w:r>
        <w:t>All inputs from other modules are correct and accurate</w:t>
      </w:r>
    </w:p>
    <w:p w14:paraId="425E00D7" w14:textId="77777777" w:rsidR="00F16897" w:rsidRDefault="00F16897" w:rsidP="00F16897">
      <w:pPr>
        <w:pStyle w:val="Heading5"/>
      </w:pPr>
      <w:r>
        <w:t>All modules properly interface</w:t>
      </w:r>
    </w:p>
    <w:p w14:paraId="2B530775" w14:textId="77777777" w:rsidR="00F16897" w:rsidRDefault="00F16897" w:rsidP="00F16897">
      <w:pPr>
        <w:pStyle w:val="Heading4"/>
      </w:pPr>
      <w:r>
        <w:t>Dependencies</w:t>
      </w:r>
    </w:p>
    <w:p w14:paraId="2B51D4B1" w14:textId="77777777" w:rsidR="00F16897" w:rsidRDefault="00F16897" w:rsidP="00F16897">
      <w:pPr>
        <w:pStyle w:val="Heading5"/>
      </w:pPr>
      <w:r>
        <w:t>The Track Model is dependent on inputs from</w:t>
      </w:r>
    </w:p>
    <w:p w14:paraId="7D59652F" w14:textId="77777777" w:rsidR="00F16897" w:rsidRDefault="00F16897" w:rsidP="00F16897">
      <w:pPr>
        <w:pStyle w:val="Heading6"/>
      </w:pPr>
      <w:r>
        <w:t>The CTC GUI</w:t>
      </w:r>
    </w:p>
    <w:p w14:paraId="698BC8F0" w14:textId="77777777" w:rsidR="00F16897" w:rsidRDefault="00F16897" w:rsidP="00F16897">
      <w:pPr>
        <w:pStyle w:val="Heading7"/>
      </w:pPr>
      <w:r>
        <w:t>Layout</w:t>
      </w:r>
    </w:p>
    <w:p w14:paraId="32A88B9C" w14:textId="77777777" w:rsidR="00F16897" w:rsidRDefault="00F16897" w:rsidP="00F16897">
      <w:pPr>
        <w:pStyle w:val="Heading6"/>
      </w:pPr>
      <w:r>
        <w:t>Track Controller</w:t>
      </w:r>
    </w:p>
    <w:p w14:paraId="0700B325" w14:textId="77777777" w:rsidR="00F16897" w:rsidRDefault="00F16897" w:rsidP="00F16897">
      <w:pPr>
        <w:pStyle w:val="Heading7"/>
      </w:pPr>
      <w:r>
        <w:t>Signal State</w:t>
      </w:r>
    </w:p>
    <w:p w14:paraId="40E55341" w14:textId="77777777" w:rsidR="00F16897" w:rsidRDefault="00F16897" w:rsidP="00F16897">
      <w:pPr>
        <w:pStyle w:val="Heading7"/>
      </w:pPr>
      <w:r>
        <w:lastRenderedPageBreak/>
        <w:t>Acceleration / deceleration Limits</w:t>
      </w:r>
    </w:p>
    <w:p w14:paraId="38B7C306" w14:textId="77777777" w:rsidR="00F16897" w:rsidRDefault="00F16897" w:rsidP="00F16897">
      <w:pPr>
        <w:pStyle w:val="Heading7"/>
      </w:pPr>
      <w:r>
        <w:t>Speed Limit</w:t>
      </w:r>
    </w:p>
    <w:p w14:paraId="7CC191EC" w14:textId="77777777" w:rsidR="00F16897" w:rsidRPr="0057736E" w:rsidRDefault="00F16897" w:rsidP="00F16897"/>
    <w:p w14:paraId="63385686" w14:textId="3DFF2200" w:rsidR="006927A3" w:rsidRPr="006927A3" w:rsidRDefault="00F16897" w:rsidP="006927A3">
      <w:pPr>
        <w:pStyle w:val="Heading2"/>
        <w:rPr>
          <w:rFonts w:eastAsia="Arial"/>
        </w:rPr>
      </w:pPr>
      <w:bookmarkStart w:id="332" w:name="_Toc193976212"/>
      <w:bookmarkEnd w:id="331"/>
      <w:r w:rsidRPr="002E2799">
        <w:rPr>
          <w:rFonts w:eastAsia="Arial"/>
        </w:rPr>
        <w:t>Software System Attributes</w:t>
      </w:r>
      <w:bookmarkEnd w:id="332"/>
    </w:p>
    <w:p w14:paraId="3D514B67" w14:textId="77777777" w:rsidR="00F16897" w:rsidRDefault="00F16897" w:rsidP="00F16897">
      <w:pPr>
        <w:pStyle w:val="Heading3"/>
        <w:rPr>
          <w:rFonts w:eastAsia="Arial"/>
        </w:rPr>
      </w:pPr>
      <w:bookmarkStart w:id="333" w:name="_Toc193976213"/>
      <w:r w:rsidRPr="002E2799">
        <w:rPr>
          <w:rFonts w:eastAsia="Arial"/>
        </w:rPr>
        <w:t>Security</w:t>
      </w:r>
      <w:bookmarkEnd w:id="333"/>
    </w:p>
    <w:p w14:paraId="7FC828AC" w14:textId="4E5B2F1F" w:rsidR="006927A3" w:rsidRPr="006927A3" w:rsidRDefault="006927A3" w:rsidP="006927A3">
      <w:pPr>
        <w:rPr>
          <w:rFonts w:eastAsia="Arial"/>
        </w:rPr>
      </w:pPr>
      <w:r>
        <w:rPr>
          <w:rFonts w:eastAsia="Arial"/>
        </w:rPr>
        <w:t xml:space="preserve"> The track model shall only be able to interface with associated modules within the system</w:t>
      </w:r>
      <w:ins w:id="334" w:author="Ryan Mohan" w:date="2012-03-21T19:00:00Z">
        <w:r w:rsidR="00961D4F">
          <w:rPr>
            <w:rFonts w:eastAsia="Arial"/>
          </w:rPr>
          <w:t xml:space="preserve"> and assumes the proper security clearances have been </w:t>
        </w:r>
        <w:proofErr w:type="gramStart"/>
        <w:r w:rsidR="00961D4F">
          <w:rPr>
            <w:rFonts w:eastAsia="Arial"/>
          </w:rPr>
          <w:t>met  to</w:t>
        </w:r>
        <w:proofErr w:type="gramEnd"/>
        <w:r w:rsidR="00961D4F">
          <w:rPr>
            <w:rFonts w:eastAsia="Arial"/>
          </w:rPr>
          <w:t xml:space="preserve"> access the Track Model </w:t>
        </w:r>
      </w:ins>
    </w:p>
    <w:p w14:paraId="7809D360" w14:textId="77777777" w:rsidR="00F16897" w:rsidRPr="002E2799" w:rsidRDefault="00F16897" w:rsidP="00F16897">
      <w:pPr>
        <w:pStyle w:val="Heading2"/>
        <w:rPr>
          <w:rFonts w:eastAsia="Arial"/>
        </w:rPr>
      </w:pPr>
      <w:bookmarkStart w:id="335" w:name="_Toc193976214"/>
      <w:r w:rsidRPr="002E2799">
        <w:rPr>
          <w:rFonts w:eastAsia="Arial"/>
        </w:rPr>
        <w:t>Database Requirements</w:t>
      </w:r>
      <w:bookmarkEnd w:id="335"/>
    </w:p>
    <w:p w14:paraId="29B85A0D" w14:textId="2F2F13BC" w:rsidR="006927A3" w:rsidRDefault="006927A3" w:rsidP="006927A3">
      <w:pPr>
        <w:pStyle w:val="Heading3"/>
        <w:rPr>
          <w:ins w:id="336" w:author="Ryan Mohan" w:date="2012-03-21T19:01:00Z"/>
        </w:rPr>
      </w:pPr>
      <w:bookmarkStart w:id="337" w:name="_Toc193976215"/>
      <w:r>
        <w:t>A database to hold Track Configurations</w:t>
      </w:r>
      <w:bookmarkEnd w:id="337"/>
    </w:p>
    <w:p w14:paraId="1B2B8DE8" w14:textId="70EFC85B" w:rsidR="00961D4F" w:rsidRPr="00961D4F" w:rsidRDefault="00961D4F" w:rsidP="00961D4F">
      <w:pPr>
        <w:pStyle w:val="Heading4"/>
        <w:pPrChange w:id="338" w:author="Ryan Mohan" w:date="2012-03-21T19:01:00Z">
          <w:pPr>
            <w:pStyle w:val="Heading3"/>
          </w:pPr>
        </w:pPrChange>
      </w:pPr>
      <w:ins w:id="339" w:author="Ryan Mohan" w:date="2012-03-21T19:01:00Z">
        <w:r>
          <w:t>XML Database</w:t>
        </w:r>
      </w:ins>
    </w:p>
    <w:p w14:paraId="2BFEF5D9" w14:textId="77777777" w:rsidR="00F16897" w:rsidRDefault="00F16897" w:rsidP="00F16897">
      <w:pPr>
        <w:pStyle w:val="Heading2"/>
        <w:rPr>
          <w:rFonts w:eastAsia="Arial"/>
        </w:rPr>
      </w:pPr>
      <w:bookmarkStart w:id="340" w:name="_Toc193976216"/>
      <w:r w:rsidRPr="002E2799">
        <w:rPr>
          <w:rFonts w:eastAsia="Arial"/>
        </w:rPr>
        <w:t>Other Requirements</w:t>
      </w:r>
      <w:bookmarkEnd w:id="340"/>
    </w:p>
    <w:p w14:paraId="3C14D323" w14:textId="52E7DAD4" w:rsidR="006927A3" w:rsidRPr="006927A3" w:rsidRDefault="006927A3" w:rsidP="006927A3">
      <w:pPr>
        <w:ind w:left="432"/>
        <w:rPr>
          <w:rFonts w:eastAsia="Arial"/>
        </w:rPr>
      </w:pPr>
      <w:del w:id="341" w:author="Ryan Mohan" w:date="2012-03-21T19:02:00Z">
        <w:r w:rsidDel="00961D4F">
          <w:rPr>
            <w:rFonts w:eastAsia="Arial"/>
          </w:rPr>
          <w:delText>None at this time</w:delText>
        </w:r>
      </w:del>
      <w:ins w:id="342" w:author="Ryan Mohan" w:date="2012-03-21T19:02:00Z">
        <w:r w:rsidR="00961D4F">
          <w:rPr>
            <w:rFonts w:eastAsia="Arial"/>
          </w:rPr>
          <w:t>The Track Module must be completed in time to be submitted with the System.</w:t>
        </w:r>
      </w:ins>
    </w:p>
    <w:p w14:paraId="20E5E569" w14:textId="32C857C8" w:rsidR="00A407D3" w:rsidRPr="006927A3" w:rsidRDefault="00F16897" w:rsidP="00A407D3">
      <w:pPr>
        <w:pStyle w:val="Heading1"/>
        <w:rPr>
          <w:rFonts w:eastAsia="Arial"/>
        </w:rPr>
      </w:pPr>
      <w:bookmarkStart w:id="343" w:name="_Toc193976217"/>
      <w:r w:rsidRPr="002E2799">
        <w:rPr>
          <w:rFonts w:eastAsia="Arial"/>
        </w:rPr>
        <w:t>Additional Materials</w:t>
      </w:r>
      <w:bookmarkStart w:id="344" w:name="h.wrx57t-faddt0"/>
      <w:bookmarkEnd w:id="344"/>
      <w:bookmarkEnd w:id="343"/>
    </w:p>
    <w:p w14:paraId="743D61D0" w14:textId="77777777" w:rsidR="005363D0" w:rsidRDefault="000C58CB" w:rsidP="000C58CB">
      <w:pPr>
        <w:keepNext/>
        <w:spacing w:after="0"/>
        <w:ind w:left="432"/>
        <w:rPr>
          <w:ins w:id="345" w:author="Ryan Mohan" w:date="2012-03-21T19:06:00Z"/>
        </w:rPr>
        <w:pPrChange w:id="346" w:author="Ryan Mohan" w:date="2012-03-21T19:04:00Z">
          <w:pPr>
            <w:keepNext/>
            <w:spacing w:after="0"/>
          </w:pPr>
        </w:pPrChange>
      </w:pPr>
      <w:ins w:id="347" w:author="Ryan Mohan" w:date="2012-03-21T19:04:00Z">
        <w:r>
          <w:t>See</w:t>
        </w:r>
      </w:ins>
      <w:ins w:id="348" w:author="Ryan Mohan" w:date="2012-03-21T19:06:00Z">
        <w:r w:rsidR="005363D0">
          <w:t xml:space="preserve"> </w:t>
        </w:r>
        <w:proofErr w:type="gramStart"/>
        <w:r w:rsidR="005363D0">
          <w:t>The</w:t>
        </w:r>
        <w:proofErr w:type="gramEnd"/>
        <w:r w:rsidR="005363D0">
          <w:t xml:space="preserve"> following materials on CourseWeb:</w:t>
        </w:r>
      </w:ins>
    </w:p>
    <w:p w14:paraId="6554959F" w14:textId="17735259" w:rsidR="005363D0" w:rsidRDefault="005363D0" w:rsidP="006F5C7E">
      <w:pPr>
        <w:shd w:val="clear" w:color="auto" w:fill="FFFFFF"/>
        <w:spacing w:after="45" w:line="240" w:lineRule="auto"/>
        <w:ind w:left="-360"/>
        <w:jc w:val="left"/>
        <w:rPr>
          <w:ins w:id="349" w:author="Ryan Mohan" w:date="2012-03-21T19:06:00Z"/>
          <w:rFonts w:ascii="inherit" w:hAnsi="inherit" w:cs="Lucida Grande"/>
          <w:color w:val="000000"/>
          <w:sz w:val="18"/>
          <w:szCs w:val="18"/>
        </w:rPr>
        <w:pPrChange w:id="350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78FCF0EA" w14:textId="77777777" w:rsidR="005363D0" w:rsidRDefault="005363D0" w:rsidP="005363D0">
      <w:pPr>
        <w:pStyle w:val="Heading3"/>
        <w:shd w:val="clear" w:color="auto" w:fill="FFFFFF"/>
        <w:rPr>
          <w:ins w:id="351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352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"https://courseweb.pitt.edu/webapps/blackboard/execute/content/file?cmd=view&amp;content_id=_12491448_1&amp;course_id=_39927_1" \t "_new" </w:instrText>
        </w:r>
      </w:ins>
      <w:r>
        <w:rPr>
          <w:rFonts w:ascii="inherit" w:hAnsi="inherit" w:cs="Lucida Grande"/>
          <w:color w:val="000000"/>
          <w:sz w:val="23"/>
          <w:szCs w:val="23"/>
        </w:rPr>
      </w:r>
      <w:ins w:id="353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354" w:name="_Toc193976218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Track Layout &amp; Vehicle Data vF.xlsx</w:t>
        </w:r>
        <w:bookmarkEnd w:id="354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1AB34063" w14:textId="3E2AE8DD" w:rsidR="005363D0" w:rsidRDefault="005363D0" w:rsidP="006F5C7E">
      <w:pPr>
        <w:shd w:val="clear" w:color="auto" w:fill="FFFFFF"/>
        <w:spacing w:after="45" w:line="240" w:lineRule="auto"/>
        <w:ind w:left="-360"/>
        <w:jc w:val="left"/>
        <w:rPr>
          <w:ins w:id="355" w:author="Ryan Mohan" w:date="2012-03-21T19:06:00Z"/>
          <w:rFonts w:ascii="inherit" w:hAnsi="inherit" w:cs="Lucida Grande"/>
          <w:color w:val="000000"/>
          <w:sz w:val="18"/>
          <w:szCs w:val="18"/>
        </w:rPr>
        <w:pPrChange w:id="356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69B9E7B6" w14:textId="77777777" w:rsidR="005363D0" w:rsidRDefault="005363D0" w:rsidP="005363D0">
      <w:pPr>
        <w:pStyle w:val="Heading3"/>
        <w:shd w:val="clear" w:color="auto" w:fill="FFFFFF"/>
        <w:rPr>
          <w:ins w:id="357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358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"https://courseweb.pitt.edu/webapps/blackboard/execute/content/file?cmd=view&amp;content_id=_12491450_1&amp;course_id=_39927_1" \t "_new" </w:instrText>
        </w:r>
      </w:ins>
      <w:r>
        <w:rPr>
          <w:rFonts w:ascii="inherit" w:hAnsi="inherit" w:cs="Lucida Grande"/>
          <w:color w:val="000000"/>
          <w:sz w:val="23"/>
          <w:szCs w:val="23"/>
        </w:rPr>
      </w:r>
      <w:ins w:id="359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360" w:name="_Toc193976219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Track Layout vF.docx</w:t>
        </w:r>
        <w:bookmarkEnd w:id="360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1BFB117A" w14:textId="0F343989" w:rsidR="005363D0" w:rsidRDefault="005363D0" w:rsidP="006F5C7E">
      <w:pPr>
        <w:shd w:val="clear" w:color="auto" w:fill="FFFFFF"/>
        <w:spacing w:after="45" w:line="240" w:lineRule="auto"/>
        <w:ind w:left="-360"/>
        <w:jc w:val="left"/>
        <w:rPr>
          <w:ins w:id="361" w:author="Ryan Mohan" w:date="2012-03-21T19:06:00Z"/>
          <w:rFonts w:ascii="inherit" w:hAnsi="inherit" w:cs="Lucida Grande"/>
          <w:color w:val="000000"/>
          <w:sz w:val="18"/>
          <w:szCs w:val="18"/>
        </w:rPr>
        <w:pPrChange w:id="362" w:author="Ryan Mohan" w:date="2012-03-21T19:07:00Z">
          <w:pPr>
            <w:numPr>
              <w:numId w:val="20"/>
            </w:numPr>
            <w:shd w:val="clear" w:color="auto" w:fill="FFFFFF"/>
            <w:tabs>
              <w:tab w:val="num" w:pos="720"/>
            </w:tabs>
            <w:spacing w:after="45" w:line="240" w:lineRule="auto"/>
            <w:ind w:left="720" w:hanging="360"/>
            <w:jc w:val="left"/>
          </w:pPr>
        </w:pPrChange>
      </w:pPr>
    </w:p>
    <w:p w14:paraId="09DA3F6E" w14:textId="77777777" w:rsidR="005363D0" w:rsidRDefault="005363D0" w:rsidP="005363D0">
      <w:pPr>
        <w:pStyle w:val="Heading3"/>
        <w:shd w:val="clear" w:color="auto" w:fill="FFFFFF"/>
        <w:rPr>
          <w:ins w:id="363" w:author="Ryan Mohan" w:date="2012-03-21T19:06:00Z"/>
          <w:rFonts w:ascii="inherit" w:hAnsi="inherit" w:cs="Lucida Grande"/>
          <w:color w:val="000000"/>
          <w:sz w:val="23"/>
          <w:szCs w:val="23"/>
        </w:rPr>
      </w:pPr>
      <w:ins w:id="364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begin"/>
        </w:r>
        <w:r>
          <w:rPr>
            <w:rFonts w:ascii="inherit" w:hAnsi="inherit" w:cs="Lucida Grande"/>
            <w:color w:val="000000"/>
            <w:sz w:val="23"/>
            <w:szCs w:val="23"/>
          </w:rPr>
          <w:instrText xml:space="preserve"> HYPERLINK "https://courseweb.pitt.edu/webapps/blackboard/execute/content/file?cmd=view&amp;content_id=_12491471_1&amp;course_id=_39927_1" \t "_new" </w:instrText>
        </w:r>
      </w:ins>
      <w:r>
        <w:rPr>
          <w:rFonts w:ascii="inherit" w:hAnsi="inherit" w:cs="Lucida Grande"/>
          <w:color w:val="000000"/>
          <w:sz w:val="23"/>
          <w:szCs w:val="23"/>
        </w:rPr>
      </w:r>
      <w:ins w:id="365" w:author="Ryan Mohan" w:date="2012-03-21T19:06:00Z">
        <w:r>
          <w:rPr>
            <w:rFonts w:ascii="inherit" w:hAnsi="inherit" w:cs="Lucida Grande"/>
            <w:color w:val="000000"/>
            <w:sz w:val="23"/>
            <w:szCs w:val="23"/>
          </w:rPr>
          <w:fldChar w:fldCharType="separate"/>
        </w:r>
        <w:bookmarkStart w:id="366" w:name="_Toc193976220"/>
        <w:r>
          <w:rPr>
            <w:rStyle w:val="Hyperlink"/>
            <w:rFonts w:ascii="inherit" w:hAnsi="inherit" w:cs="Lucida Grande"/>
            <w:color w:val="000000"/>
            <w:sz w:val="23"/>
            <w:szCs w:val="23"/>
            <w:bdr w:val="none" w:sz="0" w:space="0" w:color="auto" w:frame="1"/>
          </w:rPr>
          <w:t>Schedules vF.docx</w:t>
        </w:r>
        <w:bookmarkEnd w:id="366"/>
        <w:r>
          <w:rPr>
            <w:rFonts w:ascii="inherit" w:hAnsi="inherit" w:cs="Lucida Grande"/>
            <w:color w:val="000000"/>
            <w:sz w:val="23"/>
            <w:szCs w:val="23"/>
          </w:rPr>
          <w:fldChar w:fldCharType="end"/>
        </w:r>
      </w:ins>
    </w:p>
    <w:p w14:paraId="2E9EC1E4" w14:textId="71DE628B" w:rsidR="00A407D3" w:rsidRDefault="00A407D3" w:rsidP="000C58CB">
      <w:pPr>
        <w:keepNext/>
        <w:spacing w:after="0"/>
        <w:ind w:left="432"/>
        <w:pPrChange w:id="367" w:author="Ryan Mohan" w:date="2012-03-21T19:04:00Z">
          <w:pPr>
            <w:keepNext/>
            <w:spacing w:after="0"/>
          </w:pPr>
        </w:pPrChange>
      </w:pPr>
      <w:del w:id="368" w:author="Ryan Mohan" w:date="2012-03-21T19:03:00Z">
        <w:r w:rsidDel="000C58CB">
          <w:rPr>
            <w:rFonts w:ascii="Arial" w:eastAsia="Arial" w:hAnsi="Arial" w:cs="Arial"/>
            <w:noProof/>
            <w:color w:val="000000"/>
            <w:sz w:val="22"/>
            <w:szCs w:val="22"/>
          </w:rPr>
          <w:drawing>
            <wp:inline distT="0" distB="0" distL="0" distR="0" wp14:anchorId="3A6A2C5A" wp14:editId="7A7B37D5">
              <wp:extent cx="8863330" cy="4655185"/>
              <wp:effectExtent l="0" t="0" r="0" b="0"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CTC UI.png"/>
                      <pic:cNvPicPr/>
                    </pic:nvPicPr>
                    <pic:blipFill>
                      <a:blip r:embed="rId1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63330" cy="46551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1B810C04" w14:textId="78A0845F" w:rsidR="00860AE8" w:rsidRDefault="00A407D3" w:rsidP="00A407D3">
      <w:pPr>
        <w:pStyle w:val="Caption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t xml:space="preserve">Figure </w:t>
      </w:r>
      <w:fldSimple w:instr=" SEQ Figure \* ARABIC ">
        <w:r w:rsidR="00134FAC">
          <w:rPr>
            <w:noProof/>
          </w:rPr>
          <w:t>2</w:t>
        </w:r>
      </w:fldSimple>
      <w:r>
        <w:t xml:space="preserve"> - CTC GUI </w:t>
      </w:r>
      <w:r w:rsidR="006927A3">
        <w:t>/ Track Layout Sketch</w:t>
      </w:r>
    </w:p>
    <w:sectPr w:rsidR="00860AE8">
      <w:pgSz w:w="16838" w:h="2381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B7929" w14:textId="77777777" w:rsidR="000C58CB" w:rsidRDefault="000C58CB" w:rsidP="00860AE8">
      <w:pPr>
        <w:spacing w:after="0" w:line="240" w:lineRule="auto"/>
      </w:pPr>
      <w:r>
        <w:separator/>
      </w:r>
    </w:p>
  </w:endnote>
  <w:endnote w:type="continuationSeparator" w:id="0">
    <w:p w14:paraId="6DB8E689" w14:textId="77777777" w:rsidR="000C58CB" w:rsidRDefault="000C58CB" w:rsidP="00860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B97EA7" w14:textId="77777777" w:rsidR="000C58CB" w:rsidRDefault="000C58CB" w:rsidP="00860AE8">
      <w:pPr>
        <w:spacing w:after="0" w:line="240" w:lineRule="auto"/>
      </w:pPr>
      <w:r>
        <w:separator/>
      </w:r>
    </w:p>
  </w:footnote>
  <w:footnote w:type="continuationSeparator" w:id="0">
    <w:p w14:paraId="12A077EE" w14:textId="77777777" w:rsidR="000C58CB" w:rsidRDefault="000C58CB" w:rsidP="00860A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842C2A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4531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F881055"/>
    <w:multiLevelType w:val="hybridMultilevel"/>
    <w:tmpl w:val="5B7E439C"/>
    <w:lvl w:ilvl="0" w:tplc="027C90D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040B90"/>
    <w:multiLevelType w:val="multilevel"/>
    <w:tmpl w:val="381E55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1AD50C8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1AD754DC"/>
    <w:multiLevelType w:val="multilevel"/>
    <w:tmpl w:val="0C28A9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1CE53D44"/>
    <w:multiLevelType w:val="hybridMultilevel"/>
    <w:tmpl w:val="561E27A0"/>
    <w:lvl w:ilvl="0" w:tplc="2DC4FC1A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DF2262"/>
    <w:multiLevelType w:val="multilevel"/>
    <w:tmpl w:val="FEC43C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C8D47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13974A3"/>
    <w:multiLevelType w:val="hybridMultilevel"/>
    <w:tmpl w:val="A7F29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278DE"/>
    <w:multiLevelType w:val="multilevel"/>
    <w:tmpl w:val="C61250E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>
    <w:nsid w:val="485D5B9D"/>
    <w:multiLevelType w:val="hybridMultilevel"/>
    <w:tmpl w:val="ADECDF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2E35B1"/>
    <w:multiLevelType w:val="multilevel"/>
    <w:tmpl w:val="1DAA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3DD7CAC"/>
    <w:multiLevelType w:val="hybridMultilevel"/>
    <w:tmpl w:val="4EB03A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AB7C0A"/>
    <w:multiLevelType w:val="hybridMultilevel"/>
    <w:tmpl w:val="C3645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F31ADA"/>
    <w:multiLevelType w:val="multilevel"/>
    <w:tmpl w:val="F044056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5BD2472F"/>
    <w:multiLevelType w:val="hybridMultilevel"/>
    <w:tmpl w:val="369E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940641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7EA71E76"/>
    <w:multiLevelType w:val="multilevel"/>
    <w:tmpl w:val="BDFE4A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7FF001BE"/>
    <w:multiLevelType w:val="hybridMultilevel"/>
    <w:tmpl w:val="E4AC3EE8"/>
    <w:lvl w:ilvl="0" w:tplc="C2501E98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1"/>
  </w:num>
  <w:num w:numId="4">
    <w:abstractNumId w:val="19"/>
  </w:num>
  <w:num w:numId="5">
    <w:abstractNumId w:val="8"/>
  </w:num>
  <w:num w:numId="6">
    <w:abstractNumId w:val="1"/>
  </w:num>
  <w:num w:numId="7">
    <w:abstractNumId w:val="17"/>
  </w:num>
  <w:num w:numId="8">
    <w:abstractNumId w:val="10"/>
  </w:num>
  <w:num w:numId="9">
    <w:abstractNumId w:val="3"/>
  </w:num>
  <w:num w:numId="10">
    <w:abstractNumId w:val="7"/>
  </w:num>
  <w:num w:numId="11">
    <w:abstractNumId w:val="5"/>
  </w:num>
  <w:num w:numId="12">
    <w:abstractNumId w:val="15"/>
  </w:num>
  <w:num w:numId="13">
    <w:abstractNumId w:val="18"/>
  </w:num>
  <w:num w:numId="14">
    <w:abstractNumId w:val="13"/>
  </w:num>
  <w:num w:numId="15">
    <w:abstractNumId w:val="14"/>
  </w:num>
  <w:num w:numId="16">
    <w:abstractNumId w:val="9"/>
  </w:num>
  <w:num w:numId="17">
    <w:abstractNumId w:val="0"/>
  </w:num>
  <w:num w:numId="18">
    <w:abstractNumId w:val="16"/>
  </w:num>
  <w:num w:numId="19">
    <w:abstractNumId w:val="4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grammar="clean"/>
  <w:trackRevision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1C3F"/>
    <w:rsid w:val="0001186E"/>
    <w:rsid w:val="00037B6D"/>
    <w:rsid w:val="000629D3"/>
    <w:rsid w:val="00065BDF"/>
    <w:rsid w:val="00076BED"/>
    <w:rsid w:val="000858FB"/>
    <w:rsid w:val="0008607F"/>
    <w:rsid w:val="00086A2E"/>
    <w:rsid w:val="000B6AAD"/>
    <w:rsid w:val="000C12B9"/>
    <w:rsid w:val="000C207D"/>
    <w:rsid w:val="000C3085"/>
    <w:rsid w:val="000C58CB"/>
    <w:rsid w:val="000E0142"/>
    <w:rsid w:val="000F00A4"/>
    <w:rsid w:val="000F534A"/>
    <w:rsid w:val="00111E61"/>
    <w:rsid w:val="00120305"/>
    <w:rsid w:val="001253A7"/>
    <w:rsid w:val="00131575"/>
    <w:rsid w:val="00134FAC"/>
    <w:rsid w:val="001401BE"/>
    <w:rsid w:val="00160386"/>
    <w:rsid w:val="00160583"/>
    <w:rsid w:val="00175AE5"/>
    <w:rsid w:val="00182FE8"/>
    <w:rsid w:val="001E0104"/>
    <w:rsid w:val="001E4755"/>
    <w:rsid w:val="001F0C2D"/>
    <w:rsid w:val="00203D2C"/>
    <w:rsid w:val="00254383"/>
    <w:rsid w:val="00273545"/>
    <w:rsid w:val="002A646D"/>
    <w:rsid w:val="002C4FDC"/>
    <w:rsid w:val="002C7123"/>
    <w:rsid w:val="002E07F6"/>
    <w:rsid w:val="002E303D"/>
    <w:rsid w:val="002F0613"/>
    <w:rsid w:val="002F0F5C"/>
    <w:rsid w:val="003115D9"/>
    <w:rsid w:val="0033258A"/>
    <w:rsid w:val="0033500D"/>
    <w:rsid w:val="00346B31"/>
    <w:rsid w:val="00354BEC"/>
    <w:rsid w:val="00356D60"/>
    <w:rsid w:val="00362A09"/>
    <w:rsid w:val="00365149"/>
    <w:rsid w:val="0037223C"/>
    <w:rsid w:val="00381F89"/>
    <w:rsid w:val="003E6E03"/>
    <w:rsid w:val="004129D7"/>
    <w:rsid w:val="0041435D"/>
    <w:rsid w:val="00416694"/>
    <w:rsid w:val="00426A28"/>
    <w:rsid w:val="00434889"/>
    <w:rsid w:val="00443CE8"/>
    <w:rsid w:val="0044466B"/>
    <w:rsid w:val="004508C1"/>
    <w:rsid w:val="00474974"/>
    <w:rsid w:val="00475E6C"/>
    <w:rsid w:val="004B7F2E"/>
    <w:rsid w:val="004C2999"/>
    <w:rsid w:val="004D61DC"/>
    <w:rsid w:val="004E00B3"/>
    <w:rsid w:val="004F3C03"/>
    <w:rsid w:val="00515E56"/>
    <w:rsid w:val="0052679F"/>
    <w:rsid w:val="005363D0"/>
    <w:rsid w:val="00546CD5"/>
    <w:rsid w:val="00551A5F"/>
    <w:rsid w:val="00554FBC"/>
    <w:rsid w:val="005603C6"/>
    <w:rsid w:val="00576878"/>
    <w:rsid w:val="005871EC"/>
    <w:rsid w:val="005A1892"/>
    <w:rsid w:val="005A3685"/>
    <w:rsid w:val="005A71CA"/>
    <w:rsid w:val="005B266B"/>
    <w:rsid w:val="005C338D"/>
    <w:rsid w:val="005C594D"/>
    <w:rsid w:val="005D7BE1"/>
    <w:rsid w:val="005F797C"/>
    <w:rsid w:val="00632414"/>
    <w:rsid w:val="0064328A"/>
    <w:rsid w:val="00643C63"/>
    <w:rsid w:val="0065748F"/>
    <w:rsid w:val="00671A97"/>
    <w:rsid w:val="00674569"/>
    <w:rsid w:val="00684C4E"/>
    <w:rsid w:val="006927A3"/>
    <w:rsid w:val="0069647F"/>
    <w:rsid w:val="006A32E4"/>
    <w:rsid w:val="006B282F"/>
    <w:rsid w:val="006C3E47"/>
    <w:rsid w:val="006F5C7E"/>
    <w:rsid w:val="00710B5C"/>
    <w:rsid w:val="007145D3"/>
    <w:rsid w:val="0073682F"/>
    <w:rsid w:val="00742619"/>
    <w:rsid w:val="00766508"/>
    <w:rsid w:val="00776FB4"/>
    <w:rsid w:val="00780262"/>
    <w:rsid w:val="0079212F"/>
    <w:rsid w:val="007B0CBB"/>
    <w:rsid w:val="007F18C9"/>
    <w:rsid w:val="00840CEA"/>
    <w:rsid w:val="008455CA"/>
    <w:rsid w:val="00860AE8"/>
    <w:rsid w:val="008619D2"/>
    <w:rsid w:val="00867613"/>
    <w:rsid w:val="008721D5"/>
    <w:rsid w:val="00887AA3"/>
    <w:rsid w:val="00891776"/>
    <w:rsid w:val="008B1ECC"/>
    <w:rsid w:val="008D067D"/>
    <w:rsid w:val="008D454B"/>
    <w:rsid w:val="008D666A"/>
    <w:rsid w:val="008E35C8"/>
    <w:rsid w:val="008F06FD"/>
    <w:rsid w:val="00907A1C"/>
    <w:rsid w:val="009313CA"/>
    <w:rsid w:val="00933359"/>
    <w:rsid w:val="00941157"/>
    <w:rsid w:val="00942907"/>
    <w:rsid w:val="0094460C"/>
    <w:rsid w:val="00945FE4"/>
    <w:rsid w:val="0095663D"/>
    <w:rsid w:val="00961D4F"/>
    <w:rsid w:val="00962A14"/>
    <w:rsid w:val="00967373"/>
    <w:rsid w:val="00983A64"/>
    <w:rsid w:val="009D4428"/>
    <w:rsid w:val="009F3BE4"/>
    <w:rsid w:val="00A059AE"/>
    <w:rsid w:val="00A114B2"/>
    <w:rsid w:val="00A1731C"/>
    <w:rsid w:val="00A2331A"/>
    <w:rsid w:val="00A371BA"/>
    <w:rsid w:val="00A407D3"/>
    <w:rsid w:val="00A539B1"/>
    <w:rsid w:val="00A540C2"/>
    <w:rsid w:val="00A6080E"/>
    <w:rsid w:val="00A63728"/>
    <w:rsid w:val="00A77B3E"/>
    <w:rsid w:val="00A85A5E"/>
    <w:rsid w:val="00AA1D8C"/>
    <w:rsid w:val="00AB473C"/>
    <w:rsid w:val="00AC45A0"/>
    <w:rsid w:val="00AC69EB"/>
    <w:rsid w:val="00AD5AB4"/>
    <w:rsid w:val="00AE1F6D"/>
    <w:rsid w:val="00B00E5E"/>
    <w:rsid w:val="00B2238D"/>
    <w:rsid w:val="00B64702"/>
    <w:rsid w:val="00B70BED"/>
    <w:rsid w:val="00B75CB3"/>
    <w:rsid w:val="00B81AA7"/>
    <w:rsid w:val="00BA5F0C"/>
    <w:rsid w:val="00BA6948"/>
    <w:rsid w:val="00BB000D"/>
    <w:rsid w:val="00BD30A0"/>
    <w:rsid w:val="00BD4474"/>
    <w:rsid w:val="00BF1CFE"/>
    <w:rsid w:val="00C129E2"/>
    <w:rsid w:val="00C43B88"/>
    <w:rsid w:val="00C534D7"/>
    <w:rsid w:val="00C5391C"/>
    <w:rsid w:val="00C57AB4"/>
    <w:rsid w:val="00C6152F"/>
    <w:rsid w:val="00C67295"/>
    <w:rsid w:val="00C74816"/>
    <w:rsid w:val="00C75389"/>
    <w:rsid w:val="00C8023B"/>
    <w:rsid w:val="00CC5BB9"/>
    <w:rsid w:val="00CD0F4F"/>
    <w:rsid w:val="00CF7549"/>
    <w:rsid w:val="00D022BC"/>
    <w:rsid w:val="00D072E5"/>
    <w:rsid w:val="00D26AF5"/>
    <w:rsid w:val="00D27CA3"/>
    <w:rsid w:val="00D41642"/>
    <w:rsid w:val="00D52E16"/>
    <w:rsid w:val="00D63083"/>
    <w:rsid w:val="00D663DD"/>
    <w:rsid w:val="00D70D7C"/>
    <w:rsid w:val="00D719E5"/>
    <w:rsid w:val="00D825E7"/>
    <w:rsid w:val="00D84921"/>
    <w:rsid w:val="00D94399"/>
    <w:rsid w:val="00D95667"/>
    <w:rsid w:val="00DA5BAF"/>
    <w:rsid w:val="00DC1D11"/>
    <w:rsid w:val="00DE50FD"/>
    <w:rsid w:val="00E249F4"/>
    <w:rsid w:val="00E3286B"/>
    <w:rsid w:val="00E446EC"/>
    <w:rsid w:val="00E46D35"/>
    <w:rsid w:val="00E513AC"/>
    <w:rsid w:val="00E523AE"/>
    <w:rsid w:val="00E64360"/>
    <w:rsid w:val="00E761FE"/>
    <w:rsid w:val="00E86130"/>
    <w:rsid w:val="00EC4B80"/>
    <w:rsid w:val="00ED11AD"/>
    <w:rsid w:val="00EE6E4A"/>
    <w:rsid w:val="00EF7771"/>
    <w:rsid w:val="00F07447"/>
    <w:rsid w:val="00F12D98"/>
    <w:rsid w:val="00F16897"/>
    <w:rsid w:val="00F22B85"/>
    <w:rsid w:val="00F2723F"/>
    <w:rsid w:val="00F4360F"/>
    <w:rsid w:val="00F6048F"/>
    <w:rsid w:val="00F617FC"/>
    <w:rsid w:val="00F82A7F"/>
    <w:rsid w:val="00FA260D"/>
    <w:rsid w:val="00FB2B3E"/>
    <w:rsid w:val="00FD4A0B"/>
    <w:rsid w:val="00FD5ED0"/>
    <w:rsid w:val="00FD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991C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00A4"/>
    <w:pPr>
      <w:spacing w:after="200" w:line="276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F00A4"/>
    <w:pPr>
      <w:numPr>
        <w:numId w:val="19"/>
      </w:num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F00A4"/>
    <w:pPr>
      <w:numPr>
        <w:ilvl w:val="1"/>
        <w:numId w:val="19"/>
      </w:num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F00A4"/>
    <w:pPr>
      <w:numPr>
        <w:ilvl w:val="2"/>
        <w:numId w:val="19"/>
      </w:num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0F00A4"/>
    <w:pPr>
      <w:numPr>
        <w:ilvl w:val="3"/>
        <w:numId w:val="19"/>
      </w:num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qFormat/>
    <w:rsid w:val="000F00A4"/>
    <w:pPr>
      <w:numPr>
        <w:ilvl w:val="4"/>
        <w:numId w:val="19"/>
      </w:numPr>
      <w:spacing w:before="200" w:after="0"/>
      <w:jc w:val="left"/>
      <w:outlineLvl w:val="4"/>
    </w:pPr>
    <w:rPr>
      <w:smallCaps/>
      <w:color w:val="943634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0F00A4"/>
    <w:pPr>
      <w:numPr>
        <w:ilvl w:val="5"/>
        <w:numId w:val="19"/>
      </w:numPr>
      <w:spacing w:after="0"/>
      <w:jc w:val="left"/>
      <w:outlineLvl w:val="5"/>
    </w:pPr>
    <w:rPr>
      <w:smallCaps/>
      <w:color w:val="C0504D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0F00A4"/>
    <w:pPr>
      <w:numPr>
        <w:ilvl w:val="6"/>
        <w:numId w:val="19"/>
      </w:numPr>
      <w:spacing w:after="0"/>
      <w:jc w:val="left"/>
      <w:outlineLvl w:val="6"/>
    </w:pPr>
    <w:rPr>
      <w:b/>
      <w:smallCaps/>
      <w:color w:val="C0504D"/>
      <w:spacing w:val="10"/>
    </w:rPr>
  </w:style>
  <w:style w:type="paragraph" w:styleId="Heading8">
    <w:name w:val="heading 8"/>
    <w:basedOn w:val="Normal"/>
    <w:next w:val="Normal"/>
    <w:link w:val="Heading8Char"/>
    <w:uiPriority w:val="9"/>
    <w:qFormat/>
    <w:rsid w:val="000F00A4"/>
    <w:pPr>
      <w:numPr>
        <w:ilvl w:val="7"/>
        <w:numId w:val="19"/>
      </w:numPr>
      <w:spacing w:after="0"/>
      <w:jc w:val="left"/>
      <w:outlineLvl w:val="7"/>
    </w:pPr>
    <w:rPr>
      <w:b/>
      <w:i/>
      <w:smallCaps/>
      <w:color w:val="943634"/>
    </w:rPr>
  </w:style>
  <w:style w:type="paragraph" w:styleId="Heading9">
    <w:name w:val="heading 9"/>
    <w:basedOn w:val="Normal"/>
    <w:next w:val="Normal"/>
    <w:link w:val="Heading9Char"/>
    <w:uiPriority w:val="9"/>
    <w:qFormat/>
    <w:rsid w:val="000F00A4"/>
    <w:pPr>
      <w:numPr>
        <w:ilvl w:val="8"/>
        <w:numId w:val="19"/>
      </w:numPr>
      <w:spacing w:after="0"/>
      <w:jc w:val="left"/>
      <w:outlineLvl w:val="8"/>
    </w:pPr>
    <w:rPr>
      <w:b/>
      <w:i/>
      <w:smallCaps/>
      <w:color w:val="6224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F00A4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rsid w:val="000F00A4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rsid w:val="000F00A4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rsid w:val="000F00A4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rsid w:val="000F00A4"/>
    <w:rPr>
      <w:smallCaps/>
      <w:color w:val="943634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rsid w:val="000F00A4"/>
    <w:rPr>
      <w:smallCaps/>
      <w:color w:val="C0504D"/>
      <w:spacing w:val="5"/>
      <w:sz w:val="22"/>
    </w:rPr>
  </w:style>
  <w:style w:type="character" w:customStyle="1" w:styleId="Heading7Char">
    <w:name w:val="Heading 7 Char"/>
    <w:link w:val="Heading7"/>
    <w:uiPriority w:val="9"/>
    <w:rsid w:val="000F00A4"/>
    <w:rPr>
      <w:b/>
      <w:smallCaps/>
      <w:color w:val="C0504D"/>
      <w:spacing w:val="10"/>
    </w:rPr>
  </w:style>
  <w:style w:type="character" w:customStyle="1" w:styleId="Heading8Char">
    <w:name w:val="Heading 8 Char"/>
    <w:link w:val="Heading8"/>
    <w:uiPriority w:val="9"/>
    <w:rsid w:val="000F00A4"/>
    <w:rPr>
      <w:b/>
      <w:i/>
      <w:smallCaps/>
      <w:color w:val="943634"/>
    </w:rPr>
  </w:style>
  <w:style w:type="character" w:customStyle="1" w:styleId="Heading9Char">
    <w:name w:val="Heading 9 Char"/>
    <w:link w:val="Heading9"/>
    <w:uiPriority w:val="9"/>
    <w:rsid w:val="000F00A4"/>
    <w:rPr>
      <w:b/>
      <w:i/>
      <w:smallCaps/>
      <w:color w:val="622423"/>
    </w:rPr>
  </w:style>
  <w:style w:type="paragraph" w:styleId="Caption">
    <w:name w:val="caption"/>
    <w:basedOn w:val="Normal"/>
    <w:next w:val="Normal"/>
    <w:uiPriority w:val="35"/>
    <w:qFormat/>
    <w:rsid w:val="000F00A4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F00A4"/>
    <w:pPr>
      <w:pBdr>
        <w:top w:val="single" w:sz="12" w:space="1" w:color="C0504D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0F00A4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0A4"/>
    <w:pPr>
      <w:spacing w:after="720" w:line="240" w:lineRule="auto"/>
      <w:jc w:val="right"/>
    </w:pPr>
    <w:rPr>
      <w:rFonts w:ascii="Cambria" w:hAnsi="Cambria"/>
      <w:szCs w:val="22"/>
    </w:rPr>
  </w:style>
  <w:style w:type="character" w:customStyle="1" w:styleId="SubtitleChar">
    <w:name w:val="Subtitle Char"/>
    <w:link w:val="Subtitle"/>
    <w:uiPriority w:val="11"/>
    <w:rsid w:val="000F00A4"/>
    <w:rPr>
      <w:rFonts w:ascii="Cambria" w:eastAsia="Times New Roman" w:hAnsi="Cambria" w:cs="Times New Roman"/>
      <w:szCs w:val="22"/>
    </w:rPr>
  </w:style>
  <w:style w:type="character" w:styleId="Strong">
    <w:name w:val="Strong"/>
    <w:uiPriority w:val="22"/>
    <w:qFormat/>
    <w:rsid w:val="000F00A4"/>
    <w:rPr>
      <w:b/>
      <w:color w:val="C0504D"/>
    </w:rPr>
  </w:style>
  <w:style w:type="character" w:styleId="Emphasis">
    <w:name w:val="Emphasis"/>
    <w:uiPriority w:val="20"/>
    <w:qFormat/>
    <w:rsid w:val="000F00A4"/>
    <w:rPr>
      <w:b/>
      <w:i/>
      <w:spacing w:val="10"/>
    </w:rPr>
  </w:style>
  <w:style w:type="paragraph" w:customStyle="1" w:styleId="MediumShading1-Accent11">
    <w:name w:val="Medium Shading 1 - Accent 11"/>
    <w:basedOn w:val="Normal"/>
    <w:link w:val="MediumShading1-Accent1Char"/>
    <w:uiPriority w:val="1"/>
    <w:rsid w:val="00AA131C"/>
    <w:pPr>
      <w:spacing w:after="0" w:line="240" w:lineRule="auto"/>
    </w:pPr>
    <w:rPr>
      <w:lang w:val="x-none" w:eastAsia="x-none"/>
    </w:rPr>
  </w:style>
  <w:style w:type="character" w:customStyle="1" w:styleId="MediumShading1-Accent1Char">
    <w:name w:val="Medium Shading 1 - Accent 1 Char"/>
    <w:link w:val="MediumShading1-Accent11"/>
    <w:uiPriority w:val="1"/>
    <w:rsid w:val="00AA131C"/>
    <w:rPr>
      <w:sz w:val="20"/>
      <w:szCs w:val="20"/>
    </w:rPr>
  </w:style>
  <w:style w:type="paragraph" w:customStyle="1" w:styleId="MediumGrid1-Accent21">
    <w:name w:val="Medium Grid 1 - Accent 21"/>
    <w:basedOn w:val="Normal"/>
    <w:uiPriority w:val="34"/>
    <w:rsid w:val="00AA131C"/>
    <w:pPr>
      <w:ind w:left="720"/>
      <w:contextualSpacing/>
    </w:pPr>
  </w:style>
  <w:style w:type="paragraph" w:customStyle="1" w:styleId="MediumGrid2-Accent21">
    <w:name w:val="Medium Grid 2 - Accent 21"/>
    <w:basedOn w:val="Normal"/>
    <w:next w:val="Normal"/>
    <w:link w:val="MediumGrid2-Accent2Char"/>
    <w:uiPriority w:val="29"/>
    <w:rsid w:val="00AA131C"/>
    <w:rPr>
      <w:i/>
      <w:iCs/>
      <w:lang w:val="x-none" w:eastAsia="x-none"/>
    </w:rPr>
  </w:style>
  <w:style w:type="character" w:customStyle="1" w:styleId="MediumGrid2-Accent2Char">
    <w:name w:val="Medium Grid 2 - Accent 2 Char"/>
    <w:link w:val="MediumGrid2-Accent21"/>
    <w:uiPriority w:val="29"/>
    <w:rsid w:val="00AA131C"/>
    <w:rPr>
      <w:i/>
      <w:iCs/>
      <w:sz w:val="20"/>
      <w:szCs w:val="20"/>
    </w:rPr>
  </w:style>
  <w:style w:type="paragraph" w:customStyle="1" w:styleId="MediumGrid3-Accent21">
    <w:name w:val="Medium Grid 3 - Accent 21"/>
    <w:basedOn w:val="Normal"/>
    <w:next w:val="Normal"/>
    <w:link w:val="MediumGrid3-Accent2Char"/>
    <w:uiPriority w:val="30"/>
    <w:rsid w:val="00AA131C"/>
    <w:pPr>
      <w:pBdr>
        <w:top w:val="single" w:sz="4" w:space="10" w:color="4F81BD"/>
        <w:left w:val="single" w:sz="4" w:space="10" w:color="4F81BD"/>
      </w:pBdr>
      <w:spacing w:after="0"/>
      <w:ind w:left="1296" w:right="1152"/>
    </w:pPr>
    <w:rPr>
      <w:i/>
      <w:iCs/>
      <w:color w:val="4F81BD"/>
      <w:lang w:val="x-none" w:eastAsia="x-none"/>
    </w:rPr>
  </w:style>
  <w:style w:type="character" w:customStyle="1" w:styleId="MediumGrid3-Accent2Char">
    <w:name w:val="Medium Grid 3 - Accent 2 Char"/>
    <w:link w:val="MediumGrid3-Accent21"/>
    <w:uiPriority w:val="30"/>
    <w:rsid w:val="00AA131C"/>
    <w:rPr>
      <w:i/>
      <w:iCs/>
      <w:color w:val="4F81BD"/>
      <w:sz w:val="20"/>
      <w:szCs w:val="20"/>
    </w:rPr>
  </w:style>
  <w:style w:type="character" w:customStyle="1" w:styleId="SubtleEmphasis1">
    <w:name w:val="Subtle Emphasis1"/>
    <w:uiPriority w:val="19"/>
    <w:qFormat/>
    <w:rsid w:val="000F00A4"/>
    <w:rPr>
      <w:i/>
    </w:rPr>
  </w:style>
  <w:style w:type="character" w:customStyle="1" w:styleId="IntenseEmphasis1">
    <w:name w:val="Intense Emphasis1"/>
    <w:uiPriority w:val="21"/>
    <w:qFormat/>
    <w:rsid w:val="000F00A4"/>
    <w:rPr>
      <w:b/>
      <w:i/>
      <w:color w:val="C0504D"/>
      <w:spacing w:val="10"/>
    </w:rPr>
  </w:style>
  <w:style w:type="character" w:customStyle="1" w:styleId="SubtleReference1">
    <w:name w:val="Subtle Reference1"/>
    <w:uiPriority w:val="31"/>
    <w:qFormat/>
    <w:rsid w:val="000F00A4"/>
    <w:rPr>
      <w:b/>
    </w:rPr>
  </w:style>
  <w:style w:type="character" w:customStyle="1" w:styleId="IntenseReference1">
    <w:name w:val="Intense Reference1"/>
    <w:uiPriority w:val="32"/>
    <w:qFormat/>
    <w:rsid w:val="000F00A4"/>
    <w:rPr>
      <w:b/>
      <w:bCs/>
      <w:smallCaps/>
      <w:spacing w:val="5"/>
      <w:sz w:val="22"/>
      <w:szCs w:val="22"/>
      <w:u w:val="single"/>
    </w:rPr>
  </w:style>
  <w:style w:type="character" w:customStyle="1" w:styleId="BookTitle1">
    <w:name w:val="Book Title1"/>
    <w:uiPriority w:val="33"/>
    <w:qFormat/>
    <w:rsid w:val="000F00A4"/>
    <w:rPr>
      <w:rFonts w:ascii="Cambria" w:eastAsia="Times New Roman" w:hAnsi="Cambria" w:cs="Times New Roman"/>
      <w:i/>
      <w:iCs/>
      <w:sz w:val="20"/>
      <w:szCs w:val="20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0F00A4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rsid w:val="00624288"/>
  </w:style>
  <w:style w:type="paragraph" w:styleId="TOC2">
    <w:name w:val="toc 2"/>
    <w:basedOn w:val="Normal"/>
    <w:next w:val="Normal"/>
    <w:autoRedefine/>
    <w:uiPriority w:val="39"/>
    <w:rsid w:val="00624288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624288"/>
    <w:pPr>
      <w:ind w:left="400"/>
    </w:pPr>
  </w:style>
  <w:style w:type="character" w:styleId="Hyperlink">
    <w:name w:val="Hyperlink"/>
    <w:uiPriority w:val="99"/>
    <w:unhideWhenUsed/>
    <w:rsid w:val="00624288"/>
    <w:rPr>
      <w:color w:val="0000FF"/>
      <w:u w:val="single"/>
    </w:rPr>
  </w:style>
  <w:style w:type="paragraph" w:styleId="Header">
    <w:name w:val="header"/>
    <w:basedOn w:val="Normal"/>
    <w:link w:val="Head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rsid w:val="00AA131C"/>
    <w:rPr>
      <w:sz w:val="20"/>
      <w:szCs w:val="20"/>
    </w:rPr>
  </w:style>
  <w:style w:type="paragraph" w:styleId="Footer">
    <w:name w:val="footer"/>
    <w:basedOn w:val="Normal"/>
    <w:link w:val="FooterChar"/>
    <w:rsid w:val="00AA131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rsid w:val="00AA131C"/>
    <w:rPr>
      <w:sz w:val="20"/>
      <w:szCs w:val="20"/>
    </w:rPr>
  </w:style>
  <w:style w:type="table" w:styleId="TableGrid">
    <w:name w:val="Table Grid"/>
    <w:basedOn w:val="TableNormal"/>
    <w:rsid w:val="00AA13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rsid w:val="002D3C1C"/>
    <w:rPr>
      <w:sz w:val="18"/>
      <w:szCs w:val="18"/>
    </w:rPr>
  </w:style>
  <w:style w:type="paragraph" w:styleId="CommentText">
    <w:name w:val="annotation text"/>
    <w:basedOn w:val="Normal"/>
    <w:link w:val="CommentTextChar"/>
    <w:rsid w:val="002D3C1C"/>
    <w:rPr>
      <w:sz w:val="24"/>
      <w:szCs w:val="24"/>
    </w:rPr>
  </w:style>
  <w:style w:type="character" w:customStyle="1" w:styleId="CommentTextChar">
    <w:name w:val="Comment Text Char"/>
    <w:link w:val="CommentText"/>
    <w:rsid w:val="002D3C1C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2D3C1C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2D3C1C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2D3C1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2D3C1C"/>
    <w:rPr>
      <w:rFonts w:ascii="Lucida Grande" w:hAnsi="Lucida Grande"/>
      <w:sz w:val="18"/>
      <w:szCs w:val="18"/>
    </w:rPr>
  </w:style>
  <w:style w:type="paragraph" w:customStyle="1" w:styleId="MediumGrid21">
    <w:name w:val="Medium Grid 21"/>
    <w:basedOn w:val="Normal"/>
    <w:link w:val="MediumGrid2Char1"/>
    <w:uiPriority w:val="1"/>
    <w:qFormat/>
    <w:rsid w:val="000F00A4"/>
    <w:pPr>
      <w:spacing w:after="0" w:line="240" w:lineRule="auto"/>
    </w:pPr>
  </w:style>
  <w:style w:type="character" w:customStyle="1" w:styleId="MediumGrid2Char1">
    <w:name w:val="Medium Grid 2 Char1"/>
    <w:link w:val="MediumGrid21"/>
    <w:uiPriority w:val="1"/>
    <w:rsid w:val="000F00A4"/>
  </w:style>
  <w:style w:type="paragraph" w:customStyle="1" w:styleId="ColorfulList-Accent11">
    <w:name w:val="Colorful List - Accent 11"/>
    <w:basedOn w:val="Normal"/>
    <w:uiPriority w:val="34"/>
    <w:qFormat/>
    <w:rsid w:val="000F00A4"/>
    <w:pPr>
      <w:ind w:left="720"/>
      <w:contextualSpacing/>
    </w:pPr>
  </w:style>
  <w:style w:type="paragraph" w:customStyle="1" w:styleId="ColorfulGrid-Accent11">
    <w:name w:val="Colorful Grid - Accent 11"/>
    <w:basedOn w:val="Normal"/>
    <w:next w:val="Normal"/>
    <w:link w:val="ColorfulGrid-Accent1Char1"/>
    <w:uiPriority w:val="29"/>
    <w:qFormat/>
    <w:rsid w:val="000F00A4"/>
    <w:rPr>
      <w:i/>
    </w:rPr>
  </w:style>
  <w:style w:type="character" w:customStyle="1" w:styleId="ColorfulGrid-Accent1Char1">
    <w:name w:val="Colorful Grid - Accent 1 Char1"/>
    <w:link w:val="ColorfulGrid-Accent11"/>
    <w:uiPriority w:val="29"/>
    <w:rsid w:val="000F00A4"/>
    <w:rPr>
      <w:i/>
    </w:rPr>
  </w:style>
  <w:style w:type="paragraph" w:customStyle="1" w:styleId="LightShading-Accent21">
    <w:name w:val="Light Shading - Accent 21"/>
    <w:basedOn w:val="Normal"/>
    <w:next w:val="Normal"/>
    <w:link w:val="LightShading-Accent2Char1"/>
    <w:uiPriority w:val="30"/>
    <w:qFormat/>
    <w:rsid w:val="000F00A4"/>
    <w:pPr>
      <w:pBdr>
        <w:top w:val="single" w:sz="8" w:space="10" w:color="943634"/>
        <w:left w:val="single" w:sz="8" w:space="10" w:color="943634"/>
        <w:bottom w:val="single" w:sz="8" w:space="10" w:color="943634"/>
        <w:right w:val="single" w:sz="8" w:space="10" w:color="943634"/>
      </w:pBdr>
      <w:shd w:val="clear" w:color="auto" w:fill="C0504D"/>
      <w:spacing w:before="140" w:after="140"/>
      <w:ind w:left="1440" w:right="1440"/>
    </w:pPr>
    <w:rPr>
      <w:b/>
      <w:i/>
      <w:color w:val="FFFFFF"/>
    </w:rPr>
  </w:style>
  <w:style w:type="character" w:customStyle="1" w:styleId="LightShading-Accent2Char1">
    <w:name w:val="Light Shading - Accent 2 Char1"/>
    <w:link w:val="LightShading-Accent21"/>
    <w:uiPriority w:val="30"/>
    <w:rsid w:val="000F00A4"/>
    <w:rPr>
      <w:b/>
      <w:i/>
      <w:color w:val="FFFFFF"/>
      <w:shd w:val="clear" w:color="auto" w:fill="C0504D"/>
    </w:rPr>
  </w:style>
  <w:style w:type="character" w:customStyle="1" w:styleId="SubtleEmphasis2">
    <w:name w:val="Subtle Emphasis2"/>
    <w:uiPriority w:val="19"/>
    <w:rsid w:val="000F00A4"/>
    <w:rPr>
      <w:i/>
      <w:iCs/>
      <w:color w:val="808080"/>
    </w:rPr>
  </w:style>
  <w:style w:type="character" w:customStyle="1" w:styleId="IntenseEmphasis2">
    <w:name w:val="Intense Emphasis2"/>
    <w:uiPriority w:val="21"/>
    <w:rsid w:val="000F00A4"/>
    <w:rPr>
      <w:b/>
      <w:bCs/>
      <w:i/>
      <w:iCs/>
      <w:color w:val="4F81BD"/>
    </w:rPr>
  </w:style>
  <w:style w:type="character" w:customStyle="1" w:styleId="SubtleReference2">
    <w:name w:val="Subtle Reference2"/>
    <w:uiPriority w:val="31"/>
    <w:rsid w:val="000F00A4"/>
    <w:rPr>
      <w:smallCaps/>
      <w:color w:val="C0504D"/>
      <w:u w:val="single"/>
    </w:rPr>
  </w:style>
  <w:style w:type="character" w:customStyle="1" w:styleId="IntenseReference2">
    <w:name w:val="Intense Reference2"/>
    <w:uiPriority w:val="32"/>
    <w:rsid w:val="000F00A4"/>
    <w:rPr>
      <w:b/>
      <w:bCs/>
      <w:smallCaps/>
      <w:color w:val="C0504D"/>
      <w:spacing w:val="5"/>
      <w:u w:val="single"/>
    </w:rPr>
  </w:style>
  <w:style w:type="character" w:customStyle="1" w:styleId="BookTitle2">
    <w:name w:val="Book Title2"/>
    <w:uiPriority w:val="33"/>
    <w:rsid w:val="000F00A4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40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2145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859319413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  <w:div w:id="545530743">
          <w:marLeft w:val="0"/>
          <w:marRight w:val="0"/>
          <w:marTop w:val="0"/>
          <w:marBottom w:val="0"/>
          <w:divBdr>
            <w:top w:val="single" w:sz="24" w:space="5" w:color="CCCCCC"/>
            <w:left w:val="single" w:sz="24" w:space="31" w:color="CCCCCC"/>
            <w:bottom w:val="none" w:sz="0" w:space="0" w:color="auto"/>
            <w:right w:val="none" w:sz="0" w:space="0" w:color="auto"/>
          </w:divBdr>
        </w:div>
      </w:divsChild>
    </w:div>
    <w:div w:id="15177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1E6DDD7-E406-DE45-8365-096A407D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1685</Words>
  <Characters>9606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Links>
    <vt:vector size="210" baseType="variant">
      <vt:variant>
        <vt:i4>1048579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_Toc315442706</vt:lpwstr>
      </vt:variant>
      <vt:variant>
        <vt:i4>1048576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_Toc315442705</vt:lpwstr>
      </vt:variant>
      <vt:variant>
        <vt:i4>1048577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_Toc315442704</vt:lpwstr>
      </vt:variant>
      <vt:variant>
        <vt:i4>1048582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_Toc315442703</vt:lpwstr>
      </vt:variant>
      <vt:variant>
        <vt:i4>1048583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_Toc315442702</vt:lpwstr>
      </vt:variant>
      <vt:variant>
        <vt:i4>1048580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_Toc315442701</vt:lpwstr>
      </vt:variant>
      <vt:variant>
        <vt:i4>1048581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_Toc315442700</vt:lpwstr>
      </vt:variant>
      <vt:variant>
        <vt:i4>1638413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_Toc315442699</vt:lpwstr>
      </vt:variant>
      <vt:variant>
        <vt:i4>1638412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_Toc315442698</vt:lpwstr>
      </vt:variant>
      <vt:variant>
        <vt:i4>1638403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_Toc315442697</vt:lpwstr>
      </vt:variant>
      <vt:variant>
        <vt:i4>1638402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_Toc315442696</vt:lpwstr>
      </vt:variant>
      <vt:variant>
        <vt:i4>1638401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_Toc315442695</vt:lpwstr>
      </vt:variant>
      <vt:variant>
        <vt:i4>1638400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_Toc315442694</vt:lpwstr>
      </vt:variant>
      <vt:variant>
        <vt:i4>1638407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_Toc315442693</vt:lpwstr>
      </vt:variant>
      <vt:variant>
        <vt:i4>1638406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_Toc315442692</vt:lpwstr>
      </vt:variant>
      <vt:variant>
        <vt:i4>1638405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_Toc315442691</vt:lpwstr>
      </vt:variant>
      <vt:variant>
        <vt:i4>1638404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_Toc315442690</vt:lpwstr>
      </vt:variant>
      <vt:variant>
        <vt:i4>1572877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_Toc315442689</vt:lpwstr>
      </vt:variant>
      <vt:variant>
        <vt:i4>1572867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_Toc315442687</vt:lpwstr>
      </vt:variant>
      <vt:variant>
        <vt:i4>1572866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_Toc315442686</vt:lpwstr>
      </vt:variant>
      <vt:variant>
        <vt:i4>1572865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_Toc315442685</vt:lpwstr>
      </vt:variant>
      <vt:variant>
        <vt:i4>1572864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_Toc315442684</vt:lpwstr>
      </vt:variant>
      <vt:variant>
        <vt:i4>1572871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_Toc315442683</vt:lpwstr>
      </vt:variant>
      <vt:variant>
        <vt:i4>1572870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_Toc315442682</vt:lpwstr>
      </vt:variant>
      <vt:variant>
        <vt:i4>1572869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_Toc315442681</vt:lpwstr>
      </vt:variant>
      <vt:variant>
        <vt:i4>1572868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_Toc315442680</vt:lpwstr>
      </vt:variant>
      <vt:variant>
        <vt:i4>1507341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_Toc315442679</vt:lpwstr>
      </vt:variant>
      <vt:variant>
        <vt:i4>1507340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_Toc315442678</vt:lpwstr>
      </vt:variant>
      <vt:variant>
        <vt:i4>1507331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_Toc315442677</vt:lpwstr>
      </vt:variant>
      <vt:variant>
        <vt:i4>1507330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_Toc315442676</vt:lpwstr>
      </vt:variant>
      <vt:variant>
        <vt:i4>1507329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_Toc315442675</vt:lpwstr>
      </vt:variant>
      <vt:variant>
        <vt:i4>1507328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_Toc315442674</vt:lpwstr>
      </vt:variant>
      <vt:variant>
        <vt:i4>1507335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_Toc315442673</vt:lpwstr>
      </vt:variant>
      <vt:variant>
        <vt:i4>1507334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_Toc315442672</vt:lpwstr>
      </vt:variant>
      <vt:variant>
        <vt:i4>1507333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_Toc315442671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Ryan Mohan</cp:lastModifiedBy>
  <cp:revision>15</cp:revision>
  <cp:lastPrinted>2012-02-09T00:34:00Z</cp:lastPrinted>
  <dcterms:created xsi:type="dcterms:W3CDTF">2012-02-09T16:48:00Z</dcterms:created>
  <dcterms:modified xsi:type="dcterms:W3CDTF">2012-03-21T23:07:00Z</dcterms:modified>
</cp:coreProperties>
</file>