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1AD" w:rsidRDefault="00ED11AD" w:rsidP="00ED11AD">
      <w:pPr>
        <w:rPr>
          <w:rStyle w:val="SubtleEmphasis1"/>
        </w:rPr>
      </w:pPr>
      <w:bookmarkStart w:id="0" w:name="_Toc314173766"/>
    </w:p>
    <w:p w:rsidR="00ED11AD" w:rsidRDefault="00CF3194" w:rsidP="00A1731C">
      <w:pPr>
        <w:jc w:val="center"/>
        <w:rPr>
          <w:rStyle w:val="SubtleEmphasis1"/>
        </w:rPr>
      </w:pPr>
      <w:r>
        <w:rPr>
          <w:i/>
          <w:noProof/>
          <w:lang w:eastAsia="zh-CN"/>
        </w:rPr>
        <w:drawing>
          <wp:inline distT="0" distB="0" distL="0" distR="0">
            <wp:extent cx="5943600" cy="4104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4431" cy="4104801"/>
                    </a:xfrm>
                    <a:prstGeom prst="rect">
                      <a:avLst/>
                    </a:prstGeom>
                  </pic:spPr>
                </pic:pic>
              </a:graphicData>
            </a:graphic>
          </wp:inline>
        </w:drawing>
      </w:r>
    </w:p>
    <w:p w:rsidR="00ED11AD" w:rsidRDefault="00ED11AD" w:rsidP="00ED11AD">
      <w:pPr>
        <w:rPr>
          <w:rStyle w:val="SubtleEmphasis1"/>
        </w:rPr>
      </w:pPr>
    </w:p>
    <w:p w:rsidR="00ED11AD" w:rsidRDefault="00ED11AD" w:rsidP="004F3C03">
      <w:pPr>
        <w:pStyle w:val="a4"/>
        <w:rPr>
          <w:rStyle w:val="SubtleEmphasis1"/>
        </w:rPr>
      </w:pPr>
    </w:p>
    <w:p w:rsidR="00860AE8" w:rsidRDefault="00D825E7" w:rsidP="004F3C03">
      <w:pPr>
        <w:pStyle w:val="a4"/>
        <w:rPr>
          <w:rStyle w:val="SubtleEmphasis1"/>
        </w:rPr>
      </w:pPr>
      <w:r>
        <w:rPr>
          <w:rStyle w:val="SubtleEmphasis1"/>
        </w:rPr>
        <w:t>Sof</w:t>
      </w:r>
      <w:r w:rsidR="007D2143">
        <w:rPr>
          <w:rStyle w:val="SubtleEmphasis1"/>
        </w:rPr>
        <w:t>tware Requirements Specification – Tr</w:t>
      </w:r>
      <w:r w:rsidR="00F16176">
        <w:rPr>
          <w:rStyle w:val="SubtleEmphasis1"/>
          <w:rFonts w:hint="eastAsia"/>
          <w:lang w:eastAsia="zh-CN"/>
        </w:rPr>
        <w:t>ack</w:t>
      </w:r>
      <w:r w:rsidR="007D2143">
        <w:rPr>
          <w:rStyle w:val="SubtleEmphasis1"/>
        </w:rPr>
        <w:t xml:space="preserve"> Controller</w:t>
      </w:r>
    </w:p>
    <w:p w:rsidR="00D825E7" w:rsidRDefault="00D825E7" w:rsidP="004F3C03">
      <w:pPr>
        <w:pStyle w:val="a4"/>
        <w:rPr>
          <w:rStyle w:val="SubtleEmphasis1"/>
          <w:lang w:eastAsia="zh-CN"/>
        </w:rPr>
      </w:pPr>
      <w:r>
        <w:rPr>
          <w:rStyle w:val="SubtleEmphasis1"/>
        </w:rPr>
        <w:t xml:space="preserve">Version </w:t>
      </w:r>
      <w:del w:id="1" w:author="Liu" w:date="2012-03-21T18:23:00Z">
        <w:r w:rsidDel="00C24CAD">
          <w:rPr>
            <w:rStyle w:val="SubtleEmphasis1"/>
          </w:rPr>
          <w:delText>1.0</w:delText>
        </w:r>
      </w:del>
      <w:ins w:id="2" w:author="Liu" w:date="2012-03-21T18:23:00Z">
        <w:r w:rsidR="00C24CAD">
          <w:rPr>
            <w:rStyle w:val="SubtleEmphasis1"/>
            <w:rFonts w:hint="eastAsia"/>
            <w:lang w:eastAsia="zh-CN"/>
          </w:rPr>
          <w:t>1.1</w:t>
        </w:r>
      </w:ins>
    </w:p>
    <w:p w:rsidR="00D825E7" w:rsidRDefault="00D825E7" w:rsidP="00C24CAD">
      <w:pPr>
        <w:pStyle w:val="a4"/>
        <w:wordWrap w:val="0"/>
        <w:rPr>
          <w:rStyle w:val="SubtleEmphasis1"/>
        </w:rPr>
      </w:pPr>
      <w:del w:id="3" w:author="Liu" w:date="2012-03-21T18:24:00Z">
        <w:r w:rsidDel="00C24CAD">
          <w:rPr>
            <w:rStyle w:val="SubtleEmphasis1"/>
          </w:rPr>
          <w:delText>February 9</w:delText>
        </w:r>
      </w:del>
      <w:ins w:id="4" w:author="Liu" w:date="2012-03-21T18:24:00Z">
        <w:r w:rsidR="00C24CAD">
          <w:rPr>
            <w:rStyle w:val="SubtleEmphasis1"/>
            <w:rFonts w:hint="eastAsia"/>
            <w:lang w:eastAsia="zh-CN"/>
          </w:rPr>
          <w:t>march 22</w:t>
        </w:r>
      </w:ins>
      <w:r>
        <w:rPr>
          <w:rStyle w:val="SubtleEmphasis1"/>
        </w:rPr>
        <w:t>, 2012</w:t>
      </w:r>
    </w:p>
    <w:p w:rsidR="00CF3194" w:rsidRDefault="00D825E7" w:rsidP="00B30678">
      <w:pPr>
        <w:pStyle w:val="a4"/>
        <w:rPr>
          <w:rStyle w:val="SubtleEmphasis1"/>
        </w:rPr>
      </w:pPr>
      <w:r>
        <w:rPr>
          <w:rStyle w:val="SubtleEmphasis1"/>
        </w:rPr>
        <w:t xml:space="preserve">PAAC Demonstration </w:t>
      </w:r>
      <w:r w:rsidR="00A2331A">
        <w:rPr>
          <w:rStyle w:val="SubtleEmphasis1"/>
        </w:rPr>
        <w:t>System</w:t>
      </w:r>
    </w:p>
    <w:p w:rsidR="008D0A79" w:rsidRPr="008D0A79" w:rsidRDefault="008D0A79" w:rsidP="008D0A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81"/>
        <w:gridCol w:w="3145"/>
        <w:gridCol w:w="3250"/>
      </w:tblGrid>
      <w:tr w:rsidR="00860AE8" w:rsidRPr="00867613" w:rsidTr="00C24CAD">
        <w:tc>
          <w:tcPr>
            <w:tcW w:w="9576" w:type="dxa"/>
            <w:gridSpan w:val="3"/>
            <w:shd w:val="clear" w:color="auto" w:fill="auto"/>
          </w:tcPr>
          <w:p w:rsidR="00860AE8" w:rsidRPr="00867613" w:rsidRDefault="00860AE8" w:rsidP="00860AE8">
            <w:pPr>
              <w:pStyle w:val="1"/>
              <w:numPr>
                <w:ilvl w:val="0"/>
                <w:numId w:val="0"/>
              </w:numPr>
              <w:spacing w:before="0" w:line="240" w:lineRule="auto"/>
              <w:ind w:left="432" w:hanging="432"/>
              <w:jc w:val="center"/>
              <w:rPr>
                <w:sz w:val="22"/>
                <w:szCs w:val="22"/>
              </w:rPr>
            </w:pPr>
            <w:bookmarkStart w:id="5" w:name="_Toc320122530"/>
            <w:r w:rsidRPr="00867613">
              <w:rPr>
                <w:sz w:val="22"/>
                <w:szCs w:val="22"/>
              </w:rPr>
              <w:lastRenderedPageBreak/>
              <w:t>List Of Revisions</w:t>
            </w:r>
            <w:bookmarkEnd w:id="5"/>
          </w:p>
        </w:tc>
      </w:tr>
      <w:tr w:rsidR="00860AE8" w:rsidRPr="00867613" w:rsidTr="00C24CAD">
        <w:tc>
          <w:tcPr>
            <w:tcW w:w="3181" w:type="dxa"/>
            <w:shd w:val="clear" w:color="auto" w:fill="auto"/>
          </w:tcPr>
          <w:p w:rsidR="00860AE8" w:rsidRPr="00867613" w:rsidRDefault="00B81AA7" w:rsidP="00860AE8">
            <w:pPr>
              <w:spacing w:after="0" w:line="240" w:lineRule="auto"/>
            </w:pPr>
            <w:r w:rsidRPr="00867613">
              <w:t>Date</w:t>
            </w:r>
          </w:p>
        </w:tc>
        <w:tc>
          <w:tcPr>
            <w:tcW w:w="3145" w:type="dxa"/>
            <w:shd w:val="clear" w:color="auto" w:fill="auto"/>
          </w:tcPr>
          <w:p w:rsidR="00860AE8" w:rsidRPr="00867613" w:rsidRDefault="00B81AA7" w:rsidP="00860AE8">
            <w:pPr>
              <w:spacing w:after="0" w:line="240" w:lineRule="auto"/>
            </w:pPr>
            <w:r w:rsidRPr="00867613">
              <w:t>Name</w:t>
            </w:r>
          </w:p>
        </w:tc>
        <w:tc>
          <w:tcPr>
            <w:tcW w:w="3250" w:type="dxa"/>
            <w:shd w:val="clear" w:color="auto" w:fill="auto"/>
          </w:tcPr>
          <w:p w:rsidR="00860AE8" w:rsidRPr="00867613" w:rsidRDefault="00B81AA7" w:rsidP="00860AE8">
            <w:pPr>
              <w:spacing w:after="0" w:line="240" w:lineRule="auto"/>
            </w:pPr>
            <w:r w:rsidRPr="00867613">
              <w:t>Description</w:t>
            </w:r>
          </w:p>
        </w:tc>
      </w:tr>
      <w:tr w:rsidR="00860AE8" w:rsidRPr="00867613" w:rsidTr="00C24CAD">
        <w:tc>
          <w:tcPr>
            <w:tcW w:w="3181" w:type="dxa"/>
            <w:shd w:val="clear" w:color="auto" w:fill="auto"/>
          </w:tcPr>
          <w:p w:rsidR="00860AE8" w:rsidRPr="00867613" w:rsidRDefault="00A1731C" w:rsidP="007D2143">
            <w:pPr>
              <w:spacing w:after="0" w:line="240" w:lineRule="auto"/>
            </w:pPr>
            <w:r>
              <w:t>2/</w:t>
            </w:r>
            <w:r w:rsidR="007D2143">
              <w:t>9</w:t>
            </w:r>
            <w:r>
              <w:t>/2012</w:t>
            </w:r>
          </w:p>
        </w:tc>
        <w:tc>
          <w:tcPr>
            <w:tcW w:w="3145" w:type="dxa"/>
            <w:shd w:val="clear" w:color="auto" w:fill="auto"/>
          </w:tcPr>
          <w:p w:rsidR="00860AE8" w:rsidRPr="00867613" w:rsidRDefault="007D2143" w:rsidP="00860AE8">
            <w:pPr>
              <w:spacing w:after="0" w:line="240" w:lineRule="auto"/>
            </w:pPr>
            <w:r>
              <w:t xml:space="preserve">Sean </w:t>
            </w:r>
            <w:proofErr w:type="spellStart"/>
            <w:r>
              <w:t>Cardello</w:t>
            </w:r>
            <w:proofErr w:type="spellEnd"/>
          </w:p>
        </w:tc>
        <w:tc>
          <w:tcPr>
            <w:tcW w:w="3250" w:type="dxa"/>
            <w:shd w:val="clear" w:color="auto" w:fill="auto"/>
          </w:tcPr>
          <w:p w:rsidR="00860AE8" w:rsidRPr="00867613" w:rsidRDefault="00A1731C" w:rsidP="00860AE8">
            <w:pPr>
              <w:spacing w:after="0" w:line="240" w:lineRule="auto"/>
            </w:pPr>
            <w:r>
              <w:t>Initial creation of SRS.</w:t>
            </w:r>
          </w:p>
        </w:tc>
      </w:tr>
      <w:tr w:rsidR="00860AE8" w:rsidRPr="00867613" w:rsidTr="00C24CAD">
        <w:tc>
          <w:tcPr>
            <w:tcW w:w="3181" w:type="dxa"/>
            <w:shd w:val="clear" w:color="auto" w:fill="auto"/>
          </w:tcPr>
          <w:p w:rsidR="00860AE8" w:rsidRPr="00867613" w:rsidRDefault="00F16176" w:rsidP="00860AE8">
            <w:pPr>
              <w:spacing w:after="0" w:line="240" w:lineRule="auto"/>
              <w:rPr>
                <w:lang w:eastAsia="zh-CN"/>
              </w:rPr>
            </w:pPr>
            <w:r>
              <w:rPr>
                <w:rFonts w:hint="eastAsia"/>
                <w:lang w:eastAsia="zh-CN"/>
              </w:rPr>
              <w:t>2/9/2012</w:t>
            </w:r>
          </w:p>
        </w:tc>
        <w:tc>
          <w:tcPr>
            <w:tcW w:w="3145" w:type="dxa"/>
            <w:shd w:val="clear" w:color="auto" w:fill="auto"/>
          </w:tcPr>
          <w:p w:rsidR="00860AE8" w:rsidRPr="00867613" w:rsidRDefault="00F16176" w:rsidP="00860AE8">
            <w:pPr>
              <w:spacing w:after="0" w:line="240" w:lineRule="auto"/>
              <w:rPr>
                <w:lang w:eastAsia="zh-CN"/>
              </w:rPr>
            </w:pPr>
            <w:proofErr w:type="spellStart"/>
            <w:r>
              <w:rPr>
                <w:rFonts w:hint="eastAsia"/>
                <w:lang w:eastAsia="zh-CN"/>
              </w:rPr>
              <w:t>Zhipeng</w:t>
            </w:r>
            <w:proofErr w:type="spellEnd"/>
            <w:r>
              <w:rPr>
                <w:rFonts w:hint="eastAsia"/>
                <w:lang w:eastAsia="zh-CN"/>
              </w:rPr>
              <w:t xml:space="preserve"> Liu</w:t>
            </w:r>
          </w:p>
        </w:tc>
        <w:tc>
          <w:tcPr>
            <w:tcW w:w="3250" w:type="dxa"/>
            <w:shd w:val="clear" w:color="auto" w:fill="auto"/>
          </w:tcPr>
          <w:p w:rsidR="00860AE8" w:rsidRPr="00867613" w:rsidRDefault="00F16176" w:rsidP="00860AE8">
            <w:pPr>
              <w:spacing w:after="0" w:line="240" w:lineRule="auto"/>
              <w:rPr>
                <w:lang w:eastAsia="zh-CN"/>
              </w:rPr>
            </w:pPr>
            <w:r>
              <w:rPr>
                <w:rFonts w:hint="eastAsia"/>
                <w:lang w:eastAsia="zh-CN"/>
              </w:rPr>
              <w:t>First revision</w:t>
            </w:r>
          </w:p>
        </w:tc>
      </w:tr>
      <w:tr w:rsidR="00860AE8" w:rsidRPr="00867613" w:rsidTr="00C24CAD">
        <w:tc>
          <w:tcPr>
            <w:tcW w:w="3181" w:type="dxa"/>
            <w:shd w:val="clear" w:color="auto" w:fill="auto"/>
          </w:tcPr>
          <w:p w:rsidR="00860AE8" w:rsidRPr="00867613" w:rsidRDefault="00C24CAD" w:rsidP="00860AE8">
            <w:pPr>
              <w:spacing w:after="0" w:line="240" w:lineRule="auto"/>
              <w:rPr>
                <w:lang w:eastAsia="zh-CN"/>
              </w:rPr>
            </w:pPr>
            <w:ins w:id="6" w:author="Liu" w:date="2012-03-21T18:23:00Z">
              <w:r>
                <w:rPr>
                  <w:rFonts w:hint="eastAsia"/>
                  <w:lang w:eastAsia="zh-CN"/>
                </w:rPr>
                <w:t>3/22/2012</w:t>
              </w:r>
            </w:ins>
          </w:p>
        </w:tc>
        <w:tc>
          <w:tcPr>
            <w:tcW w:w="3145" w:type="dxa"/>
            <w:shd w:val="clear" w:color="auto" w:fill="auto"/>
          </w:tcPr>
          <w:p w:rsidR="00860AE8" w:rsidRPr="00867613" w:rsidRDefault="00C24CAD" w:rsidP="00860AE8">
            <w:pPr>
              <w:spacing w:after="0" w:line="240" w:lineRule="auto"/>
              <w:rPr>
                <w:lang w:eastAsia="zh-CN"/>
              </w:rPr>
            </w:pPr>
            <w:proofErr w:type="spellStart"/>
            <w:ins w:id="7" w:author="Liu" w:date="2012-03-21T18:24:00Z">
              <w:r>
                <w:rPr>
                  <w:rFonts w:hint="eastAsia"/>
                  <w:lang w:eastAsia="zh-CN"/>
                </w:rPr>
                <w:t>Zhipeng</w:t>
              </w:r>
              <w:proofErr w:type="spellEnd"/>
              <w:r>
                <w:rPr>
                  <w:rFonts w:hint="eastAsia"/>
                  <w:lang w:eastAsia="zh-CN"/>
                </w:rPr>
                <w:t xml:space="preserve"> Liu</w:t>
              </w:r>
            </w:ins>
          </w:p>
        </w:tc>
        <w:tc>
          <w:tcPr>
            <w:tcW w:w="3250" w:type="dxa"/>
            <w:shd w:val="clear" w:color="auto" w:fill="auto"/>
          </w:tcPr>
          <w:p w:rsidR="00860AE8" w:rsidRPr="00867613" w:rsidRDefault="00C24CAD" w:rsidP="00860AE8">
            <w:pPr>
              <w:spacing w:after="0" w:line="240" w:lineRule="auto"/>
              <w:rPr>
                <w:lang w:eastAsia="zh-CN"/>
              </w:rPr>
            </w:pPr>
            <w:ins w:id="8" w:author="Liu" w:date="2012-03-21T18:24:00Z">
              <w:r>
                <w:rPr>
                  <w:rFonts w:hint="eastAsia"/>
                  <w:lang w:eastAsia="zh-CN"/>
                </w:rPr>
                <w:t>Revision for work package 2</w:t>
              </w:r>
            </w:ins>
          </w:p>
        </w:tc>
      </w:tr>
      <w:tr w:rsidR="00860AE8" w:rsidRPr="00867613" w:rsidDel="00C24CAD" w:rsidTr="00C24CAD">
        <w:trPr>
          <w:del w:id="9" w:author="Liu" w:date="2012-03-21T18:23:00Z"/>
        </w:trPr>
        <w:tc>
          <w:tcPr>
            <w:tcW w:w="3181" w:type="dxa"/>
            <w:shd w:val="clear" w:color="auto" w:fill="auto"/>
          </w:tcPr>
          <w:p w:rsidR="00860AE8" w:rsidRPr="00867613" w:rsidDel="00C24CAD" w:rsidRDefault="00860AE8" w:rsidP="00860AE8">
            <w:pPr>
              <w:spacing w:after="0" w:line="240" w:lineRule="auto"/>
              <w:rPr>
                <w:del w:id="10" w:author="Liu" w:date="2012-03-21T18:23:00Z"/>
              </w:rPr>
            </w:pPr>
          </w:p>
        </w:tc>
        <w:tc>
          <w:tcPr>
            <w:tcW w:w="3145" w:type="dxa"/>
            <w:shd w:val="clear" w:color="auto" w:fill="auto"/>
          </w:tcPr>
          <w:p w:rsidR="00860AE8" w:rsidRPr="00867613" w:rsidDel="00C24CAD" w:rsidRDefault="00860AE8" w:rsidP="00860AE8">
            <w:pPr>
              <w:spacing w:after="0" w:line="240" w:lineRule="auto"/>
              <w:rPr>
                <w:del w:id="11" w:author="Liu" w:date="2012-03-21T18:23:00Z"/>
              </w:rPr>
            </w:pPr>
          </w:p>
        </w:tc>
        <w:tc>
          <w:tcPr>
            <w:tcW w:w="3250" w:type="dxa"/>
            <w:shd w:val="clear" w:color="auto" w:fill="auto"/>
          </w:tcPr>
          <w:p w:rsidR="00860AE8" w:rsidRPr="00867613" w:rsidDel="00C24CAD" w:rsidRDefault="00860AE8" w:rsidP="00860AE8">
            <w:pPr>
              <w:spacing w:after="0" w:line="240" w:lineRule="auto"/>
              <w:rPr>
                <w:del w:id="12" w:author="Liu" w:date="2012-03-21T18:23:00Z"/>
              </w:rPr>
            </w:pPr>
          </w:p>
        </w:tc>
      </w:tr>
      <w:tr w:rsidR="00860AE8" w:rsidRPr="00867613" w:rsidDel="00C24CAD" w:rsidTr="00C24CAD">
        <w:trPr>
          <w:del w:id="13" w:author="Liu" w:date="2012-03-21T18:23:00Z"/>
        </w:trPr>
        <w:tc>
          <w:tcPr>
            <w:tcW w:w="3181" w:type="dxa"/>
            <w:shd w:val="clear" w:color="auto" w:fill="auto"/>
          </w:tcPr>
          <w:p w:rsidR="00860AE8" w:rsidRPr="00867613" w:rsidDel="00C24CAD" w:rsidRDefault="00860AE8" w:rsidP="00860AE8">
            <w:pPr>
              <w:spacing w:after="0" w:line="240" w:lineRule="auto"/>
              <w:rPr>
                <w:del w:id="14" w:author="Liu" w:date="2012-03-21T18:23:00Z"/>
              </w:rPr>
            </w:pPr>
          </w:p>
        </w:tc>
        <w:tc>
          <w:tcPr>
            <w:tcW w:w="3145" w:type="dxa"/>
            <w:shd w:val="clear" w:color="auto" w:fill="auto"/>
          </w:tcPr>
          <w:p w:rsidR="00860AE8" w:rsidRPr="00867613" w:rsidDel="00C24CAD" w:rsidRDefault="00860AE8" w:rsidP="00860AE8">
            <w:pPr>
              <w:spacing w:after="0" w:line="240" w:lineRule="auto"/>
              <w:rPr>
                <w:del w:id="15" w:author="Liu" w:date="2012-03-21T18:23:00Z"/>
              </w:rPr>
            </w:pPr>
          </w:p>
        </w:tc>
        <w:tc>
          <w:tcPr>
            <w:tcW w:w="3250" w:type="dxa"/>
            <w:shd w:val="clear" w:color="auto" w:fill="auto"/>
          </w:tcPr>
          <w:p w:rsidR="00860AE8" w:rsidRPr="00867613" w:rsidDel="00C24CAD" w:rsidRDefault="00860AE8" w:rsidP="00860AE8">
            <w:pPr>
              <w:spacing w:after="0" w:line="240" w:lineRule="auto"/>
              <w:rPr>
                <w:del w:id="16" w:author="Liu" w:date="2012-03-21T18:23:00Z"/>
              </w:rPr>
            </w:pPr>
          </w:p>
        </w:tc>
      </w:tr>
      <w:tr w:rsidR="00860AE8" w:rsidRPr="00867613" w:rsidDel="00C24CAD" w:rsidTr="00C24CAD">
        <w:trPr>
          <w:del w:id="17" w:author="Liu" w:date="2012-03-21T18:23:00Z"/>
        </w:trPr>
        <w:tc>
          <w:tcPr>
            <w:tcW w:w="3181" w:type="dxa"/>
            <w:shd w:val="clear" w:color="auto" w:fill="auto"/>
          </w:tcPr>
          <w:p w:rsidR="00860AE8" w:rsidRPr="00867613" w:rsidDel="00C24CAD" w:rsidRDefault="00860AE8" w:rsidP="00860AE8">
            <w:pPr>
              <w:spacing w:after="0" w:line="240" w:lineRule="auto"/>
              <w:rPr>
                <w:del w:id="18" w:author="Liu" w:date="2012-03-21T18:23:00Z"/>
              </w:rPr>
            </w:pPr>
          </w:p>
        </w:tc>
        <w:tc>
          <w:tcPr>
            <w:tcW w:w="3145" w:type="dxa"/>
            <w:shd w:val="clear" w:color="auto" w:fill="auto"/>
          </w:tcPr>
          <w:p w:rsidR="00860AE8" w:rsidRPr="00867613" w:rsidDel="00C24CAD" w:rsidRDefault="00860AE8" w:rsidP="00860AE8">
            <w:pPr>
              <w:spacing w:after="0" w:line="240" w:lineRule="auto"/>
              <w:rPr>
                <w:del w:id="19" w:author="Liu" w:date="2012-03-21T18:23:00Z"/>
              </w:rPr>
            </w:pPr>
          </w:p>
        </w:tc>
        <w:tc>
          <w:tcPr>
            <w:tcW w:w="3250" w:type="dxa"/>
            <w:shd w:val="clear" w:color="auto" w:fill="auto"/>
          </w:tcPr>
          <w:p w:rsidR="00860AE8" w:rsidRPr="00867613" w:rsidDel="00C24CAD" w:rsidRDefault="00860AE8" w:rsidP="00860AE8">
            <w:pPr>
              <w:spacing w:after="0" w:line="240" w:lineRule="auto"/>
              <w:rPr>
                <w:del w:id="20" w:author="Liu" w:date="2012-03-21T18:23:00Z"/>
              </w:rPr>
            </w:pPr>
          </w:p>
        </w:tc>
      </w:tr>
    </w:tbl>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bookmarkEnd w:id="0"/>
    <w:p w:rsidR="00B30678" w:rsidRDefault="00B30678" w:rsidP="00860AE8">
      <w:pPr>
        <w:pStyle w:val="1"/>
        <w:numPr>
          <w:ilvl w:val="0"/>
          <w:numId w:val="0"/>
        </w:numPr>
        <w:ind w:left="432" w:hanging="432"/>
      </w:pPr>
    </w:p>
    <w:p w:rsidR="00860AE8" w:rsidRDefault="00860AE8" w:rsidP="00860AE8">
      <w:pPr>
        <w:pStyle w:val="1"/>
        <w:numPr>
          <w:ilvl w:val="0"/>
          <w:numId w:val="0"/>
        </w:numPr>
        <w:ind w:left="432" w:hanging="432"/>
      </w:pPr>
      <w:bookmarkStart w:id="21" w:name="_Toc320122531"/>
      <w:r>
        <w:lastRenderedPageBreak/>
        <w:t>Table of Contents</w:t>
      </w:r>
      <w:bookmarkEnd w:id="21"/>
    </w:p>
    <w:p w:rsidR="009A7086" w:rsidRDefault="000C5260">
      <w:pPr>
        <w:pStyle w:val="10"/>
        <w:tabs>
          <w:tab w:val="right" w:leader="dot" w:pos="9350"/>
        </w:tabs>
        <w:rPr>
          <w:ins w:id="22" w:author="Liu" w:date="2012-03-21T19:46:00Z"/>
          <w:rFonts w:asciiTheme="minorHAnsi" w:hAnsiTheme="minorHAnsi" w:cstheme="minorBidi"/>
          <w:noProof/>
          <w:kern w:val="2"/>
          <w:sz w:val="21"/>
          <w:szCs w:val="22"/>
          <w:lang w:eastAsia="zh-CN"/>
        </w:rPr>
      </w:pPr>
      <w:r w:rsidRPr="000C5260">
        <w:fldChar w:fldCharType="begin"/>
      </w:r>
      <w:r w:rsidR="00860AE8">
        <w:instrText xml:space="preserve"> TOC \o "1-3" \h \z \u </w:instrText>
      </w:r>
      <w:r w:rsidRPr="000C5260">
        <w:fldChar w:fldCharType="separate"/>
      </w:r>
      <w:ins w:id="23"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"_Toc320122530"</w:instrText>
        </w:r>
        <w:r w:rsidR="009A7086" w:rsidRPr="00C12981">
          <w:rPr>
            <w:rStyle w:val="a8"/>
            <w:noProof/>
          </w:rPr>
          <w:instrText xml:space="preserve"> </w:instrText>
        </w:r>
        <w:r w:rsidRPr="00C12981">
          <w:rPr>
            <w:rStyle w:val="a8"/>
            <w:noProof/>
          </w:rPr>
          <w:fldChar w:fldCharType="separate"/>
        </w:r>
        <w:r w:rsidR="009A7086" w:rsidRPr="00C12981">
          <w:rPr>
            <w:rStyle w:val="a8"/>
            <w:noProof/>
          </w:rPr>
          <w:t>List Of Revisions</w:t>
        </w:r>
        <w:r w:rsidR="009A7086">
          <w:rPr>
            <w:noProof/>
            <w:webHidden/>
          </w:rPr>
          <w:tab/>
        </w:r>
        <w:r>
          <w:rPr>
            <w:noProof/>
            <w:webHidden/>
          </w:rPr>
          <w:fldChar w:fldCharType="begin"/>
        </w:r>
        <w:r w:rsidR="009A7086">
          <w:rPr>
            <w:noProof/>
            <w:webHidden/>
          </w:rPr>
          <w:instrText xml:space="preserve"> PAGEREF _Toc320122530 \h </w:instrText>
        </w:r>
      </w:ins>
      <w:r>
        <w:rPr>
          <w:noProof/>
          <w:webHidden/>
        </w:rPr>
      </w:r>
      <w:r>
        <w:rPr>
          <w:noProof/>
          <w:webHidden/>
        </w:rPr>
        <w:fldChar w:fldCharType="separate"/>
      </w:r>
      <w:ins w:id="24" w:author="Liu" w:date="2012-03-21T19:46:00Z">
        <w:r w:rsidR="009A7086">
          <w:rPr>
            <w:noProof/>
            <w:webHidden/>
          </w:rPr>
          <w:t>2</w:t>
        </w:r>
        <w:r>
          <w:rPr>
            <w:noProof/>
            <w:webHidden/>
          </w:rPr>
          <w:fldChar w:fldCharType="end"/>
        </w:r>
        <w:r w:rsidRPr="00C12981">
          <w:rPr>
            <w:rStyle w:val="a8"/>
            <w:noProof/>
          </w:rPr>
          <w:fldChar w:fldCharType="end"/>
        </w:r>
      </w:ins>
    </w:p>
    <w:p w:rsidR="009A7086" w:rsidRDefault="000C5260">
      <w:pPr>
        <w:pStyle w:val="10"/>
        <w:tabs>
          <w:tab w:val="right" w:leader="dot" w:pos="9350"/>
        </w:tabs>
        <w:rPr>
          <w:ins w:id="25" w:author="Liu" w:date="2012-03-21T19:46:00Z"/>
          <w:rFonts w:asciiTheme="minorHAnsi" w:hAnsiTheme="minorHAnsi" w:cstheme="minorBidi"/>
          <w:noProof/>
          <w:kern w:val="2"/>
          <w:sz w:val="21"/>
          <w:szCs w:val="22"/>
          <w:lang w:eastAsia="zh-CN"/>
        </w:rPr>
      </w:pPr>
      <w:ins w:id="26"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"_Toc320122531"</w:instrText>
        </w:r>
        <w:r w:rsidR="009A7086" w:rsidRPr="00C12981">
          <w:rPr>
            <w:rStyle w:val="a8"/>
            <w:noProof/>
          </w:rPr>
          <w:instrText xml:space="preserve"> </w:instrText>
        </w:r>
        <w:r w:rsidRPr="00C12981">
          <w:rPr>
            <w:rStyle w:val="a8"/>
            <w:noProof/>
          </w:rPr>
          <w:fldChar w:fldCharType="separate"/>
        </w:r>
        <w:r w:rsidR="009A7086" w:rsidRPr="00C12981">
          <w:rPr>
            <w:rStyle w:val="a8"/>
            <w:noProof/>
          </w:rPr>
          <w:t>Table of Contents</w:t>
        </w:r>
        <w:r w:rsidR="009A7086">
          <w:rPr>
            <w:noProof/>
            <w:webHidden/>
          </w:rPr>
          <w:tab/>
        </w:r>
        <w:r>
          <w:rPr>
            <w:noProof/>
            <w:webHidden/>
          </w:rPr>
          <w:fldChar w:fldCharType="begin"/>
        </w:r>
        <w:r w:rsidR="009A7086">
          <w:rPr>
            <w:noProof/>
            <w:webHidden/>
          </w:rPr>
          <w:instrText xml:space="preserve"> PAGEREF _Toc320122531 \h </w:instrText>
        </w:r>
      </w:ins>
      <w:r>
        <w:rPr>
          <w:noProof/>
          <w:webHidden/>
        </w:rPr>
      </w:r>
      <w:r>
        <w:rPr>
          <w:noProof/>
          <w:webHidden/>
        </w:rPr>
        <w:fldChar w:fldCharType="separate"/>
      </w:r>
      <w:ins w:id="27" w:author="Liu" w:date="2012-03-21T19:46:00Z">
        <w:r w:rsidR="009A7086">
          <w:rPr>
            <w:noProof/>
            <w:webHidden/>
          </w:rPr>
          <w:t>2</w:t>
        </w:r>
        <w:r>
          <w:rPr>
            <w:noProof/>
            <w:webHidden/>
          </w:rPr>
          <w:fldChar w:fldCharType="end"/>
        </w:r>
        <w:r w:rsidRPr="00C12981">
          <w:rPr>
            <w:rStyle w:val="a8"/>
            <w:noProof/>
          </w:rPr>
          <w:fldChar w:fldCharType="end"/>
        </w:r>
      </w:ins>
    </w:p>
    <w:p w:rsidR="009A7086" w:rsidRDefault="000C5260">
      <w:pPr>
        <w:pStyle w:val="10"/>
        <w:tabs>
          <w:tab w:val="left" w:pos="400"/>
          <w:tab w:val="right" w:leader="dot" w:pos="9350"/>
        </w:tabs>
        <w:rPr>
          <w:ins w:id="28" w:author="Liu" w:date="2012-03-21T19:46:00Z"/>
          <w:rFonts w:asciiTheme="minorHAnsi" w:hAnsiTheme="minorHAnsi" w:cstheme="minorBidi"/>
          <w:noProof/>
          <w:kern w:val="2"/>
          <w:sz w:val="21"/>
          <w:szCs w:val="22"/>
          <w:lang w:eastAsia="zh-CN"/>
        </w:rPr>
      </w:pPr>
      <w:ins w:id="29"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"_Toc320122532"</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1</w:t>
        </w:r>
        <w:r w:rsidR="009A7086">
          <w:rPr>
            <w:rFonts w:asciiTheme="minorHAnsi" w:hAnsiTheme="minorHAnsi" w:cstheme="minorBidi"/>
            <w:noProof/>
            <w:kern w:val="2"/>
            <w:sz w:val="21"/>
            <w:szCs w:val="22"/>
            <w:lang w:eastAsia="zh-CN"/>
          </w:rPr>
          <w:tab/>
        </w:r>
        <w:r w:rsidR="009A7086" w:rsidRPr="00C12981">
          <w:rPr>
            <w:rStyle w:val="a8"/>
            <w:rFonts w:eastAsia="Arial"/>
            <w:noProof/>
          </w:rPr>
          <w:t>Introduction</w:t>
        </w:r>
        <w:r w:rsidR="009A7086">
          <w:rPr>
            <w:noProof/>
            <w:webHidden/>
          </w:rPr>
          <w:tab/>
        </w:r>
        <w:r>
          <w:rPr>
            <w:noProof/>
            <w:webHidden/>
          </w:rPr>
          <w:fldChar w:fldCharType="begin"/>
        </w:r>
        <w:r w:rsidR="009A7086">
          <w:rPr>
            <w:noProof/>
            <w:webHidden/>
          </w:rPr>
          <w:instrText xml:space="preserve"> PAGEREF _Toc320122532 \h </w:instrText>
        </w:r>
      </w:ins>
      <w:r>
        <w:rPr>
          <w:noProof/>
          <w:webHidden/>
        </w:rPr>
      </w:r>
      <w:r>
        <w:rPr>
          <w:noProof/>
          <w:webHidden/>
        </w:rPr>
        <w:fldChar w:fldCharType="separate"/>
      </w:r>
      <w:ins w:id="30" w:author="Liu" w:date="2012-03-21T19:46:00Z">
        <w:r w:rsidR="009A7086">
          <w:rPr>
            <w:noProof/>
            <w:webHidden/>
          </w:rPr>
          <w:t>5</w:t>
        </w:r>
        <w:r>
          <w:rPr>
            <w:noProof/>
            <w:webHidden/>
          </w:rPr>
          <w:fldChar w:fldCharType="end"/>
        </w:r>
        <w:r w:rsidRPr="00C12981">
          <w:rPr>
            <w:rStyle w:val="a8"/>
            <w:noProof/>
          </w:rPr>
          <w:fldChar w:fldCharType="end"/>
        </w:r>
      </w:ins>
    </w:p>
    <w:p w:rsidR="009A7086" w:rsidRDefault="000C5260">
      <w:pPr>
        <w:pStyle w:val="20"/>
        <w:tabs>
          <w:tab w:val="left" w:pos="840"/>
          <w:tab w:val="right" w:leader="dot" w:pos="9350"/>
        </w:tabs>
        <w:rPr>
          <w:ins w:id="31" w:author="Liu" w:date="2012-03-21T19:46:00Z"/>
          <w:rFonts w:asciiTheme="minorHAnsi" w:hAnsiTheme="minorHAnsi" w:cstheme="minorBidi"/>
          <w:noProof/>
          <w:kern w:val="2"/>
          <w:sz w:val="21"/>
          <w:szCs w:val="22"/>
          <w:lang w:eastAsia="zh-CN"/>
        </w:rPr>
      </w:pPr>
      <w:ins w:id="32"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"_Toc320122533"</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1.1</w:t>
        </w:r>
        <w:r w:rsidR="009A7086">
          <w:rPr>
            <w:rFonts w:asciiTheme="minorHAnsi" w:hAnsiTheme="minorHAnsi" w:cstheme="minorBidi"/>
            <w:noProof/>
            <w:kern w:val="2"/>
            <w:sz w:val="21"/>
            <w:szCs w:val="22"/>
            <w:lang w:eastAsia="zh-CN"/>
          </w:rPr>
          <w:tab/>
        </w:r>
        <w:r w:rsidR="009A7086" w:rsidRPr="00C12981">
          <w:rPr>
            <w:rStyle w:val="a8"/>
            <w:rFonts w:eastAsia="Arial"/>
            <w:noProof/>
          </w:rPr>
          <w:t>Product Overview</w:t>
        </w:r>
        <w:r w:rsidR="009A7086">
          <w:rPr>
            <w:noProof/>
            <w:webHidden/>
          </w:rPr>
          <w:tab/>
        </w:r>
        <w:r>
          <w:rPr>
            <w:noProof/>
            <w:webHidden/>
          </w:rPr>
          <w:fldChar w:fldCharType="begin"/>
        </w:r>
        <w:r w:rsidR="009A7086">
          <w:rPr>
            <w:noProof/>
            <w:webHidden/>
          </w:rPr>
          <w:instrText xml:space="preserve"> PAGEREF _Toc320122533 \h </w:instrText>
        </w:r>
      </w:ins>
      <w:r>
        <w:rPr>
          <w:noProof/>
          <w:webHidden/>
        </w:rPr>
      </w:r>
      <w:r>
        <w:rPr>
          <w:noProof/>
          <w:webHidden/>
        </w:rPr>
        <w:fldChar w:fldCharType="separate"/>
      </w:r>
      <w:ins w:id="33" w:author="Liu" w:date="2012-03-21T19:46:00Z">
        <w:r w:rsidR="009A7086">
          <w:rPr>
            <w:noProof/>
            <w:webHidden/>
          </w:rPr>
          <w:t>5</w:t>
        </w:r>
        <w:r>
          <w:rPr>
            <w:noProof/>
            <w:webHidden/>
          </w:rPr>
          <w:fldChar w:fldCharType="end"/>
        </w:r>
        <w:r w:rsidRPr="00C12981">
          <w:rPr>
            <w:rStyle w:val="a8"/>
            <w:noProof/>
          </w:rPr>
          <w:fldChar w:fldCharType="end"/>
        </w:r>
      </w:ins>
    </w:p>
    <w:p w:rsidR="009A7086" w:rsidRDefault="000C5260">
      <w:pPr>
        <w:pStyle w:val="20"/>
        <w:tabs>
          <w:tab w:val="left" w:pos="840"/>
          <w:tab w:val="right" w:leader="dot" w:pos="9350"/>
        </w:tabs>
        <w:rPr>
          <w:ins w:id="34" w:author="Liu" w:date="2012-03-21T19:46:00Z"/>
          <w:rFonts w:asciiTheme="minorHAnsi" w:hAnsiTheme="minorHAnsi" w:cstheme="minorBidi"/>
          <w:noProof/>
          <w:kern w:val="2"/>
          <w:sz w:val="21"/>
          <w:szCs w:val="22"/>
          <w:lang w:eastAsia="zh-CN"/>
        </w:rPr>
      </w:pPr>
      <w:ins w:id="35"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"_Toc320122534"</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1.2</w:t>
        </w:r>
        <w:r w:rsidR="009A7086">
          <w:rPr>
            <w:rFonts w:asciiTheme="minorHAnsi" w:hAnsiTheme="minorHAnsi" w:cstheme="minorBidi"/>
            <w:noProof/>
            <w:kern w:val="2"/>
            <w:sz w:val="21"/>
            <w:szCs w:val="22"/>
            <w:lang w:eastAsia="zh-CN"/>
          </w:rPr>
          <w:tab/>
        </w:r>
        <w:r w:rsidR="009A7086" w:rsidRPr="00C12981">
          <w:rPr>
            <w:rStyle w:val="a8"/>
            <w:rFonts w:eastAsia="Arial"/>
            <w:noProof/>
          </w:rPr>
          <w:t>Purpose</w:t>
        </w:r>
        <w:r w:rsidR="009A7086">
          <w:rPr>
            <w:noProof/>
            <w:webHidden/>
          </w:rPr>
          <w:tab/>
        </w:r>
        <w:r>
          <w:rPr>
            <w:noProof/>
            <w:webHidden/>
          </w:rPr>
          <w:fldChar w:fldCharType="begin"/>
        </w:r>
        <w:r w:rsidR="009A7086">
          <w:rPr>
            <w:noProof/>
            <w:webHidden/>
          </w:rPr>
          <w:instrText xml:space="preserve"> PAGEREF _Toc320122534 \h </w:instrText>
        </w:r>
      </w:ins>
      <w:r>
        <w:rPr>
          <w:noProof/>
          <w:webHidden/>
        </w:rPr>
      </w:r>
      <w:r>
        <w:rPr>
          <w:noProof/>
          <w:webHidden/>
        </w:rPr>
        <w:fldChar w:fldCharType="separate"/>
      </w:r>
      <w:ins w:id="36" w:author="Liu" w:date="2012-03-21T19:46:00Z">
        <w:r w:rsidR="009A7086">
          <w:rPr>
            <w:noProof/>
            <w:webHidden/>
          </w:rPr>
          <w:t>5</w:t>
        </w:r>
        <w:r>
          <w:rPr>
            <w:noProof/>
            <w:webHidden/>
          </w:rPr>
          <w:fldChar w:fldCharType="end"/>
        </w:r>
        <w:r w:rsidRPr="00C12981">
          <w:rPr>
            <w:rStyle w:val="a8"/>
            <w:noProof/>
          </w:rPr>
          <w:fldChar w:fldCharType="end"/>
        </w:r>
      </w:ins>
    </w:p>
    <w:p w:rsidR="009A7086" w:rsidRDefault="000C5260">
      <w:pPr>
        <w:pStyle w:val="20"/>
        <w:tabs>
          <w:tab w:val="left" w:pos="840"/>
          <w:tab w:val="right" w:leader="dot" w:pos="9350"/>
        </w:tabs>
        <w:rPr>
          <w:ins w:id="37" w:author="Liu" w:date="2012-03-21T19:46:00Z"/>
          <w:rFonts w:asciiTheme="minorHAnsi" w:hAnsiTheme="minorHAnsi" w:cstheme="minorBidi"/>
          <w:noProof/>
          <w:kern w:val="2"/>
          <w:sz w:val="21"/>
          <w:szCs w:val="22"/>
          <w:lang w:eastAsia="zh-CN"/>
        </w:rPr>
      </w:pPr>
      <w:ins w:id="38"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"_Toc320122535"</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1.3</w:t>
        </w:r>
        <w:r w:rsidR="009A7086">
          <w:rPr>
            <w:rFonts w:asciiTheme="minorHAnsi" w:hAnsiTheme="minorHAnsi" w:cstheme="minorBidi"/>
            <w:noProof/>
            <w:kern w:val="2"/>
            <w:sz w:val="21"/>
            <w:szCs w:val="22"/>
            <w:lang w:eastAsia="zh-CN"/>
          </w:rPr>
          <w:tab/>
        </w:r>
        <w:r w:rsidR="009A7086" w:rsidRPr="00C12981">
          <w:rPr>
            <w:rStyle w:val="a8"/>
            <w:rFonts w:eastAsia="Arial"/>
            <w:noProof/>
          </w:rPr>
          <w:t>Scope</w:t>
        </w:r>
        <w:r w:rsidR="009A7086">
          <w:rPr>
            <w:noProof/>
            <w:webHidden/>
          </w:rPr>
          <w:tab/>
        </w:r>
        <w:r>
          <w:rPr>
            <w:noProof/>
            <w:webHidden/>
          </w:rPr>
          <w:fldChar w:fldCharType="begin"/>
        </w:r>
        <w:r w:rsidR="009A7086">
          <w:rPr>
            <w:noProof/>
            <w:webHidden/>
          </w:rPr>
          <w:instrText xml:space="preserve"> PAGEREF _Toc320122535 \h </w:instrText>
        </w:r>
      </w:ins>
      <w:r>
        <w:rPr>
          <w:noProof/>
          <w:webHidden/>
        </w:rPr>
      </w:r>
      <w:r>
        <w:rPr>
          <w:noProof/>
          <w:webHidden/>
        </w:rPr>
        <w:fldChar w:fldCharType="separate"/>
      </w:r>
      <w:ins w:id="39" w:author="Liu" w:date="2012-03-21T19:46:00Z">
        <w:r w:rsidR="009A7086">
          <w:rPr>
            <w:noProof/>
            <w:webHidden/>
          </w:rPr>
          <w:t>5</w:t>
        </w:r>
        <w:r>
          <w:rPr>
            <w:noProof/>
            <w:webHidden/>
          </w:rPr>
          <w:fldChar w:fldCharType="end"/>
        </w:r>
        <w:r w:rsidRPr="00C12981">
          <w:rPr>
            <w:rStyle w:val="a8"/>
            <w:noProof/>
          </w:rPr>
          <w:fldChar w:fldCharType="end"/>
        </w:r>
      </w:ins>
    </w:p>
    <w:p w:rsidR="009A7086" w:rsidRDefault="000C5260">
      <w:pPr>
        <w:pStyle w:val="20"/>
        <w:tabs>
          <w:tab w:val="left" w:pos="840"/>
          <w:tab w:val="right" w:leader="dot" w:pos="9350"/>
        </w:tabs>
        <w:rPr>
          <w:ins w:id="40" w:author="Liu" w:date="2012-03-21T19:46:00Z"/>
          <w:rFonts w:asciiTheme="minorHAnsi" w:hAnsiTheme="minorHAnsi" w:cstheme="minorBidi"/>
          <w:noProof/>
          <w:kern w:val="2"/>
          <w:sz w:val="21"/>
          <w:szCs w:val="22"/>
          <w:lang w:eastAsia="zh-CN"/>
        </w:rPr>
      </w:pPr>
      <w:ins w:id="41"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"_Toc320122536"</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1.4</w:t>
        </w:r>
        <w:r w:rsidR="009A7086">
          <w:rPr>
            <w:rFonts w:asciiTheme="minorHAnsi" w:hAnsiTheme="minorHAnsi" w:cstheme="minorBidi"/>
            <w:noProof/>
            <w:kern w:val="2"/>
            <w:sz w:val="21"/>
            <w:szCs w:val="22"/>
            <w:lang w:eastAsia="zh-CN"/>
          </w:rPr>
          <w:tab/>
        </w:r>
        <w:r w:rsidR="009A7086" w:rsidRPr="00C12981">
          <w:rPr>
            <w:rStyle w:val="a8"/>
            <w:rFonts w:eastAsia="Arial"/>
            <w:noProof/>
          </w:rPr>
          <w:t>Reference</w:t>
        </w:r>
        <w:r w:rsidR="009A7086">
          <w:rPr>
            <w:noProof/>
            <w:webHidden/>
          </w:rPr>
          <w:tab/>
        </w:r>
        <w:r>
          <w:rPr>
            <w:noProof/>
            <w:webHidden/>
          </w:rPr>
          <w:fldChar w:fldCharType="begin"/>
        </w:r>
        <w:r w:rsidR="009A7086">
          <w:rPr>
            <w:noProof/>
            <w:webHidden/>
          </w:rPr>
          <w:instrText xml:space="preserve"> PAGEREF _Toc320122536 \h </w:instrText>
        </w:r>
      </w:ins>
      <w:r>
        <w:rPr>
          <w:noProof/>
          <w:webHidden/>
        </w:rPr>
      </w:r>
      <w:r>
        <w:rPr>
          <w:noProof/>
          <w:webHidden/>
        </w:rPr>
        <w:fldChar w:fldCharType="separate"/>
      </w:r>
      <w:ins w:id="42" w:author="Liu" w:date="2012-03-21T19:46:00Z">
        <w:r w:rsidR="009A7086">
          <w:rPr>
            <w:noProof/>
            <w:webHidden/>
          </w:rPr>
          <w:t>5</w:t>
        </w:r>
        <w:r>
          <w:rPr>
            <w:noProof/>
            <w:webHidden/>
          </w:rPr>
          <w:fldChar w:fldCharType="end"/>
        </w:r>
        <w:r w:rsidRPr="00C12981">
          <w:rPr>
            <w:rStyle w:val="a8"/>
            <w:noProof/>
          </w:rPr>
          <w:fldChar w:fldCharType="end"/>
        </w:r>
      </w:ins>
    </w:p>
    <w:p w:rsidR="009A7086" w:rsidRDefault="000C5260">
      <w:pPr>
        <w:pStyle w:val="20"/>
        <w:tabs>
          <w:tab w:val="left" w:pos="840"/>
          <w:tab w:val="right" w:leader="dot" w:pos="9350"/>
        </w:tabs>
        <w:rPr>
          <w:ins w:id="43" w:author="Liu" w:date="2012-03-21T19:46:00Z"/>
          <w:rFonts w:asciiTheme="minorHAnsi" w:hAnsiTheme="minorHAnsi" w:cstheme="minorBidi"/>
          <w:noProof/>
          <w:kern w:val="2"/>
          <w:sz w:val="21"/>
          <w:szCs w:val="22"/>
          <w:lang w:eastAsia="zh-CN"/>
        </w:rPr>
      </w:pPr>
      <w:ins w:id="44"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"_Toc320122537"</w:instrText>
        </w:r>
        <w:r w:rsidR="009A7086" w:rsidRPr="00C12981">
          <w:rPr>
            <w:rStyle w:val="a8"/>
            <w:noProof/>
          </w:rPr>
          <w:instrText xml:space="preserve"> </w:instrText>
        </w:r>
        <w:r w:rsidRPr="00C12981">
          <w:rPr>
            <w:rStyle w:val="a8"/>
            <w:noProof/>
          </w:rPr>
          <w:fldChar w:fldCharType="separate"/>
        </w:r>
        <w:r w:rsidR="009A7086" w:rsidRPr="00C12981">
          <w:rPr>
            <w:rStyle w:val="a8"/>
            <w:noProof/>
          </w:rPr>
          <w:t>1.5</w:t>
        </w:r>
        <w:r w:rsidR="009A7086">
          <w:rPr>
            <w:rFonts w:asciiTheme="minorHAnsi" w:hAnsiTheme="minorHAnsi" w:cstheme="minorBidi"/>
            <w:noProof/>
            <w:kern w:val="2"/>
            <w:sz w:val="21"/>
            <w:szCs w:val="22"/>
            <w:lang w:eastAsia="zh-CN"/>
          </w:rPr>
          <w:tab/>
        </w:r>
        <w:r w:rsidR="009A7086" w:rsidRPr="00C12981">
          <w:rPr>
            <w:rStyle w:val="a8"/>
            <w:rFonts w:eastAsia="Arial"/>
            <w:noProof/>
          </w:rPr>
          <w:t>Definitions and Abbreviations</w:t>
        </w:r>
        <w:r w:rsidR="009A7086">
          <w:rPr>
            <w:noProof/>
            <w:webHidden/>
          </w:rPr>
          <w:tab/>
        </w:r>
        <w:r>
          <w:rPr>
            <w:noProof/>
            <w:webHidden/>
          </w:rPr>
          <w:fldChar w:fldCharType="begin"/>
        </w:r>
        <w:r w:rsidR="009A7086">
          <w:rPr>
            <w:noProof/>
            <w:webHidden/>
          </w:rPr>
          <w:instrText xml:space="preserve"> PAGEREF _Toc320122537 \h </w:instrText>
        </w:r>
      </w:ins>
      <w:r>
        <w:rPr>
          <w:noProof/>
          <w:webHidden/>
        </w:rPr>
      </w:r>
      <w:r>
        <w:rPr>
          <w:noProof/>
          <w:webHidden/>
        </w:rPr>
        <w:fldChar w:fldCharType="separate"/>
      </w:r>
      <w:ins w:id="45" w:author="Liu" w:date="2012-03-21T19:46:00Z">
        <w:r w:rsidR="009A7086">
          <w:rPr>
            <w:noProof/>
            <w:webHidden/>
          </w:rPr>
          <w:t>5</w:t>
        </w:r>
        <w:r>
          <w:rPr>
            <w:noProof/>
            <w:webHidden/>
          </w:rPr>
          <w:fldChar w:fldCharType="end"/>
        </w:r>
        <w:r w:rsidRPr="00C12981">
          <w:rPr>
            <w:rStyle w:val="a8"/>
            <w:noProof/>
          </w:rPr>
          <w:fldChar w:fldCharType="end"/>
        </w:r>
      </w:ins>
    </w:p>
    <w:p w:rsidR="009A7086" w:rsidRDefault="000C5260">
      <w:pPr>
        <w:pStyle w:val="10"/>
        <w:tabs>
          <w:tab w:val="left" w:pos="400"/>
          <w:tab w:val="right" w:leader="dot" w:pos="9350"/>
        </w:tabs>
        <w:rPr>
          <w:ins w:id="46" w:author="Liu" w:date="2012-03-21T19:46:00Z"/>
          <w:rFonts w:asciiTheme="minorHAnsi" w:hAnsiTheme="minorHAnsi" w:cstheme="minorBidi"/>
          <w:noProof/>
          <w:kern w:val="2"/>
          <w:sz w:val="21"/>
          <w:szCs w:val="22"/>
          <w:lang w:eastAsia="zh-CN"/>
        </w:rPr>
      </w:pPr>
      <w:ins w:id="47"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"_Toc320122538"</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2</w:t>
        </w:r>
        <w:r w:rsidR="009A7086">
          <w:rPr>
            <w:rFonts w:asciiTheme="minorHAnsi" w:hAnsiTheme="minorHAnsi" w:cstheme="minorBidi"/>
            <w:noProof/>
            <w:kern w:val="2"/>
            <w:sz w:val="21"/>
            <w:szCs w:val="22"/>
            <w:lang w:eastAsia="zh-CN"/>
          </w:rPr>
          <w:tab/>
        </w:r>
        <w:r w:rsidR="009A7086" w:rsidRPr="00C12981">
          <w:rPr>
            <w:rStyle w:val="a8"/>
            <w:rFonts w:eastAsia="Arial"/>
            <w:noProof/>
          </w:rPr>
          <w:t>Overall Description</w:t>
        </w:r>
        <w:r w:rsidR="009A7086">
          <w:rPr>
            <w:noProof/>
            <w:webHidden/>
          </w:rPr>
          <w:tab/>
        </w:r>
        <w:r>
          <w:rPr>
            <w:noProof/>
            <w:webHidden/>
          </w:rPr>
          <w:fldChar w:fldCharType="begin"/>
        </w:r>
        <w:r w:rsidR="009A7086">
          <w:rPr>
            <w:noProof/>
            <w:webHidden/>
          </w:rPr>
          <w:instrText xml:space="preserve"> PAGEREF _Toc320122538 \h </w:instrText>
        </w:r>
      </w:ins>
      <w:r>
        <w:rPr>
          <w:noProof/>
          <w:webHidden/>
        </w:rPr>
      </w:r>
      <w:r>
        <w:rPr>
          <w:noProof/>
          <w:webHidden/>
        </w:rPr>
        <w:fldChar w:fldCharType="separate"/>
      </w:r>
      <w:ins w:id="48" w:author="Liu" w:date="2012-03-21T19:46:00Z">
        <w:r w:rsidR="009A7086">
          <w:rPr>
            <w:noProof/>
            <w:webHidden/>
          </w:rPr>
          <w:t>5</w:t>
        </w:r>
        <w:r>
          <w:rPr>
            <w:noProof/>
            <w:webHidden/>
          </w:rPr>
          <w:fldChar w:fldCharType="end"/>
        </w:r>
        <w:r w:rsidRPr="00C12981">
          <w:rPr>
            <w:rStyle w:val="a8"/>
            <w:noProof/>
          </w:rPr>
          <w:fldChar w:fldCharType="end"/>
        </w:r>
      </w:ins>
    </w:p>
    <w:p w:rsidR="009A7086" w:rsidRDefault="000C5260">
      <w:pPr>
        <w:pStyle w:val="20"/>
        <w:tabs>
          <w:tab w:val="left" w:pos="840"/>
          <w:tab w:val="right" w:leader="dot" w:pos="9350"/>
        </w:tabs>
        <w:rPr>
          <w:ins w:id="49" w:author="Liu" w:date="2012-03-21T19:46:00Z"/>
          <w:rFonts w:asciiTheme="minorHAnsi" w:hAnsiTheme="minorHAnsi" w:cstheme="minorBidi"/>
          <w:noProof/>
          <w:kern w:val="2"/>
          <w:sz w:val="21"/>
          <w:szCs w:val="22"/>
          <w:lang w:eastAsia="zh-CN"/>
        </w:rPr>
      </w:pPr>
      <w:ins w:id="50"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"_Toc320122539"</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2.1</w:t>
        </w:r>
        <w:r w:rsidR="009A7086">
          <w:rPr>
            <w:rFonts w:asciiTheme="minorHAnsi" w:hAnsiTheme="minorHAnsi" w:cstheme="minorBidi"/>
            <w:noProof/>
            <w:kern w:val="2"/>
            <w:sz w:val="21"/>
            <w:szCs w:val="22"/>
            <w:lang w:eastAsia="zh-CN"/>
          </w:rPr>
          <w:tab/>
        </w:r>
        <w:r w:rsidR="009A7086" w:rsidRPr="00C12981">
          <w:rPr>
            <w:rStyle w:val="a8"/>
            <w:rFonts w:eastAsia="Arial"/>
            <w:noProof/>
          </w:rPr>
          <w:t>Product Perspective</w:t>
        </w:r>
        <w:r w:rsidR="009A7086">
          <w:rPr>
            <w:noProof/>
            <w:webHidden/>
          </w:rPr>
          <w:tab/>
        </w:r>
        <w:r>
          <w:rPr>
            <w:noProof/>
            <w:webHidden/>
          </w:rPr>
          <w:fldChar w:fldCharType="begin"/>
        </w:r>
        <w:r w:rsidR="009A7086">
          <w:rPr>
            <w:noProof/>
            <w:webHidden/>
          </w:rPr>
          <w:instrText xml:space="preserve"> PAGEREF _Toc320122539 \h </w:instrText>
        </w:r>
      </w:ins>
      <w:r>
        <w:rPr>
          <w:noProof/>
          <w:webHidden/>
        </w:rPr>
      </w:r>
      <w:r>
        <w:rPr>
          <w:noProof/>
          <w:webHidden/>
        </w:rPr>
        <w:fldChar w:fldCharType="separate"/>
      </w:r>
      <w:ins w:id="51" w:author="Liu" w:date="2012-03-21T19:46:00Z">
        <w:r w:rsidR="009A7086">
          <w:rPr>
            <w:noProof/>
            <w:webHidden/>
          </w:rPr>
          <w:t>5</w:t>
        </w:r>
        <w:r>
          <w:rPr>
            <w:noProof/>
            <w:webHidden/>
          </w:rPr>
          <w:fldChar w:fldCharType="end"/>
        </w:r>
        <w:r w:rsidRPr="00C12981">
          <w:rPr>
            <w:rStyle w:val="a8"/>
            <w:noProof/>
          </w:rPr>
          <w:fldChar w:fldCharType="end"/>
        </w:r>
      </w:ins>
    </w:p>
    <w:p w:rsidR="009A7086" w:rsidRDefault="000C5260">
      <w:pPr>
        <w:pStyle w:val="20"/>
        <w:tabs>
          <w:tab w:val="left" w:pos="840"/>
          <w:tab w:val="right" w:leader="dot" w:pos="9350"/>
        </w:tabs>
        <w:rPr>
          <w:ins w:id="52" w:author="Liu" w:date="2012-03-21T19:46:00Z"/>
          <w:rFonts w:asciiTheme="minorHAnsi" w:hAnsiTheme="minorHAnsi" w:cstheme="minorBidi"/>
          <w:noProof/>
          <w:kern w:val="2"/>
          <w:sz w:val="21"/>
          <w:szCs w:val="22"/>
          <w:lang w:eastAsia="zh-CN"/>
        </w:rPr>
      </w:pPr>
      <w:ins w:id="53"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"_Toc320122540"</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2.2</w:t>
        </w:r>
        <w:r w:rsidR="009A7086">
          <w:rPr>
            <w:rFonts w:asciiTheme="minorHAnsi" w:hAnsiTheme="minorHAnsi" w:cstheme="minorBidi"/>
            <w:noProof/>
            <w:kern w:val="2"/>
            <w:sz w:val="21"/>
            <w:szCs w:val="22"/>
            <w:lang w:eastAsia="zh-CN"/>
          </w:rPr>
          <w:tab/>
        </w:r>
        <w:r w:rsidR="009A7086" w:rsidRPr="00C12981">
          <w:rPr>
            <w:rStyle w:val="a8"/>
            <w:rFonts w:eastAsia="Arial"/>
            <w:noProof/>
          </w:rPr>
          <w:t>Product Functions</w:t>
        </w:r>
        <w:r w:rsidR="009A7086">
          <w:rPr>
            <w:noProof/>
            <w:webHidden/>
          </w:rPr>
          <w:tab/>
        </w:r>
        <w:r>
          <w:rPr>
            <w:noProof/>
            <w:webHidden/>
          </w:rPr>
          <w:fldChar w:fldCharType="begin"/>
        </w:r>
        <w:r w:rsidR="009A7086">
          <w:rPr>
            <w:noProof/>
            <w:webHidden/>
          </w:rPr>
          <w:instrText xml:space="preserve"> PAGEREF _Toc320122540 \h </w:instrText>
        </w:r>
      </w:ins>
      <w:r>
        <w:rPr>
          <w:noProof/>
          <w:webHidden/>
        </w:rPr>
      </w:r>
      <w:r>
        <w:rPr>
          <w:noProof/>
          <w:webHidden/>
        </w:rPr>
        <w:fldChar w:fldCharType="separate"/>
      </w:r>
      <w:ins w:id="54" w:author="Liu" w:date="2012-03-21T19:46:00Z">
        <w:r w:rsidR="009A7086">
          <w:rPr>
            <w:noProof/>
            <w:webHidden/>
          </w:rPr>
          <w:t>6</w:t>
        </w:r>
        <w:r>
          <w:rPr>
            <w:noProof/>
            <w:webHidden/>
          </w:rPr>
          <w:fldChar w:fldCharType="end"/>
        </w:r>
        <w:r w:rsidRPr="00C12981">
          <w:rPr>
            <w:rStyle w:val="a8"/>
            <w:noProof/>
          </w:rPr>
          <w:fldChar w:fldCharType="end"/>
        </w:r>
      </w:ins>
    </w:p>
    <w:p w:rsidR="009A7086" w:rsidRDefault="000C5260">
      <w:pPr>
        <w:pStyle w:val="20"/>
        <w:tabs>
          <w:tab w:val="left" w:pos="840"/>
          <w:tab w:val="right" w:leader="dot" w:pos="9350"/>
        </w:tabs>
        <w:rPr>
          <w:ins w:id="55" w:author="Liu" w:date="2012-03-21T19:46:00Z"/>
          <w:rFonts w:asciiTheme="minorHAnsi" w:hAnsiTheme="minorHAnsi" w:cstheme="minorBidi"/>
          <w:noProof/>
          <w:kern w:val="2"/>
          <w:sz w:val="21"/>
          <w:szCs w:val="22"/>
          <w:lang w:eastAsia="zh-CN"/>
        </w:rPr>
      </w:pPr>
      <w:ins w:id="56"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"_Toc320122541"</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2.3</w:t>
        </w:r>
        <w:r w:rsidR="009A7086">
          <w:rPr>
            <w:rFonts w:asciiTheme="minorHAnsi" w:hAnsiTheme="minorHAnsi" w:cstheme="minorBidi"/>
            <w:noProof/>
            <w:kern w:val="2"/>
            <w:sz w:val="21"/>
            <w:szCs w:val="22"/>
            <w:lang w:eastAsia="zh-CN"/>
          </w:rPr>
          <w:tab/>
        </w:r>
        <w:r w:rsidR="009A7086" w:rsidRPr="00C12981">
          <w:rPr>
            <w:rStyle w:val="a8"/>
            <w:rFonts w:eastAsia="Arial"/>
            <w:noProof/>
          </w:rPr>
          <w:t>User Characteristics</w:t>
        </w:r>
        <w:r w:rsidR="009A7086">
          <w:rPr>
            <w:noProof/>
            <w:webHidden/>
          </w:rPr>
          <w:tab/>
        </w:r>
        <w:r>
          <w:rPr>
            <w:noProof/>
            <w:webHidden/>
          </w:rPr>
          <w:fldChar w:fldCharType="begin"/>
        </w:r>
        <w:r w:rsidR="009A7086">
          <w:rPr>
            <w:noProof/>
            <w:webHidden/>
          </w:rPr>
          <w:instrText xml:space="preserve"> PAGEREF _Toc320122541 \h </w:instrText>
        </w:r>
      </w:ins>
      <w:r>
        <w:rPr>
          <w:noProof/>
          <w:webHidden/>
        </w:rPr>
      </w:r>
      <w:r>
        <w:rPr>
          <w:noProof/>
          <w:webHidden/>
        </w:rPr>
        <w:fldChar w:fldCharType="separate"/>
      </w:r>
      <w:ins w:id="57" w:author="Liu" w:date="2012-03-21T19:46:00Z">
        <w:r w:rsidR="009A7086">
          <w:rPr>
            <w:noProof/>
            <w:webHidden/>
          </w:rPr>
          <w:t>6</w:t>
        </w:r>
        <w:r>
          <w:rPr>
            <w:noProof/>
            <w:webHidden/>
          </w:rPr>
          <w:fldChar w:fldCharType="end"/>
        </w:r>
        <w:r w:rsidRPr="00C12981">
          <w:rPr>
            <w:rStyle w:val="a8"/>
            <w:noProof/>
          </w:rPr>
          <w:fldChar w:fldCharType="end"/>
        </w:r>
      </w:ins>
    </w:p>
    <w:p w:rsidR="009A7086" w:rsidRDefault="000C5260">
      <w:pPr>
        <w:pStyle w:val="30"/>
        <w:tabs>
          <w:tab w:val="left" w:pos="1050"/>
          <w:tab w:val="right" w:leader="dot" w:pos="9350"/>
        </w:tabs>
        <w:rPr>
          <w:ins w:id="58" w:author="Liu" w:date="2012-03-21T19:46:00Z"/>
          <w:rFonts w:asciiTheme="minorHAnsi" w:hAnsiTheme="minorHAnsi" w:cstheme="minorBidi"/>
          <w:noProof/>
          <w:kern w:val="2"/>
          <w:sz w:val="21"/>
          <w:szCs w:val="22"/>
          <w:lang w:eastAsia="zh-CN"/>
        </w:rPr>
      </w:pPr>
      <w:ins w:id="59"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"_Toc320122542"</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2.3.1</w:t>
        </w:r>
        <w:r w:rsidR="009A7086">
          <w:rPr>
            <w:rFonts w:asciiTheme="minorHAnsi" w:hAnsiTheme="minorHAnsi" w:cstheme="minorBidi"/>
            <w:noProof/>
            <w:kern w:val="2"/>
            <w:sz w:val="21"/>
            <w:szCs w:val="22"/>
            <w:lang w:eastAsia="zh-CN"/>
          </w:rPr>
          <w:tab/>
        </w:r>
        <w:r w:rsidR="009A7086" w:rsidRPr="00C12981">
          <w:rPr>
            <w:rStyle w:val="a8"/>
            <w:rFonts w:eastAsia="Arial"/>
            <w:noProof/>
          </w:rPr>
          <w:t>Dispatcher</w:t>
        </w:r>
        <w:r w:rsidR="009A7086">
          <w:rPr>
            <w:noProof/>
            <w:webHidden/>
          </w:rPr>
          <w:tab/>
        </w:r>
        <w:r>
          <w:rPr>
            <w:noProof/>
            <w:webHidden/>
          </w:rPr>
          <w:fldChar w:fldCharType="begin"/>
        </w:r>
        <w:r w:rsidR="009A7086">
          <w:rPr>
            <w:noProof/>
            <w:webHidden/>
          </w:rPr>
          <w:instrText xml:space="preserve"> PAGEREF _Toc320122542 \h </w:instrText>
        </w:r>
      </w:ins>
      <w:r>
        <w:rPr>
          <w:noProof/>
          <w:webHidden/>
        </w:rPr>
      </w:r>
      <w:r>
        <w:rPr>
          <w:noProof/>
          <w:webHidden/>
        </w:rPr>
        <w:fldChar w:fldCharType="separate"/>
      </w:r>
      <w:ins w:id="60" w:author="Liu" w:date="2012-03-21T19:46:00Z">
        <w:r w:rsidR="009A7086">
          <w:rPr>
            <w:noProof/>
            <w:webHidden/>
          </w:rPr>
          <w:t>6</w:t>
        </w:r>
        <w:r>
          <w:rPr>
            <w:noProof/>
            <w:webHidden/>
          </w:rPr>
          <w:fldChar w:fldCharType="end"/>
        </w:r>
        <w:r w:rsidRPr="00C12981">
          <w:rPr>
            <w:rStyle w:val="a8"/>
            <w:noProof/>
          </w:rPr>
          <w:fldChar w:fldCharType="end"/>
        </w:r>
      </w:ins>
    </w:p>
    <w:p w:rsidR="009A7086" w:rsidRDefault="000C5260">
      <w:pPr>
        <w:pStyle w:val="30"/>
        <w:tabs>
          <w:tab w:val="left" w:pos="1050"/>
          <w:tab w:val="right" w:leader="dot" w:pos="9350"/>
        </w:tabs>
        <w:rPr>
          <w:ins w:id="61" w:author="Liu" w:date="2012-03-21T19:46:00Z"/>
          <w:rFonts w:asciiTheme="minorHAnsi" w:hAnsiTheme="minorHAnsi" w:cstheme="minorBidi"/>
          <w:noProof/>
          <w:kern w:val="2"/>
          <w:sz w:val="21"/>
          <w:szCs w:val="22"/>
          <w:lang w:eastAsia="zh-CN"/>
        </w:rPr>
      </w:pPr>
      <w:ins w:id="62"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"_Toc320122543"</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2.3.2</w:t>
        </w:r>
        <w:r w:rsidR="009A7086">
          <w:rPr>
            <w:rFonts w:asciiTheme="minorHAnsi" w:hAnsiTheme="minorHAnsi" w:cstheme="minorBidi"/>
            <w:noProof/>
            <w:kern w:val="2"/>
            <w:sz w:val="21"/>
            <w:szCs w:val="22"/>
            <w:lang w:eastAsia="zh-CN"/>
          </w:rPr>
          <w:tab/>
        </w:r>
        <w:r w:rsidR="009A7086" w:rsidRPr="00C12981">
          <w:rPr>
            <w:rStyle w:val="a8"/>
            <w:rFonts w:eastAsia="Arial"/>
            <w:noProof/>
          </w:rPr>
          <w:t>Transit Schedule Manager</w:t>
        </w:r>
        <w:r w:rsidR="009A7086">
          <w:rPr>
            <w:noProof/>
            <w:webHidden/>
          </w:rPr>
          <w:tab/>
        </w:r>
        <w:r>
          <w:rPr>
            <w:noProof/>
            <w:webHidden/>
          </w:rPr>
          <w:fldChar w:fldCharType="begin"/>
        </w:r>
        <w:r w:rsidR="009A7086">
          <w:rPr>
            <w:noProof/>
            <w:webHidden/>
          </w:rPr>
          <w:instrText xml:space="preserve"> PAGEREF _Toc320122543 \h </w:instrText>
        </w:r>
      </w:ins>
      <w:r>
        <w:rPr>
          <w:noProof/>
          <w:webHidden/>
        </w:rPr>
      </w:r>
      <w:r>
        <w:rPr>
          <w:noProof/>
          <w:webHidden/>
        </w:rPr>
        <w:fldChar w:fldCharType="separate"/>
      </w:r>
      <w:ins w:id="63" w:author="Liu" w:date="2012-03-21T19:46:00Z">
        <w:r w:rsidR="009A7086">
          <w:rPr>
            <w:noProof/>
            <w:webHidden/>
          </w:rPr>
          <w:t>6</w:t>
        </w:r>
        <w:r>
          <w:rPr>
            <w:noProof/>
            <w:webHidden/>
          </w:rPr>
          <w:fldChar w:fldCharType="end"/>
        </w:r>
        <w:r w:rsidRPr="00C12981">
          <w:rPr>
            <w:rStyle w:val="a8"/>
            <w:noProof/>
          </w:rPr>
          <w:fldChar w:fldCharType="end"/>
        </w:r>
      </w:ins>
    </w:p>
    <w:p w:rsidR="009A7086" w:rsidRDefault="000C5260">
      <w:pPr>
        <w:pStyle w:val="30"/>
        <w:tabs>
          <w:tab w:val="left" w:pos="1050"/>
          <w:tab w:val="right" w:leader="dot" w:pos="9350"/>
        </w:tabs>
        <w:rPr>
          <w:ins w:id="64" w:author="Liu" w:date="2012-03-21T19:46:00Z"/>
          <w:rFonts w:asciiTheme="minorHAnsi" w:hAnsiTheme="minorHAnsi" w:cstheme="minorBidi"/>
          <w:noProof/>
          <w:kern w:val="2"/>
          <w:sz w:val="21"/>
          <w:szCs w:val="22"/>
          <w:lang w:eastAsia="zh-CN"/>
        </w:rPr>
      </w:pPr>
      <w:ins w:id="65"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"_Toc320122544"</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2.3.3</w:t>
        </w:r>
        <w:r w:rsidR="009A7086">
          <w:rPr>
            <w:rFonts w:asciiTheme="minorHAnsi" w:hAnsiTheme="minorHAnsi" w:cstheme="minorBidi"/>
            <w:noProof/>
            <w:kern w:val="2"/>
            <w:sz w:val="21"/>
            <w:szCs w:val="22"/>
            <w:lang w:eastAsia="zh-CN"/>
          </w:rPr>
          <w:tab/>
        </w:r>
        <w:r w:rsidR="009A7086" w:rsidRPr="00C12981">
          <w:rPr>
            <w:rStyle w:val="a8"/>
            <w:rFonts w:eastAsia="Arial"/>
            <w:noProof/>
          </w:rPr>
          <w:t>Track Manager</w:t>
        </w:r>
        <w:r w:rsidR="009A7086">
          <w:rPr>
            <w:noProof/>
            <w:webHidden/>
          </w:rPr>
          <w:tab/>
        </w:r>
        <w:r>
          <w:rPr>
            <w:noProof/>
            <w:webHidden/>
          </w:rPr>
          <w:fldChar w:fldCharType="begin"/>
        </w:r>
        <w:r w:rsidR="009A7086">
          <w:rPr>
            <w:noProof/>
            <w:webHidden/>
          </w:rPr>
          <w:instrText xml:space="preserve"> PAGEREF _Toc320122544 \h </w:instrText>
        </w:r>
      </w:ins>
      <w:r>
        <w:rPr>
          <w:noProof/>
          <w:webHidden/>
        </w:rPr>
      </w:r>
      <w:r>
        <w:rPr>
          <w:noProof/>
          <w:webHidden/>
        </w:rPr>
        <w:fldChar w:fldCharType="separate"/>
      </w:r>
      <w:ins w:id="66" w:author="Liu" w:date="2012-03-21T19:46:00Z">
        <w:r w:rsidR="009A7086">
          <w:rPr>
            <w:noProof/>
            <w:webHidden/>
          </w:rPr>
          <w:t>6</w:t>
        </w:r>
        <w:r>
          <w:rPr>
            <w:noProof/>
            <w:webHidden/>
          </w:rPr>
          <w:fldChar w:fldCharType="end"/>
        </w:r>
        <w:r w:rsidRPr="00C12981">
          <w:rPr>
            <w:rStyle w:val="a8"/>
            <w:noProof/>
          </w:rPr>
          <w:fldChar w:fldCharType="end"/>
        </w:r>
      </w:ins>
    </w:p>
    <w:p w:rsidR="009A7086" w:rsidRDefault="000C5260">
      <w:pPr>
        <w:pStyle w:val="30"/>
        <w:tabs>
          <w:tab w:val="left" w:pos="1050"/>
          <w:tab w:val="right" w:leader="dot" w:pos="9350"/>
        </w:tabs>
        <w:rPr>
          <w:ins w:id="67" w:author="Liu" w:date="2012-03-21T19:46:00Z"/>
          <w:rFonts w:asciiTheme="minorHAnsi" w:hAnsiTheme="minorHAnsi" w:cstheme="minorBidi"/>
          <w:noProof/>
          <w:kern w:val="2"/>
          <w:sz w:val="21"/>
          <w:szCs w:val="22"/>
          <w:lang w:eastAsia="zh-CN"/>
        </w:rPr>
      </w:pPr>
      <w:ins w:id="68"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"_Toc320122545"</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2.3.4</w:t>
        </w:r>
        <w:r w:rsidR="009A7086">
          <w:rPr>
            <w:rFonts w:asciiTheme="minorHAnsi" w:hAnsiTheme="minorHAnsi" w:cstheme="minorBidi"/>
            <w:noProof/>
            <w:kern w:val="2"/>
            <w:sz w:val="21"/>
            <w:szCs w:val="22"/>
            <w:lang w:eastAsia="zh-CN"/>
          </w:rPr>
          <w:tab/>
        </w:r>
        <w:r w:rsidR="009A7086" w:rsidRPr="00C12981">
          <w:rPr>
            <w:rStyle w:val="a8"/>
            <w:rFonts w:eastAsia="Arial"/>
            <w:noProof/>
          </w:rPr>
          <w:t>Other Wayside Controllers</w:t>
        </w:r>
        <w:r w:rsidR="009A7086">
          <w:rPr>
            <w:noProof/>
            <w:webHidden/>
          </w:rPr>
          <w:tab/>
        </w:r>
        <w:r>
          <w:rPr>
            <w:noProof/>
            <w:webHidden/>
          </w:rPr>
          <w:fldChar w:fldCharType="begin"/>
        </w:r>
        <w:r w:rsidR="009A7086">
          <w:rPr>
            <w:noProof/>
            <w:webHidden/>
          </w:rPr>
          <w:instrText xml:space="preserve"> PAGEREF _Toc320122545 \h </w:instrText>
        </w:r>
      </w:ins>
      <w:r>
        <w:rPr>
          <w:noProof/>
          <w:webHidden/>
        </w:rPr>
      </w:r>
      <w:r>
        <w:rPr>
          <w:noProof/>
          <w:webHidden/>
        </w:rPr>
        <w:fldChar w:fldCharType="separate"/>
      </w:r>
      <w:ins w:id="69" w:author="Liu" w:date="2012-03-21T19:46:00Z">
        <w:r w:rsidR="009A7086">
          <w:rPr>
            <w:noProof/>
            <w:webHidden/>
          </w:rPr>
          <w:t>6</w:t>
        </w:r>
        <w:r>
          <w:rPr>
            <w:noProof/>
            <w:webHidden/>
          </w:rPr>
          <w:fldChar w:fldCharType="end"/>
        </w:r>
        <w:r w:rsidRPr="00C12981">
          <w:rPr>
            <w:rStyle w:val="a8"/>
            <w:noProof/>
          </w:rPr>
          <w:fldChar w:fldCharType="end"/>
        </w:r>
      </w:ins>
    </w:p>
    <w:p w:rsidR="009A7086" w:rsidRDefault="000C5260">
      <w:pPr>
        <w:pStyle w:val="10"/>
        <w:tabs>
          <w:tab w:val="left" w:pos="400"/>
          <w:tab w:val="right" w:leader="dot" w:pos="9350"/>
        </w:tabs>
        <w:rPr>
          <w:ins w:id="70" w:author="Liu" w:date="2012-03-21T19:46:00Z"/>
          <w:rFonts w:asciiTheme="minorHAnsi" w:hAnsiTheme="minorHAnsi" w:cstheme="minorBidi"/>
          <w:noProof/>
          <w:kern w:val="2"/>
          <w:sz w:val="21"/>
          <w:szCs w:val="22"/>
          <w:lang w:eastAsia="zh-CN"/>
        </w:rPr>
      </w:pPr>
      <w:ins w:id="71"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"_Toc320122546"</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3</w:t>
        </w:r>
        <w:r w:rsidR="009A7086">
          <w:rPr>
            <w:rFonts w:asciiTheme="minorHAnsi" w:hAnsiTheme="minorHAnsi" w:cstheme="minorBidi"/>
            <w:noProof/>
            <w:kern w:val="2"/>
            <w:sz w:val="21"/>
            <w:szCs w:val="22"/>
            <w:lang w:eastAsia="zh-CN"/>
          </w:rPr>
          <w:tab/>
        </w:r>
        <w:r w:rsidR="009A7086" w:rsidRPr="00C12981">
          <w:rPr>
            <w:rStyle w:val="a8"/>
            <w:rFonts w:eastAsia="Arial"/>
            <w:noProof/>
          </w:rPr>
          <w:t>Specific Requirements</w:t>
        </w:r>
        <w:r w:rsidR="009A7086">
          <w:rPr>
            <w:noProof/>
            <w:webHidden/>
          </w:rPr>
          <w:tab/>
        </w:r>
        <w:r>
          <w:rPr>
            <w:noProof/>
            <w:webHidden/>
          </w:rPr>
          <w:fldChar w:fldCharType="begin"/>
        </w:r>
        <w:r w:rsidR="009A7086">
          <w:rPr>
            <w:noProof/>
            <w:webHidden/>
          </w:rPr>
          <w:instrText xml:space="preserve"> PAGEREF _Toc320122546 \h </w:instrText>
        </w:r>
      </w:ins>
      <w:r>
        <w:rPr>
          <w:noProof/>
          <w:webHidden/>
        </w:rPr>
      </w:r>
      <w:r>
        <w:rPr>
          <w:noProof/>
          <w:webHidden/>
        </w:rPr>
        <w:fldChar w:fldCharType="separate"/>
      </w:r>
      <w:ins w:id="72" w:author="Liu" w:date="2012-03-21T19:46:00Z">
        <w:r w:rsidR="009A7086">
          <w:rPr>
            <w:noProof/>
            <w:webHidden/>
          </w:rPr>
          <w:t>6</w:t>
        </w:r>
        <w:r>
          <w:rPr>
            <w:noProof/>
            <w:webHidden/>
          </w:rPr>
          <w:fldChar w:fldCharType="end"/>
        </w:r>
        <w:r w:rsidRPr="00C12981">
          <w:rPr>
            <w:rStyle w:val="a8"/>
            <w:noProof/>
          </w:rPr>
          <w:fldChar w:fldCharType="end"/>
        </w:r>
      </w:ins>
    </w:p>
    <w:p w:rsidR="009A7086" w:rsidRDefault="000C5260">
      <w:pPr>
        <w:pStyle w:val="20"/>
        <w:tabs>
          <w:tab w:val="left" w:pos="840"/>
          <w:tab w:val="right" w:leader="dot" w:pos="9350"/>
        </w:tabs>
        <w:rPr>
          <w:ins w:id="73" w:author="Liu" w:date="2012-03-21T19:46:00Z"/>
          <w:rFonts w:asciiTheme="minorHAnsi" w:hAnsiTheme="minorHAnsi" w:cstheme="minorBidi"/>
          <w:noProof/>
          <w:kern w:val="2"/>
          <w:sz w:val="21"/>
          <w:szCs w:val="22"/>
          <w:lang w:eastAsia="zh-CN"/>
        </w:rPr>
      </w:pPr>
      <w:ins w:id="74"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"_Toc320122547"</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3.1</w:t>
        </w:r>
        <w:r w:rsidR="009A7086">
          <w:rPr>
            <w:rFonts w:asciiTheme="minorHAnsi" w:hAnsiTheme="minorHAnsi" w:cstheme="minorBidi"/>
            <w:noProof/>
            <w:kern w:val="2"/>
            <w:sz w:val="21"/>
            <w:szCs w:val="22"/>
            <w:lang w:eastAsia="zh-CN"/>
          </w:rPr>
          <w:tab/>
        </w:r>
        <w:r w:rsidR="009A7086" w:rsidRPr="00C12981">
          <w:rPr>
            <w:rStyle w:val="a8"/>
            <w:rFonts w:eastAsia="Arial"/>
            <w:noProof/>
          </w:rPr>
          <w:t>External Interface Requirements</w:t>
        </w:r>
        <w:r w:rsidR="009A7086">
          <w:rPr>
            <w:noProof/>
            <w:webHidden/>
          </w:rPr>
          <w:tab/>
        </w:r>
        <w:r>
          <w:rPr>
            <w:noProof/>
            <w:webHidden/>
          </w:rPr>
          <w:fldChar w:fldCharType="begin"/>
        </w:r>
        <w:r w:rsidR="009A7086">
          <w:rPr>
            <w:noProof/>
            <w:webHidden/>
          </w:rPr>
          <w:instrText xml:space="preserve"> PAGEREF _Toc320122547 \h </w:instrText>
        </w:r>
      </w:ins>
      <w:r>
        <w:rPr>
          <w:noProof/>
          <w:webHidden/>
        </w:rPr>
      </w:r>
      <w:r>
        <w:rPr>
          <w:noProof/>
          <w:webHidden/>
        </w:rPr>
        <w:fldChar w:fldCharType="separate"/>
      </w:r>
      <w:ins w:id="75" w:author="Liu" w:date="2012-03-21T19:46:00Z">
        <w:r w:rsidR="009A7086">
          <w:rPr>
            <w:noProof/>
            <w:webHidden/>
          </w:rPr>
          <w:t>6</w:t>
        </w:r>
        <w:r>
          <w:rPr>
            <w:noProof/>
            <w:webHidden/>
          </w:rPr>
          <w:fldChar w:fldCharType="end"/>
        </w:r>
        <w:r w:rsidRPr="00C12981">
          <w:rPr>
            <w:rStyle w:val="a8"/>
            <w:noProof/>
          </w:rPr>
          <w:fldChar w:fldCharType="end"/>
        </w:r>
      </w:ins>
    </w:p>
    <w:p w:rsidR="009A7086" w:rsidRDefault="000C5260">
      <w:pPr>
        <w:pStyle w:val="30"/>
        <w:tabs>
          <w:tab w:val="left" w:pos="1050"/>
          <w:tab w:val="right" w:leader="dot" w:pos="9350"/>
        </w:tabs>
        <w:rPr>
          <w:ins w:id="76" w:author="Liu" w:date="2012-03-21T19:46:00Z"/>
          <w:rFonts w:asciiTheme="minorHAnsi" w:hAnsiTheme="minorHAnsi" w:cstheme="minorBidi"/>
          <w:noProof/>
          <w:kern w:val="2"/>
          <w:sz w:val="21"/>
          <w:szCs w:val="22"/>
          <w:lang w:eastAsia="zh-CN"/>
        </w:rPr>
      </w:pPr>
      <w:ins w:id="77"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"_Toc320122548"</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3.1.1</w:t>
        </w:r>
        <w:r w:rsidR="009A7086">
          <w:rPr>
            <w:rFonts w:asciiTheme="minorHAnsi" w:hAnsiTheme="minorHAnsi" w:cstheme="minorBidi"/>
            <w:noProof/>
            <w:kern w:val="2"/>
            <w:sz w:val="21"/>
            <w:szCs w:val="22"/>
            <w:lang w:eastAsia="zh-CN"/>
          </w:rPr>
          <w:tab/>
        </w:r>
        <w:r w:rsidR="009A7086" w:rsidRPr="00C12981">
          <w:rPr>
            <w:rStyle w:val="a8"/>
            <w:rFonts w:eastAsia="Arial"/>
            <w:noProof/>
          </w:rPr>
          <w:t>Software Interfaces</w:t>
        </w:r>
        <w:r w:rsidR="009A7086">
          <w:rPr>
            <w:noProof/>
            <w:webHidden/>
          </w:rPr>
          <w:tab/>
        </w:r>
        <w:r>
          <w:rPr>
            <w:noProof/>
            <w:webHidden/>
          </w:rPr>
          <w:fldChar w:fldCharType="begin"/>
        </w:r>
        <w:r w:rsidR="009A7086">
          <w:rPr>
            <w:noProof/>
            <w:webHidden/>
          </w:rPr>
          <w:instrText xml:space="preserve"> PAGEREF _Toc320122548 \h </w:instrText>
        </w:r>
      </w:ins>
      <w:r>
        <w:rPr>
          <w:noProof/>
          <w:webHidden/>
        </w:rPr>
      </w:r>
      <w:r>
        <w:rPr>
          <w:noProof/>
          <w:webHidden/>
        </w:rPr>
        <w:fldChar w:fldCharType="separate"/>
      </w:r>
      <w:ins w:id="78" w:author="Liu" w:date="2012-03-21T19:46:00Z">
        <w:r w:rsidR="009A7086">
          <w:rPr>
            <w:noProof/>
            <w:webHidden/>
          </w:rPr>
          <w:t>6</w:t>
        </w:r>
        <w:r>
          <w:rPr>
            <w:noProof/>
            <w:webHidden/>
          </w:rPr>
          <w:fldChar w:fldCharType="end"/>
        </w:r>
        <w:r w:rsidRPr="00C12981">
          <w:rPr>
            <w:rStyle w:val="a8"/>
            <w:noProof/>
          </w:rPr>
          <w:fldChar w:fldCharType="end"/>
        </w:r>
      </w:ins>
    </w:p>
    <w:p w:rsidR="009A7086" w:rsidRDefault="000C5260">
      <w:pPr>
        <w:pStyle w:val="30"/>
        <w:tabs>
          <w:tab w:val="left" w:pos="1050"/>
          <w:tab w:val="right" w:leader="dot" w:pos="9350"/>
        </w:tabs>
        <w:rPr>
          <w:ins w:id="79" w:author="Liu" w:date="2012-03-21T19:46:00Z"/>
          <w:rFonts w:asciiTheme="minorHAnsi" w:hAnsiTheme="minorHAnsi" w:cstheme="minorBidi"/>
          <w:noProof/>
          <w:kern w:val="2"/>
          <w:sz w:val="21"/>
          <w:szCs w:val="22"/>
          <w:lang w:eastAsia="zh-CN"/>
        </w:rPr>
      </w:pPr>
      <w:ins w:id="80"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"_Toc320122549"</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3.1.2</w:t>
        </w:r>
        <w:r w:rsidR="009A7086">
          <w:rPr>
            <w:rFonts w:asciiTheme="minorHAnsi" w:hAnsiTheme="minorHAnsi" w:cstheme="minorBidi"/>
            <w:noProof/>
            <w:kern w:val="2"/>
            <w:sz w:val="21"/>
            <w:szCs w:val="22"/>
            <w:lang w:eastAsia="zh-CN"/>
          </w:rPr>
          <w:tab/>
        </w:r>
        <w:r w:rsidR="009A7086" w:rsidRPr="00C12981">
          <w:rPr>
            <w:rStyle w:val="a8"/>
            <w:rFonts w:eastAsia="Arial"/>
            <w:noProof/>
          </w:rPr>
          <w:t>Communications Protocols</w:t>
        </w:r>
        <w:r w:rsidR="009A7086">
          <w:rPr>
            <w:noProof/>
            <w:webHidden/>
          </w:rPr>
          <w:tab/>
        </w:r>
        <w:r>
          <w:rPr>
            <w:noProof/>
            <w:webHidden/>
          </w:rPr>
          <w:fldChar w:fldCharType="begin"/>
        </w:r>
        <w:r w:rsidR="009A7086">
          <w:rPr>
            <w:noProof/>
            <w:webHidden/>
          </w:rPr>
          <w:instrText xml:space="preserve"> PAGEREF _Toc320122549 \h </w:instrText>
        </w:r>
      </w:ins>
      <w:r>
        <w:rPr>
          <w:noProof/>
          <w:webHidden/>
        </w:rPr>
      </w:r>
      <w:r>
        <w:rPr>
          <w:noProof/>
          <w:webHidden/>
        </w:rPr>
        <w:fldChar w:fldCharType="separate"/>
      </w:r>
      <w:ins w:id="81" w:author="Liu" w:date="2012-03-21T19:46:00Z">
        <w:r w:rsidR="009A7086">
          <w:rPr>
            <w:noProof/>
            <w:webHidden/>
          </w:rPr>
          <w:t>8</w:t>
        </w:r>
        <w:r>
          <w:rPr>
            <w:noProof/>
            <w:webHidden/>
          </w:rPr>
          <w:fldChar w:fldCharType="end"/>
        </w:r>
        <w:r w:rsidRPr="00C12981">
          <w:rPr>
            <w:rStyle w:val="a8"/>
            <w:noProof/>
          </w:rPr>
          <w:fldChar w:fldCharType="end"/>
        </w:r>
      </w:ins>
    </w:p>
    <w:p w:rsidR="009A7086" w:rsidRDefault="000C5260">
      <w:pPr>
        <w:pStyle w:val="30"/>
        <w:tabs>
          <w:tab w:val="left" w:pos="1050"/>
          <w:tab w:val="right" w:leader="dot" w:pos="9350"/>
        </w:tabs>
        <w:rPr>
          <w:ins w:id="82" w:author="Liu" w:date="2012-03-21T19:46:00Z"/>
          <w:rFonts w:asciiTheme="minorHAnsi" w:hAnsiTheme="minorHAnsi" w:cstheme="minorBidi"/>
          <w:noProof/>
          <w:kern w:val="2"/>
          <w:sz w:val="21"/>
          <w:szCs w:val="22"/>
          <w:lang w:eastAsia="zh-CN"/>
        </w:rPr>
      </w:pPr>
      <w:ins w:id="83"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"_Toc320122550"</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3.1.3</w:t>
        </w:r>
        <w:r w:rsidR="009A7086">
          <w:rPr>
            <w:rFonts w:asciiTheme="minorHAnsi" w:hAnsiTheme="minorHAnsi" w:cstheme="minorBidi"/>
            <w:noProof/>
            <w:kern w:val="2"/>
            <w:sz w:val="21"/>
            <w:szCs w:val="22"/>
            <w:lang w:eastAsia="zh-CN"/>
          </w:rPr>
          <w:tab/>
        </w:r>
        <w:r w:rsidR="009A7086" w:rsidRPr="00C12981">
          <w:rPr>
            <w:rStyle w:val="a8"/>
            <w:rFonts w:eastAsia="Arial"/>
            <w:noProof/>
          </w:rPr>
          <w:t>Operation</w:t>
        </w:r>
        <w:r w:rsidR="009A7086">
          <w:rPr>
            <w:noProof/>
            <w:webHidden/>
          </w:rPr>
          <w:tab/>
        </w:r>
        <w:r>
          <w:rPr>
            <w:noProof/>
            <w:webHidden/>
          </w:rPr>
          <w:fldChar w:fldCharType="begin"/>
        </w:r>
        <w:r w:rsidR="009A7086">
          <w:rPr>
            <w:noProof/>
            <w:webHidden/>
          </w:rPr>
          <w:instrText xml:space="preserve"> PAGEREF _Toc320122550 \h </w:instrText>
        </w:r>
      </w:ins>
      <w:r>
        <w:rPr>
          <w:noProof/>
          <w:webHidden/>
        </w:rPr>
      </w:r>
      <w:r>
        <w:rPr>
          <w:noProof/>
          <w:webHidden/>
        </w:rPr>
        <w:fldChar w:fldCharType="separate"/>
      </w:r>
      <w:ins w:id="84" w:author="Liu" w:date="2012-03-21T19:46:00Z">
        <w:r w:rsidR="009A7086">
          <w:rPr>
            <w:noProof/>
            <w:webHidden/>
          </w:rPr>
          <w:t>8</w:t>
        </w:r>
        <w:r>
          <w:rPr>
            <w:noProof/>
            <w:webHidden/>
          </w:rPr>
          <w:fldChar w:fldCharType="end"/>
        </w:r>
        <w:r w:rsidRPr="00C12981">
          <w:rPr>
            <w:rStyle w:val="a8"/>
            <w:noProof/>
          </w:rPr>
          <w:fldChar w:fldCharType="end"/>
        </w:r>
      </w:ins>
    </w:p>
    <w:p w:rsidR="009A7086" w:rsidRDefault="000C5260">
      <w:pPr>
        <w:pStyle w:val="30"/>
        <w:tabs>
          <w:tab w:val="left" w:pos="1050"/>
          <w:tab w:val="right" w:leader="dot" w:pos="9350"/>
        </w:tabs>
        <w:rPr>
          <w:ins w:id="85" w:author="Liu" w:date="2012-03-21T19:46:00Z"/>
          <w:rFonts w:asciiTheme="minorHAnsi" w:hAnsiTheme="minorHAnsi" w:cstheme="minorBidi"/>
          <w:noProof/>
          <w:kern w:val="2"/>
          <w:sz w:val="21"/>
          <w:szCs w:val="22"/>
          <w:lang w:eastAsia="zh-CN"/>
        </w:rPr>
      </w:pPr>
      <w:ins w:id="86"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"_Toc320122551"</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3.1.4</w:t>
        </w:r>
        <w:r w:rsidR="009A7086">
          <w:rPr>
            <w:rFonts w:asciiTheme="minorHAnsi" w:hAnsiTheme="minorHAnsi" w:cstheme="minorBidi"/>
            <w:noProof/>
            <w:kern w:val="2"/>
            <w:sz w:val="21"/>
            <w:szCs w:val="22"/>
            <w:lang w:eastAsia="zh-CN"/>
          </w:rPr>
          <w:tab/>
        </w:r>
        <w:r w:rsidR="009A7086" w:rsidRPr="00C12981">
          <w:rPr>
            <w:rStyle w:val="a8"/>
            <w:rFonts w:eastAsia="Arial"/>
            <w:noProof/>
          </w:rPr>
          <w:t>Product function</w:t>
        </w:r>
        <w:r w:rsidR="009A7086">
          <w:rPr>
            <w:noProof/>
            <w:webHidden/>
          </w:rPr>
          <w:tab/>
        </w:r>
        <w:r>
          <w:rPr>
            <w:noProof/>
            <w:webHidden/>
          </w:rPr>
          <w:fldChar w:fldCharType="begin"/>
        </w:r>
        <w:r w:rsidR="009A7086">
          <w:rPr>
            <w:noProof/>
            <w:webHidden/>
          </w:rPr>
          <w:instrText xml:space="preserve"> PAGEREF _Toc320122551 \h </w:instrText>
        </w:r>
      </w:ins>
      <w:r>
        <w:rPr>
          <w:noProof/>
          <w:webHidden/>
        </w:rPr>
      </w:r>
      <w:r>
        <w:rPr>
          <w:noProof/>
          <w:webHidden/>
        </w:rPr>
        <w:fldChar w:fldCharType="separate"/>
      </w:r>
      <w:ins w:id="87" w:author="Liu" w:date="2012-03-21T19:46:00Z">
        <w:r w:rsidR="009A7086">
          <w:rPr>
            <w:noProof/>
            <w:webHidden/>
          </w:rPr>
          <w:t>9</w:t>
        </w:r>
        <w:r>
          <w:rPr>
            <w:noProof/>
            <w:webHidden/>
          </w:rPr>
          <w:fldChar w:fldCharType="end"/>
        </w:r>
        <w:r w:rsidRPr="00C12981">
          <w:rPr>
            <w:rStyle w:val="a8"/>
            <w:noProof/>
          </w:rPr>
          <w:fldChar w:fldCharType="end"/>
        </w:r>
      </w:ins>
    </w:p>
    <w:p w:rsidR="009A7086" w:rsidRDefault="000C5260">
      <w:pPr>
        <w:pStyle w:val="20"/>
        <w:tabs>
          <w:tab w:val="left" w:pos="840"/>
          <w:tab w:val="right" w:leader="dot" w:pos="9350"/>
        </w:tabs>
        <w:rPr>
          <w:ins w:id="88" w:author="Liu" w:date="2012-03-21T19:46:00Z"/>
          <w:rFonts w:asciiTheme="minorHAnsi" w:hAnsiTheme="minorHAnsi" w:cstheme="minorBidi"/>
          <w:noProof/>
          <w:kern w:val="2"/>
          <w:sz w:val="21"/>
          <w:szCs w:val="22"/>
          <w:lang w:eastAsia="zh-CN"/>
        </w:rPr>
      </w:pPr>
      <w:ins w:id="89"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"_Toc320122552"</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3.2</w:t>
        </w:r>
        <w:r w:rsidR="009A7086">
          <w:rPr>
            <w:rFonts w:asciiTheme="minorHAnsi" w:hAnsiTheme="minorHAnsi" w:cstheme="minorBidi"/>
            <w:noProof/>
            <w:kern w:val="2"/>
            <w:sz w:val="21"/>
            <w:szCs w:val="22"/>
            <w:lang w:eastAsia="zh-CN"/>
          </w:rPr>
          <w:tab/>
        </w:r>
        <w:r w:rsidR="009A7086" w:rsidRPr="00C12981">
          <w:rPr>
            <w:rStyle w:val="a8"/>
            <w:rFonts w:eastAsia="Arial"/>
            <w:noProof/>
          </w:rPr>
          <w:t>Software System Attributes</w:t>
        </w:r>
        <w:r w:rsidR="009A7086">
          <w:rPr>
            <w:noProof/>
            <w:webHidden/>
          </w:rPr>
          <w:tab/>
        </w:r>
        <w:r>
          <w:rPr>
            <w:noProof/>
            <w:webHidden/>
          </w:rPr>
          <w:fldChar w:fldCharType="begin"/>
        </w:r>
        <w:r w:rsidR="009A7086">
          <w:rPr>
            <w:noProof/>
            <w:webHidden/>
          </w:rPr>
          <w:instrText xml:space="preserve"> PAGEREF _Toc320122552 \h </w:instrText>
        </w:r>
      </w:ins>
      <w:r>
        <w:rPr>
          <w:noProof/>
          <w:webHidden/>
        </w:rPr>
      </w:r>
      <w:r>
        <w:rPr>
          <w:noProof/>
          <w:webHidden/>
        </w:rPr>
        <w:fldChar w:fldCharType="separate"/>
      </w:r>
      <w:ins w:id="90" w:author="Liu" w:date="2012-03-21T19:46:00Z">
        <w:r w:rsidR="009A7086">
          <w:rPr>
            <w:noProof/>
            <w:webHidden/>
          </w:rPr>
          <w:t>9</w:t>
        </w:r>
        <w:r>
          <w:rPr>
            <w:noProof/>
            <w:webHidden/>
          </w:rPr>
          <w:fldChar w:fldCharType="end"/>
        </w:r>
        <w:r w:rsidRPr="00C12981">
          <w:rPr>
            <w:rStyle w:val="a8"/>
            <w:noProof/>
          </w:rPr>
          <w:fldChar w:fldCharType="end"/>
        </w:r>
      </w:ins>
    </w:p>
    <w:p w:rsidR="009A7086" w:rsidRDefault="000C5260">
      <w:pPr>
        <w:pStyle w:val="30"/>
        <w:tabs>
          <w:tab w:val="left" w:pos="1050"/>
          <w:tab w:val="right" w:leader="dot" w:pos="9350"/>
        </w:tabs>
        <w:rPr>
          <w:ins w:id="91" w:author="Liu" w:date="2012-03-21T19:46:00Z"/>
          <w:rFonts w:asciiTheme="minorHAnsi" w:hAnsiTheme="minorHAnsi" w:cstheme="minorBidi"/>
          <w:noProof/>
          <w:kern w:val="2"/>
          <w:sz w:val="21"/>
          <w:szCs w:val="22"/>
          <w:lang w:eastAsia="zh-CN"/>
        </w:rPr>
      </w:pPr>
      <w:ins w:id="92"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"_Toc320122553"</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3.2.1</w:t>
        </w:r>
        <w:r w:rsidR="009A7086">
          <w:rPr>
            <w:rFonts w:asciiTheme="minorHAnsi" w:hAnsiTheme="minorHAnsi" w:cstheme="minorBidi"/>
            <w:noProof/>
            <w:kern w:val="2"/>
            <w:sz w:val="21"/>
            <w:szCs w:val="22"/>
            <w:lang w:eastAsia="zh-CN"/>
          </w:rPr>
          <w:tab/>
        </w:r>
        <w:r w:rsidR="009A7086" w:rsidRPr="00C12981">
          <w:rPr>
            <w:rStyle w:val="a8"/>
            <w:rFonts w:eastAsia="Arial"/>
            <w:noProof/>
          </w:rPr>
          <w:t>Reliability</w:t>
        </w:r>
        <w:r w:rsidR="009A7086">
          <w:rPr>
            <w:noProof/>
            <w:webHidden/>
          </w:rPr>
          <w:tab/>
        </w:r>
        <w:r>
          <w:rPr>
            <w:noProof/>
            <w:webHidden/>
          </w:rPr>
          <w:fldChar w:fldCharType="begin"/>
        </w:r>
        <w:r w:rsidR="009A7086">
          <w:rPr>
            <w:noProof/>
            <w:webHidden/>
          </w:rPr>
          <w:instrText xml:space="preserve"> PAGEREF _Toc320122553 \h </w:instrText>
        </w:r>
      </w:ins>
      <w:r>
        <w:rPr>
          <w:noProof/>
          <w:webHidden/>
        </w:rPr>
      </w:r>
      <w:r>
        <w:rPr>
          <w:noProof/>
          <w:webHidden/>
        </w:rPr>
        <w:fldChar w:fldCharType="separate"/>
      </w:r>
      <w:ins w:id="93" w:author="Liu" w:date="2012-03-21T19:46:00Z">
        <w:r w:rsidR="009A7086">
          <w:rPr>
            <w:noProof/>
            <w:webHidden/>
          </w:rPr>
          <w:t>9</w:t>
        </w:r>
        <w:r>
          <w:rPr>
            <w:noProof/>
            <w:webHidden/>
          </w:rPr>
          <w:fldChar w:fldCharType="end"/>
        </w:r>
        <w:r w:rsidRPr="00C12981">
          <w:rPr>
            <w:rStyle w:val="a8"/>
            <w:noProof/>
          </w:rPr>
          <w:fldChar w:fldCharType="end"/>
        </w:r>
      </w:ins>
    </w:p>
    <w:p w:rsidR="009A7086" w:rsidRDefault="000C5260">
      <w:pPr>
        <w:pStyle w:val="30"/>
        <w:tabs>
          <w:tab w:val="left" w:pos="1050"/>
          <w:tab w:val="right" w:leader="dot" w:pos="9350"/>
        </w:tabs>
        <w:rPr>
          <w:ins w:id="94" w:author="Liu" w:date="2012-03-21T19:46:00Z"/>
          <w:rFonts w:asciiTheme="minorHAnsi" w:hAnsiTheme="minorHAnsi" w:cstheme="minorBidi"/>
          <w:noProof/>
          <w:kern w:val="2"/>
          <w:sz w:val="21"/>
          <w:szCs w:val="22"/>
          <w:lang w:eastAsia="zh-CN"/>
        </w:rPr>
      </w:pPr>
      <w:ins w:id="95"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"_Toc320122554"</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3.2.2</w:t>
        </w:r>
        <w:r w:rsidR="009A7086">
          <w:rPr>
            <w:rFonts w:asciiTheme="minorHAnsi" w:hAnsiTheme="minorHAnsi" w:cstheme="minorBidi"/>
            <w:noProof/>
            <w:kern w:val="2"/>
            <w:sz w:val="21"/>
            <w:szCs w:val="22"/>
            <w:lang w:eastAsia="zh-CN"/>
          </w:rPr>
          <w:tab/>
        </w:r>
        <w:r w:rsidR="009A7086" w:rsidRPr="00C12981">
          <w:rPr>
            <w:rStyle w:val="a8"/>
            <w:rFonts w:eastAsia="Arial"/>
            <w:noProof/>
          </w:rPr>
          <w:t>Security</w:t>
        </w:r>
        <w:r w:rsidR="009A7086">
          <w:rPr>
            <w:noProof/>
            <w:webHidden/>
          </w:rPr>
          <w:tab/>
        </w:r>
        <w:r>
          <w:rPr>
            <w:noProof/>
            <w:webHidden/>
          </w:rPr>
          <w:fldChar w:fldCharType="begin"/>
        </w:r>
        <w:r w:rsidR="009A7086">
          <w:rPr>
            <w:noProof/>
            <w:webHidden/>
          </w:rPr>
          <w:instrText xml:space="preserve"> PAGEREF _Toc320122554 \h </w:instrText>
        </w:r>
      </w:ins>
      <w:r>
        <w:rPr>
          <w:noProof/>
          <w:webHidden/>
        </w:rPr>
      </w:r>
      <w:r>
        <w:rPr>
          <w:noProof/>
          <w:webHidden/>
        </w:rPr>
        <w:fldChar w:fldCharType="separate"/>
      </w:r>
      <w:ins w:id="96" w:author="Liu" w:date="2012-03-21T19:46:00Z">
        <w:r w:rsidR="009A7086">
          <w:rPr>
            <w:noProof/>
            <w:webHidden/>
          </w:rPr>
          <w:t>9</w:t>
        </w:r>
        <w:r>
          <w:rPr>
            <w:noProof/>
            <w:webHidden/>
          </w:rPr>
          <w:fldChar w:fldCharType="end"/>
        </w:r>
        <w:r w:rsidRPr="00C12981">
          <w:rPr>
            <w:rStyle w:val="a8"/>
            <w:noProof/>
          </w:rPr>
          <w:fldChar w:fldCharType="end"/>
        </w:r>
      </w:ins>
    </w:p>
    <w:p w:rsidR="009A7086" w:rsidRDefault="000C5260">
      <w:pPr>
        <w:pStyle w:val="30"/>
        <w:tabs>
          <w:tab w:val="left" w:pos="1050"/>
          <w:tab w:val="right" w:leader="dot" w:pos="9350"/>
        </w:tabs>
        <w:rPr>
          <w:ins w:id="97" w:author="Liu" w:date="2012-03-21T19:46:00Z"/>
          <w:rFonts w:asciiTheme="minorHAnsi" w:hAnsiTheme="minorHAnsi" w:cstheme="minorBidi"/>
          <w:noProof/>
          <w:kern w:val="2"/>
          <w:sz w:val="21"/>
          <w:szCs w:val="22"/>
          <w:lang w:eastAsia="zh-CN"/>
        </w:rPr>
      </w:pPr>
      <w:ins w:id="98" w:author="Liu" w:date="2012-03-21T19:46:00Z">
        <w:r w:rsidRPr="00C12981">
          <w:rPr>
            <w:rStyle w:val="a8"/>
            <w:noProof/>
          </w:rPr>
          <w:fldChar w:fldCharType="begin"/>
        </w:r>
        <w:r w:rsidR="009A7086" w:rsidRPr="00C12981">
          <w:rPr>
            <w:rStyle w:val="a8"/>
            <w:noProof/>
          </w:rPr>
          <w:instrText xml:space="preserve"> </w:instrText>
        </w:r>
        <w:r w:rsidR="009A7086">
          <w:rPr>
            <w:noProof/>
          </w:rPr>
          <w:instrText>HYPERLINK \l "_Toc320122555"</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3.2.3</w:t>
        </w:r>
        <w:r w:rsidR="009A7086">
          <w:rPr>
            <w:rFonts w:asciiTheme="minorHAnsi" w:hAnsiTheme="minorHAnsi" w:cstheme="minorBidi"/>
            <w:noProof/>
            <w:kern w:val="2"/>
            <w:sz w:val="21"/>
            <w:szCs w:val="22"/>
            <w:lang w:eastAsia="zh-CN"/>
          </w:rPr>
          <w:tab/>
        </w:r>
        <w:r w:rsidR="009A7086" w:rsidRPr="00C12981">
          <w:rPr>
            <w:rStyle w:val="a8"/>
            <w:rFonts w:eastAsia="Arial"/>
            <w:noProof/>
          </w:rPr>
          <w:t>Portability</w:t>
        </w:r>
        <w:r w:rsidR="009A7086">
          <w:rPr>
            <w:noProof/>
            <w:webHidden/>
          </w:rPr>
          <w:tab/>
        </w:r>
        <w:r>
          <w:rPr>
            <w:noProof/>
            <w:webHidden/>
          </w:rPr>
          <w:fldChar w:fldCharType="begin"/>
        </w:r>
        <w:r w:rsidR="009A7086">
          <w:rPr>
            <w:noProof/>
            <w:webHidden/>
          </w:rPr>
          <w:instrText xml:space="preserve"> PAGEREF _Toc320122555 \h </w:instrText>
        </w:r>
      </w:ins>
      <w:r>
        <w:rPr>
          <w:noProof/>
          <w:webHidden/>
        </w:rPr>
      </w:r>
      <w:r>
        <w:rPr>
          <w:noProof/>
          <w:webHidden/>
        </w:rPr>
        <w:fldChar w:fldCharType="separate"/>
      </w:r>
      <w:ins w:id="99" w:author="Liu" w:date="2012-03-21T19:46:00Z">
        <w:r w:rsidR="009A7086">
          <w:rPr>
            <w:noProof/>
            <w:webHidden/>
          </w:rPr>
          <w:t>9</w:t>
        </w:r>
        <w:r>
          <w:rPr>
            <w:noProof/>
            <w:webHidden/>
          </w:rPr>
          <w:fldChar w:fldCharType="end"/>
        </w:r>
        <w:r w:rsidRPr="00C12981">
          <w:rPr>
            <w:rStyle w:val="a8"/>
            <w:noProof/>
          </w:rPr>
          <w:fldChar w:fldCharType="end"/>
        </w:r>
      </w:ins>
    </w:p>
    <w:p w:rsidR="009A7086" w:rsidRDefault="000C5260">
      <w:pPr>
        <w:pStyle w:val="30"/>
        <w:tabs>
          <w:tab w:val="left" w:pos="1050"/>
          <w:tab w:val="right" w:leader="dot" w:pos="9350"/>
        </w:tabs>
        <w:rPr>
          <w:ins w:id="100" w:author="Liu" w:date="2012-03-21T19:46:00Z"/>
          <w:rFonts w:asciiTheme="minorHAnsi" w:hAnsiTheme="minorHAnsi" w:cstheme="minorBidi"/>
          <w:noProof/>
          <w:kern w:val="2"/>
          <w:sz w:val="21"/>
          <w:szCs w:val="22"/>
          <w:lang w:eastAsia="zh-CN"/>
        </w:rPr>
      </w:pPr>
      <w:ins w:id="101" w:author="Liu" w:date="2012-03-21T19:46:00Z">
        <w:r w:rsidRPr="00C12981">
          <w:rPr>
            <w:rStyle w:val="a8"/>
            <w:noProof/>
          </w:rPr>
          <w:lastRenderedPageBreak/>
          <w:fldChar w:fldCharType="begin"/>
        </w:r>
        <w:r w:rsidR="009A7086" w:rsidRPr="00C12981">
          <w:rPr>
            <w:rStyle w:val="a8"/>
            <w:noProof/>
          </w:rPr>
          <w:instrText xml:space="preserve"> </w:instrText>
        </w:r>
        <w:r w:rsidR="009A7086">
          <w:rPr>
            <w:noProof/>
          </w:rPr>
          <w:instrText>HYPERLINK \l "_Toc320122556"</w:instrText>
        </w:r>
        <w:r w:rsidR="009A7086" w:rsidRPr="00C12981">
          <w:rPr>
            <w:rStyle w:val="a8"/>
            <w:noProof/>
          </w:rPr>
          <w:instrText xml:space="preserve"> </w:instrText>
        </w:r>
        <w:r w:rsidRPr="00C12981">
          <w:rPr>
            <w:rStyle w:val="a8"/>
            <w:noProof/>
          </w:rPr>
          <w:fldChar w:fldCharType="separate"/>
        </w:r>
        <w:r w:rsidR="009A7086" w:rsidRPr="00C12981">
          <w:rPr>
            <w:rStyle w:val="a8"/>
            <w:rFonts w:eastAsia="Arial"/>
            <w:noProof/>
          </w:rPr>
          <w:t>3.2.4</w:t>
        </w:r>
        <w:r w:rsidR="009A7086">
          <w:rPr>
            <w:rFonts w:asciiTheme="minorHAnsi" w:hAnsiTheme="minorHAnsi" w:cstheme="minorBidi"/>
            <w:noProof/>
            <w:kern w:val="2"/>
            <w:sz w:val="21"/>
            <w:szCs w:val="22"/>
            <w:lang w:eastAsia="zh-CN"/>
          </w:rPr>
          <w:tab/>
        </w:r>
        <w:r w:rsidR="009A7086" w:rsidRPr="00C12981">
          <w:rPr>
            <w:rStyle w:val="a8"/>
            <w:rFonts w:eastAsia="Arial"/>
            <w:noProof/>
          </w:rPr>
          <w:t>Performance</w:t>
        </w:r>
        <w:r w:rsidR="009A7086">
          <w:rPr>
            <w:noProof/>
            <w:webHidden/>
          </w:rPr>
          <w:tab/>
        </w:r>
        <w:r>
          <w:rPr>
            <w:noProof/>
            <w:webHidden/>
          </w:rPr>
          <w:fldChar w:fldCharType="begin"/>
        </w:r>
        <w:r w:rsidR="009A7086">
          <w:rPr>
            <w:noProof/>
            <w:webHidden/>
          </w:rPr>
          <w:instrText xml:space="preserve"> PAGEREF _Toc320122556 \h </w:instrText>
        </w:r>
      </w:ins>
      <w:r>
        <w:rPr>
          <w:noProof/>
          <w:webHidden/>
        </w:rPr>
      </w:r>
      <w:r>
        <w:rPr>
          <w:noProof/>
          <w:webHidden/>
        </w:rPr>
        <w:fldChar w:fldCharType="separate"/>
      </w:r>
      <w:ins w:id="102" w:author="Liu" w:date="2012-03-21T19:46:00Z">
        <w:r w:rsidR="009A7086">
          <w:rPr>
            <w:noProof/>
            <w:webHidden/>
          </w:rPr>
          <w:t>10</w:t>
        </w:r>
        <w:r>
          <w:rPr>
            <w:noProof/>
            <w:webHidden/>
          </w:rPr>
          <w:fldChar w:fldCharType="end"/>
        </w:r>
        <w:r w:rsidRPr="00C12981">
          <w:rPr>
            <w:rStyle w:val="a8"/>
            <w:noProof/>
          </w:rPr>
          <w:fldChar w:fldCharType="end"/>
        </w:r>
      </w:ins>
    </w:p>
    <w:p w:rsidR="00373946" w:rsidDel="009A7086" w:rsidRDefault="00373946">
      <w:pPr>
        <w:pStyle w:val="10"/>
        <w:tabs>
          <w:tab w:val="right" w:leader="dot" w:pos="9350"/>
        </w:tabs>
        <w:rPr>
          <w:del w:id="103" w:author="Liu" w:date="2012-03-21T19:46:00Z"/>
          <w:rFonts w:asciiTheme="minorHAnsi" w:hAnsiTheme="minorHAnsi" w:cstheme="minorBidi"/>
          <w:noProof/>
          <w:kern w:val="2"/>
          <w:sz w:val="21"/>
          <w:szCs w:val="22"/>
          <w:lang w:eastAsia="zh-CN"/>
        </w:rPr>
      </w:pPr>
      <w:del w:id="104" w:author="Liu" w:date="2012-03-21T19:46:00Z">
        <w:r w:rsidRPr="009A7086" w:rsidDel="009A7086">
          <w:rPr>
            <w:rStyle w:val="a8"/>
          </w:rPr>
          <w:delText>List Of Revisions</w:delText>
        </w:r>
        <w:r w:rsidDel="009A7086">
          <w:rPr>
            <w:noProof/>
            <w:webHidden/>
          </w:rPr>
          <w:tab/>
          <w:delText>2</w:delText>
        </w:r>
      </w:del>
    </w:p>
    <w:p w:rsidR="00373946" w:rsidDel="009A7086" w:rsidRDefault="00373946">
      <w:pPr>
        <w:pStyle w:val="10"/>
        <w:tabs>
          <w:tab w:val="right" w:leader="dot" w:pos="9350"/>
        </w:tabs>
        <w:rPr>
          <w:del w:id="105" w:author="Liu" w:date="2012-03-21T19:46:00Z"/>
          <w:rFonts w:asciiTheme="minorHAnsi" w:hAnsiTheme="minorHAnsi" w:cstheme="minorBidi"/>
          <w:noProof/>
          <w:kern w:val="2"/>
          <w:sz w:val="21"/>
          <w:szCs w:val="22"/>
          <w:lang w:eastAsia="zh-CN"/>
        </w:rPr>
      </w:pPr>
      <w:del w:id="106" w:author="Liu" w:date="2012-03-21T19:46:00Z">
        <w:r w:rsidRPr="009A7086" w:rsidDel="009A7086">
          <w:rPr>
            <w:rStyle w:val="a8"/>
          </w:rPr>
          <w:delText>Table of Contents</w:delText>
        </w:r>
        <w:r w:rsidDel="009A7086">
          <w:rPr>
            <w:noProof/>
            <w:webHidden/>
          </w:rPr>
          <w:tab/>
          <w:delText>3</w:delText>
        </w:r>
      </w:del>
    </w:p>
    <w:p w:rsidR="00373946" w:rsidDel="009A7086" w:rsidRDefault="00373946">
      <w:pPr>
        <w:pStyle w:val="10"/>
        <w:tabs>
          <w:tab w:val="left" w:pos="400"/>
          <w:tab w:val="right" w:leader="dot" w:pos="9350"/>
        </w:tabs>
        <w:rPr>
          <w:del w:id="107" w:author="Liu" w:date="2012-03-21T19:46:00Z"/>
          <w:rFonts w:asciiTheme="minorHAnsi" w:hAnsiTheme="minorHAnsi" w:cstheme="minorBidi"/>
          <w:noProof/>
          <w:kern w:val="2"/>
          <w:sz w:val="21"/>
          <w:szCs w:val="22"/>
          <w:lang w:eastAsia="zh-CN"/>
        </w:rPr>
      </w:pPr>
      <w:del w:id="108" w:author="Liu" w:date="2012-03-21T19:46:00Z">
        <w:r w:rsidRPr="009A7086" w:rsidDel="009A7086">
          <w:rPr>
            <w:rStyle w:val="a8"/>
          </w:rPr>
          <w:delText>1</w:delText>
        </w:r>
        <w:r w:rsidDel="009A7086">
          <w:rPr>
            <w:rFonts w:asciiTheme="minorHAnsi" w:hAnsiTheme="minorHAnsi" w:cstheme="minorBidi"/>
            <w:noProof/>
            <w:kern w:val="2"/>
            <w:sz w:val="21"/>
            <w:szCs w:val="22"/>
            <w:lang w:eastAsia="zh-CN"/>
          </w:rPr>
          <w:tab/>
        </w:r>
        <w:r w:rsidRPr="009A7086" w:rsidDel="009A7086">
          <w:rPr>
            <w:rStyle w:val="a8"/>
          </w:rPr>
          <w:delText>Introduction</w:delText>
        </w:r>
        <w:r w:rsidDel="009A7086">
          <w:rPr>
            <w:noProof/>
            <w:webHidden/>
          </w:rPr>
          <w:tab/>
          <w:delText>4</w:delText>
        </w:r>
      </w:del>
    </w:p>
    <w:p w:rsidR="00373946" w:rsidDel="009A7086" w:rsidRDefault="00373946">
      <w:pPr>
        <w:pStyle w:val="20"/>
        <w:tabs>
          <w:tab w:val="left" w:pos="840"/>
          <w:tab w:val="right" w:leader="dot" w:pos="9350"/>
        </w:tabs>
        <w:rPr>
          <w:del w:id="109" w:author="Liu" w:date="2012-03-21T19:46:00Z"/>
          <w:rFonts w:asciiTheme="minorHAnsi" w:hAnsiTheme="minorHAnsi" w:cstheme="minorBidi"/>
          <w:noProof/>
          <w:kern w:val="2"/>
          <w:sz w:val="21"/>
          <w:szCs w:val="22"/>
          <w:lang w:eastAsia="zh-CN"/>
        </w:rPr>
      </w:pPr>
      <w:del w:id="110" w:author="Liu" w:date="2012-03-21T19:46:00Z">
        <w:r w:rsidRPr="009A7086" w:rsidDel="009A7086">
          <w:rPr>
            <w:rStyle w:val="a8"/>
          </w:rPr>
          <w:delText>1.1</w:delText>
        </w:r>
        <w:r w:rsidDel="009A7086">
          <w:rPr>
            <w:rFonts w:asciiTheme="minorHAnsi" w:hAnsiTheme="minorHAnsi" w:cstheme="minorBidi"/>
            <w:noProof/>
            <w:kern w:val="2"/>
            <w:sz w:val="21"/>
            <w:szCs w:val="22"/>
            <w:lang w:eastAsia="zh-CN"/>
          </w:rPr>
          <w:tab/>
        </w:r>
        <w:r w:rsidRPr="009A7086" w:rsidDel="009A7086">
          <w:rPr>
            <w:rStyle w:val="a8"/>
          </w:rPr>
          <w:delText>Product Overview</w:delText>
        </w:r>
        <w:r w:rsidDel="009A7086">
          <w:rPr>
            <w:noProof/>
            <w:webHidden/>
          </w:rPr>
          <w:tab/>
          <w:delText>4</w:delText>
        </w:r>
      </w:del>
    </w:p>
    <w:p w:rsidR="00373946" w:rsidDel="009A7086" w:rsidRDefault="00373946">
      <w:pPr>
        <w:pStyle w:val="20"/>
        <w:tabs>
          <w:tab w:val="left" w:pos="840"/>
          <w:tab w:val="right" w:leader="dot" w:pos="9350"/>
        </w:tabs>
        <w:rPr>
          <w:del w:id="111" w:author="Liu" w:date="2012-03-21T19:46:00Z"/>
          <w:rFonts w:asciiTheme="minorHAnsi" w:hAnsiTheme="minorHAnsi" w:cstheme="minorBidi"/>
          <w:noProof/>
          <w:kern w:val="2"/>
          <w:sz w:val="21"/>
          <w:szCs w:val="22"/>
          <w:lang w:eastAsia="zh-CN"/>
        </w:rPr>
      </w:pPr>
      <w:del w:id="112" w:author="Liu" w:date="2012-03-21T19:46:00Z">
        <w:r w:rsidRPr="009A7086" w:rsidDel="009A7086">
          <w:rPr>
            <w:rStyle w:val="a8"/>
          </w:rPr>
          <w:delText>1.2</w:delText>
        </w:r>
        <w:r w:rsidDel="009A7086">
          <w:rPr>
            <w:rFonts w:asciiTheme="minorHAnsi" w:hAnsiTheme="minorHAnsi" w:cstheme="minorBidi"/>
            <w:noProof/>
            <w:kern w:val="2"/>
            <w:sz w:val="21"/>
            <w:szCs w:val="22"/>
            <w:lang w:eastAsia="zh-CN"/>
          </w:rPr>
          <w:tab/>
        </w:r>
        <w:r w:rsidRPr="009A7086" w:rsidDel="009A7086">
          <w:rPr>
            <w:rStyle w:val="a8"/>
          </w:rPr>
          <w:delText>Purpose</w:delText>
        </w:r>
      </w:del>
      <w:ins w:id="113" w:author="Liu" w:date="2012-03-21T19:47:00Z">
        <w:r w:rsidR="009A7086">
          <w:rPr>
            <w:rStyle w:val="a8"/>
            <w:rFonts w:hint="eastAsia"/>
            <w:lang w:eastAsia="zh-CN"/>
          </w:rPr>
          <w:t>r</w:t>
        </w:r>
      </w:ins>
      <w:del w:id="114" w:author="Liu" w:date="2012-03-21T19:46:00Z">
        <w:r w:rsidDel="009A7086">
          <w:rPr>
            <w:noProof/>
            <w:webHidden/>
          </w:rPr>
          <w:tab/>
          <w:delText>4</w:delText>
        </w:r>
      </w:del>
    </w:p>
    <w:p w:rsidR="00373946" w:rsidDel="009A7086" w:rsidRDefault="00373946">
      <w:pPr>
        <w:pStyle w:val="20"/>
        <w:tabs>
          <w:tab w:val="left" w:pos="840"/>
          <w:tab w:val="right" w:leader="dot" w:pos="9350"/>
        </w:tabs>
        <w:rPr>
          <w:del w:id="115" w:author="Liu" w:date="2012-03-21T19:46:00Z"/>
          <w:rFonts w:asciiTheme="minorHAnsi" w:hAnsiTheme="minorHAnsi" w:cstheme="minorBidi"/>
          <w:noProof/>
          <w:kern w:val="2"/>
          <w:sz w:val="21"/>
          <w:szCs w:val="22"/>
          <w:lang w:eastAsia="zh-CN"/>
        </w:rPr>
      </w:pPr>
      <w:del w:id="116" w:author="Liu" w:date="2012-03-21T19:46:00Z">
        <w:r w:rsidRPr="009A7086" w:rsidDel="009A7086">
          <w:rPr>
            <w:rStyle w:val="a8"/>
          </w:rPr>
          <w:delText>1.3</w:delText>
        </w:r>
        <w:r w:rsidDel="009A7086">
          <w:rPr>
            <w:rFonts w:asciiTheme="minorHAnsi" w:hAnsiTheme="minorHAnsi" w:cstheme="minorBidi"/>
            <w:noProof/>
            <w:kern w:val="2"/>
            <w:sz w:val="21"/>
            <w:szCs w:val="22"/>
            <w:lang w:eastAsia="zh-CN"/>
          </w:rPr>
          <w:tab/>
        </w:r>
        <w:r w:rsidRPr="009A7086" w:rsidDel="009A7086">
          <w:rPr>
            <w:rStyle w:val="a8"/>
          </w:rPr>
          <w:delText>Scope</w:delText>
        </w:r>
        <w:r w:rsidDel="009A7086">
          <w:rPr>
            <w:noProof/>
            <w:webHidden/>
          </w:rPr>
          <w:tab/>
          <w:delText>4</w:delText>
        </w:r>
      </w:del>
    </w:p>
    <w:p w:rsidR="00373946" w:rsidDel="009A7086" w:rsidRDefault="00373946">
      <w:pPr>
        <w:pStyle w:val="20"/>
        <w:tabs>
          <w:tab w:val="left" w:pos="840"/>
          <w:tab w:val="right" w:leader="dot" w:pos="9350"/>
        </w:tabs>
        <w:rPr>
          <w:del w:id="117" w:author="Liu" w:date="2012-03-21T19:46:00Z"/>
          <w:rFonts w:asciiTheme="minorHAnsi" w:hAnsiTheme="minorHAnsi" w:cstheme="minorBidi"/>
          <w:noProof/>
          <w:kern w:val="2"/>
          <w:sz w:val="21"/>
          <w:szCs w:val="22"/>
          <w:lang w:eastAsia="zh-CN"/>
        </w:rPr>
      </w:pPr>
      <w:del w:id="118" w:author="Liu" w:date="2012-03-21T19:46:00Z">
        <w:r w:rsidRPr="009A7086" w:rsidDel="009A7086">
          <w:rPr>
            <w:rStyle w:val="a8"/>
          </w:rPr>
          <w:delText>1.4</w:delText>
        </w:r>
        <w:r w:rsidDel="009A7086">
          <w:rPr>
            <w:rFonts w:asciiTheme="minorHAnsi" w:hAnsiTheme="minorHAnsi" w:cstheme="minorBidi"/>
            <w:noProof/>
            <w:kern w:val="2"/>
            <w:sz w:val="21"/>
            <w:szCs w:val="22"/>
            <w:lang w:eastAsia="zh-CN"/>
          </w:rPr>
          <w:tab/>
        </w:r>
        <w:r w:rsidRPr="009A7086" w:rsidDel="009A7086">
          <w:rPr>
            <w:rStyle w:val="a8"/>
          </w:rPr>
          <w:delText>Reference</w:delText>
        </w:r>
        <w:r w:rsidDel="009A7086">
          <w:rPr>
            <w:noProof/>
            <w:webHidden/>
          </w:rPr>
          <w:tab/>
          <w:delText>4</w:delText>
        </w:r>
      </w:del>
    </w:p>
    <w:p w:rsidR="00373946" w:rsidDel="009A7086" w:rsidRDefault="00373946">
      <w:pPr>
        <w:pStyle w:val="20"/>
        <w:tabs>
          <w:tab w:val="left" w:pos="840"/>
          <w:tab w:val="right" w:leader="dot" w:pos="9350"/>
        </w:tabs>
        <w:rPr>
          <w:del w:id="119" w:author="Liu" w:date="2012-03-21T19:46:00Z"/>
          <w:rFonts w:asciiTheme="minorHAnsi" w:hAnsiTheme="minorHAnsi" w:cstheme="minorBidi"/>
          <w:noProof/>
          <w:kern w:val="2"/>
          <w:sz w:val="21"/>
          <w:szCs w:val="22"/>
          <w:lang w:eastAsia="zh-CN"/>
        </w:rPr>
      </w:pPr>
      <w:del w:id="120" w:author="Liu" w:date="2012-03-21T19:46:00Z">
        <w:r w:rsidRPr="009A7086" w:rsidDel="009A7086">
          <w:rPr>
            <w:rStyle w:val="a8"/>
          </w:rPr>
          <w:delText>1.5</w:delText>
        </w:r>
        <w:r w:rsidDel="009A7086">
          <w:rPr>
            <w:rFonts w:asciiTheme="minorHAnsi" w:hAnsiTheme="minorHAnsi" w:cstheme="minorBidi"/>
            <w:noProof/>
            <w:kern w:val="2"/>
            <w:sz w:val="21"/>
            <w:szCs w:val="22"/>
            <w:lang w:eastAsia="zh-CN"/>
          </w:rPr>
          <w:tab/>
        </w:r>
        <w:r w:rsidRPr="009A7086" w:rsidDel="009A7086">
          <w:rPr>
            <w:rStyle w:val="a8"/>
          </w:rPr>
          <w:delText>Definitions and Abbreviations</w:delText>
        </w:r>
        <w:r w:rsidDel="009A7086">
          <w:rPr>
            <w:noProof/>
            <w:webHidden/>
          </w:rPr>
          <w:tab/>
          <w:delText>4</w:delText>
        </w:r>
      </w:del>
    </w:p>
    <w:p w:rsidR="00373946" w:rsidDel="009A7086" w:rsidRDefault="00373946">
      <w:pPr>
        <w:pStyle w:val="10"/>
        <w:tabs>
          <w:tab w:val="left" w:pos="400"/>
          <w:tab w:val="right" w:leader="dot" w:pos="9350"/>
        </w:tabs>
        <w:rPr>
          <w:del w:id="121" w:author="Liu" w:date="2012-03-21T19:46:00Z"/>
          <w:rFonts w:asciiTheme="minorHAnsi" w:hAnsiTheme="minorHAnsi" w:cstheme="minorBidi"/>
          <w:noProof/>
          <w:kern w:val="2"/>
          <w:sz w:val="21"/>
          <w:szCs w:val="22"/>
          <w:lang w:eastAsia="zh-CN"/>
        </w:rPr>
      </w:pPr>
      <w:del w:id="122" w:author="Liu" w:date="2012-03-21T19:46:00Z">
        <w:r w:rsidRPr="009A7086" w:rsidDel="009A7086">
          <w:rPr>
            <w:rStyle w:val="a8"/>
          </w:rPr>
          <w:delText>2</w:delText>
        </w:r>
        <w:r w:rsidDel="009A7086">
          <w:rPr>
            <w:rFonts w:asciiTheme="minorHAnsi" w:hAnsiTheme="minorHAnsi" w:cstheme="minorBidi"/>
            <w:noProof/>
            <w:kern w:val="2"/>
            <w:sz w:val="21"/>
            <w:szCs w:val="22"/>
            <w:lang w:eastAsia="zh-CN"/>
          </w:rPr>
          <w:tab/>
        </w:r>
        <w:r w:rsidRPr="009A7086" w:rsidDel="009A7086">
          <w:rPr>
            <w:rStyle w:val="a8"/>
          </w:rPr>
          <w:delText>Overall Description</w:delText>
        </w:r>
        <w:r w:rsidDel="009A7086">
          <w:rPr>
            <w:noProof/>
            <w:webHidden/>
          </w:rPr>
          <w:tab/>
          <w:delText>4</w:delText>
        </w:r>
      </w:del>
    </w:p>
    <w:p w:rsidR="00373946" w:rsidDel="009A7086" w:rsidRDefault="00373946">
      <w:pPr>
        <w:pStyle w:val="20"/>
        <w:tabs>
          <w:tab w:val="left" w:pos="840"/>
          <w:tab w:val="right" w:leader="dot" w:pos="9350"/>
        </w:tabs>
        <w:rPr>
          <w:del w:id="123" w:author="Liu" w:date="2012-03-21T19:46:00Z"/>
          <w:rFonts w:asciiTheme="minorHAnsi" w:hAnsiTheme="minorHAnsi" w:cstheme="minorBidi"/>
          <w:noProof/>
          <w:kern w:val="2"/>
          <w:sz w:val="21"/>
          <w:szCs w:val="22"/>
          <w:lang w:eastAsia="zh-CN"/>
        </w:rPr>
      </w:pPr>
      <w:del w:id="124" w:author="Liu" w:date="2012-03-21T19:46:00Z">
        <w:r w:rsidRPr="009A7086" w:rsidDel="009A7086">
          <w:rPr>
            <w:rStyle w:val="a8"/>
          </w:rPr>
          <w:delText>2.1</w:delText>
        </w:r>
        <w:r w:rsidDel="009A7086">
          <w:rPr>
            <w:rFonts w:asciiTheme="minorHAnsi" w:hAnsiTheme="minorHAnsi" w:cstheme="minorBidi"/>
            <w:noProof/>
            <w:kern w:val="2"/>
            <w:sz w:val="21"/>
            <w:szCs w:val="22"/>
            <w:lang w:eastAsia="zh-CN"/>
          </w:rPr>
          <w:tab/>
        </w:r>
        <w:r w:rsidRPr="009A7086" w:rsidDel="009A7086">
          <w:rPr>
            <w:rStyle w:val="a8"/>
          </w:rPr>
          <w:delText>Product Perspective</w:delText>
        </w:r>
        <w:r w:rsidDel="009A7086">
          <w:rPr>
            <w:noProof/>
            <w:webHidden/>
          </w:rPr>
          <w:tab/>
          <w:delText>4</w:delText>
        </w:r>
      </w:del>
    </w:p>
    <w:p w:rsidR="00373946" w:rsidDel="009A7086" w:rsidRDefault="00373946">
      <w:pPr>
        <w:pStyle w:val="20"/>
        <w:tabs>
          <w:tab w:val="left" w:pos="840"/>
          <w:tab w:val="right" w:leader="dot" w:pos="9350"/>
        </w:tabs>
        <w:rPr>
          <w:del w:id="125" w:author="Liu" w:date="2012-03-21T19:46:00Z"/>
          <w:rFonts w:asciiTheme="minorHAnsi" w:hAnsiTheme="minorHAnsi" w:cstheme="minorBidi"/>
          <w:noProof/>
          <w:kern w:val="2"/>
          <w:sz w:val="21"/>
          <w:szCs w:val="22"/>
          <w:lang w:eastAsia="zh-CN"/>
        </w:rPr>
      </w:pPr>
      <w:del w:id="126" w:author="Liu" w:date="2012-03-21T19:46:00Z">
        <w:r w:rsidRPr="009A7086" w:rsidDel="009A7086">
          <w:rPr>
            <w:rStyle w:val="a8"/>
          </w:rPr>
          <w:delText>2.2</w:delText>
        </w:r>
        <w:r w:rsidDel="009A7086">
          <w:rPr>
            <w:rFonts w:asciiTheme="minorHAnsi" w:hAnsiTheme="minorHAnsi" w:cstheme="minorBidi"/>
            <w:noProof/>
            <w:kern w:val="2"/>
            <w:sz w:val="21"/>
            <w:szCs w:val="22"/>
            <w:lang w:eastAsia="zh-CN"/>
          </w:rPr>
          <w:tab/>
        </w:r>
        <w:r w:rsidRPr="009A7086" w:rsidDel="009A7086">
          <w:rPr>
            <w:rStyle w:val="a8"/>
          </w:rPr>
          <w:delText>Product Functions</w:delText>
        </w:r>
        <w:r w:rsidDel="009A7086">
          <w:rPr>
            <w:noProof/>
            <w:webHidden/>
          </w:rPr>
          <w:tab/>
          <w:delText>5</w:delText>
        </w:r>
      </w:del>
    </w:p>
    <w:p w:rsidR="00373946" w:rsidDel="009A7086" w:rsidRDefault="00373946">
      <w:pPr>
        <w:pStyle w:val="20"/>
        <w:tabs>
          <w:tab w:val="left" w:pos="840"/>
          <w:tab w:val="right" w:leader="dot" w:pos="9350"/>
        </w:tabs>
        <w:rPr>
          <w:del w:id="127" w:author="Liu" w:date="2012-03-21T19:46:00Z"/>
          <w:rFonts w:asciiTheme="minorHAnsi" w:hAnsiTheme="minorHAnsi" w:cstheme="minorBidi"/>
          <w:noProof/>
          <w:kern w:val="2"/>
          <w:sz w:val="21"/>
          <w:szCs w:val="22"/>
          <w:lang w:eastAsia="zh-CN"/>
        </w:rPr>
      </w:pPr>
      <w:del w:id="128" w:author="Liu" w:date="2012-03-21T19:46:00Z">
        <w:r w:rsidRPr="009A7086" w:rsidDel="009A7086">
          <w:rPr>
            <w:rStyle w:val="a8"/>
          </w:rPr>
          <w:delText>2.3</w:delText>
        </w:r>
        <w:r w:rsidDel="009A7086">
          <w:rPr>
            <w:rFonts w:asciiTheme="minorHAnsi" w:hAnsiTheme="minorHAnsi" w:cstheme="minorBidi"/>
            <w:noProof/>
            <w:kern w:val="2"/>
            <w:sz w:val="21"/>
            <w:szCs w:val="22"/>
            <w:lang w:eastAsia="zh-CN"/>
          </w:rPr>
          <w:tab/>
        </w:r>
        <w:r w:rsidRPr="009A7086" w:rsidDel="009A7086">
          <w:rPr>
            <w:rStyle w:val="a8"/>
          </w:rPr>
          <w:delText>User Characteristics</w:delText>
        </w:r>
        <w:r w:rsidDel="009A7086">
          <w:rPr>
            <w:noProof/>
            <w:webHidden/>
          </w:rPr>
          <w:tab/>
          <w:delText>5</w:delText>
        </w:r>
      </w:del>
    </w:p>
    <w:p w:rsidR="00373946" w:rsidDel="009A7086" w:rsidRDefault="00373946">
      <w:pPr>
        <w:pStyle w:val="30"/>
        <w:tabs>
          <w:tab w:val="left" w:pos="1050"/>
          <w:tab w:val="right" w:leader="dot" w:pos="9350"/>
        </w:tabs>
        <w:rPr>
          <w:del w:id="129" w:author="Liu" w:date="2012-03-21T19:46:00Z"/>
          <w:rFonts w:asciiTheme="minorHAnsi" w:hAnsiTheme="minorHAnsi" w:cstheme="minorBidi"/>
          <w:noProof/>
          <w:kern w:val="2"/>
          <w:sz w:val="21"/>
          <w:szCs w:val="22"/>
          <w:lang w:eastAsia="zh-CN"/>
        </w:rPr>
      </w:pPr>
      <w:del w:id="130" w:author="Liu" w:date="2012-03-21T19:46:00Z">
        <w:r w:rsidRPr="009A7086" w:rsidDel="009A7086">
          <w:rPr>
            <w:rStyle w:val="a8"/>
          </w:rPr>
          <w:delText>2.3.1</w:delText>
        </w:r>
        <w:r w:rsidDel="009A7086">
          <w:rPr>
            <w:rFonts w:asciiTheme="minorHAnsi" w:hAnsiTheme="minorHAnsi" w:cstheme="minorBidi"/>
            <w:noProof/>
            <w:kern w:val="2"/>
            <w:sz w:val="21"/>
            <w:szCs w:val="22"/>
            <w:lang w:eastAsia="zh-CN"/>
          </w:rPr>
          <w:tab/>
        </w:r>
        <w:r w:rsidRPr="009A7086" w:rsidDel="009A7086">
          <w:rPr>
            <w:rStyle w:val="a8"/>
          </w:rPr>
          <w:delText>Dispatcher</w:delText>
        </w:r>
        <w:r w:rsidDel="009A7086">
          <w:rPr>
            <w:noProof/>
            <w:webHidden/>
          </w:rPr>
          <w:tab/>
          <w:delText>5</w:delText>
        </w:r>
      </w:del>
    </w:p>
    <w:p w:rsidR="00373946" w:rsidDel="009A7086" w:rsidRDefault="00373946">
      <w:pPr>
        <w:pStyle w:val="30"/>
        <w:tabs>
          <w:tab w:val="left" w:pos="1050"/>
          <w:tab w:val="right" w:leader="dot" w:pos="9350"/>
        </w:tabs>
        <w:rPr>
          <w:del w:id="131" w:author="Liu" w:date="2012-03-21T19:46:00Z"/>
          <w:rFonts w:asciiTheme="minorHAnsi" w:hAnsiTheme="minorHAnsi" w:cstheme="minorBidi"/>
          <w:noProof/>
          <w:kern w:val="2"/>
          <w:sz w:val="21"/>
          <w:szCs w:val="22"/>
          <w:lang w:eastAsia="zh-CN"/>
        </w:rPr>
      </w:pPr>
      <w:del w:id="132" w:author="Liu" w:date="2012-03-21T19:46:00Z">
        <w:r w:rsidRPr="009A7086" w:rsidDel="009A7086">
          <w:rPr>
            <w:rStyle w:val="a8"/>
          </w:rPr>
          <w:delText>2.3.2</w:delText>
        </w:r>
        <w:r w:rsidDel="009A7086">
          <w:rPr>
            <w:rFonts w:asciiTheme="minorHAnsi" w:hAnsiTheme="minorHAnsi" w:cstheme="minorBidi"/>
            <w:noProof/>
            <w:kern w:val="2"/>
            <w:sz w:val="21"/>
            <w:szCs w:val="22"/>
            <w:lang w:eastAsia="zh-CN"/>
          </w:rPr>
          <w:tab/>
        </w:r>
        <w:r w:rsidRPr="009A7086" w:rsidDel="009A7086">
          <w:rPr>
            <w:rStyle w:val="a8"/>
          </w:rPr>
          <w:delText>Transit Schedule Manager</w:delText>
        </w:r>
        <w:r w:rsidDel="009A7086">
          <w:rPr>
            <w:noProof/>
            <w:webHidden/>
          </w:rPr>
          <w:tab/>
          <w:delText>5</w:delText>
        </w:r>
      </w:del>
    </w:p>
    <w:p w:rsidR="00373946" w:rsidDel="009A7086" w:rsidRDefault="00373946">
      <w:pPr>
        <w:pStyle w:val="30"/>
        <w:tabs>
          <w:tab w:val="left" w:pos="1050"/>
          <w:tab w:val="right" w:leader="dot" w:pos="9350"/>
        </w:tabs>
        <w:rPr>
          <w:del w:id="133" w:author="Liu" w:date="2012-03-21T19:46:00Z"/>
          <w:rFonts w:asciiTheme="minorHAnsi" w:hAnsiTheme="minorHAnsi" w:cstheme="minorBidi"/>
          <w:noProof/>
          <w:kern w:val="2"/>
          <w:sz w:val="21"/>
          <w:szCs w:val="22"/>
          <w:lang w:eastAsia="zh-CN"/>
        </w:rPr>
      </w:pPr>
      <w:del w:id="134" w:author="Liu" w:date="2012-03-21T19:46:00Z">
        <w:r w:rsidRPr="009A7086" w:rsidDel="009A7086">
          <w:rPr>
            <w:rStyle w:val="a8"/>
          </w:rPr>
          <w:delText>2.3.3</w:delText>
        </w:r>
        <w:r w:rsidDel="009A7086">
          <w:rPr>
            <w:rFonts w:asciiTheme="minorHAnsi" w:hAnsiTheme="minorHAnsi" w:cstheme="minorBidi"/>
            <w:noProof/>
            <w:kern w:val="2"/>
            <w:sz w:val="21"/>
            <w:szCs w:val="22"/>
            <w:lang w:eastAsia="zh-CN"/>
          </w:rPr>
          <w:tab/>
        </w:r>
        <w:r w:rsidRPr="009A7086" w:rsidDel="009A7086">
          <w:rPr>
            <w:rStyle w:val="a8"/>
          </w:rPr>
          <w:delText>Track Manager</w:delText>
        </w:r>
        <w:r w:rsidDel="009A7086">
          <w:rPr>
            <w:noProof/>
            <w:webHidden/>
          </w:rPr>
          <w:tab/>
          <w:delText>6</w:delText>
        </w:r>
      </w:del>
    </w:p>
    <w:p w:rsidR="00373946" w:rsidDel="009A7086" w:rsidRDefault="00373946">
      <w:pPr>
        <w:pStyle w:val="30"/>
        <w:tabs>
          <w:tab w:val="left" w:pos="1050"/>
          <w:tab w:val="right" w:leader="dot" w:pos="9350"/>
        </w:tabs>
        <w:rPr>
          <w:del w:id="135" w:author="Liu" w:date="2012-03-21T19:46:00Z"/>
          <w:rFonts w:asciiTheme="minorHAnsi" w:hAnsiTheme="minorHAnsi" w:cstheme="minorBidi"/>
          <w:noProof/>
          <w:kern w:val="2"/>
          <w:sz w:val="21"/>
          <w:szCs w:val="22"/>
          <w:lang w:eastAsia="zh-CN"/>
        </w:rPr>
      </w:pPr>
      <w:del w:id="136" w:author="Liu" w:date="2012-03-21T19:46:00Z">
        <w:r w:rsidRPr="009A7086" w:rsidDel="009A7086">
          <w:rPr>
            <w:rStyle w:val="a8"/>
          </w:rPr>
          <w:delText>2.3.4</w:delText>
        </w:r>
        <w:r w:rsidDel="009A7086">
          <w:rPr>
            <w:rFonts w:asciiTheme="minorHAnsi" w:hAnsiTheme="minorHAnsi" w:cstheme="minorBidi"/>
            <w:noProof/>
            <w:kern w:val="2"/>
            <w:sz w:val="21"/>
            <w:szCs w:val="22"/>
            <w:lang w:eastAsia="zh-CN"/>
          </w:rPr>
          <w:tab/>
        </w:r>
        <w:r w:rsidRPr="009A7086" w:rsidDel="009A7086">
          <w:rPr>
            <w:rStyle w:val="a8"/>
          </w:rPr>
          <w:delText>Other Wayside Controllers</w:delText>
        </w:r>
        <w:r w:rsidDel="009A7086">
          <w:rPr>
            <w:noProof/>
            <w:webHidden/>
          </w:rPr>
          <w:tab/>
          <w:delText>6</w:delText>
        </w:r>
      </w:del>
    </w:p>
    <w:p w:rsidR="00373946" w:rsidDel="009A7086" w:rsidRDefault="00373946">
      <w:pPr>
        <w:pStyle w:val="10"/>
        <w:tabs>
          <w:tab w:val="left" w:pos="400"/>
          <w:tab w:val="right" w:leader="dot" w:pos="9350"/>
        </w:tabs>
        <w:rPr>
          <w:del w:id="137" w:author="Liu" w:date="2012-03-21T19:46:00Z"/>
          <w:rFonts w:asciiTheme="minorHAnsi" w:hAnsiTheme="minorHAnsi" w:cstheme="minorBidi"/>
          <w:noProof/>
          <w:kern w:val="2"/>
          <w:sz w:val="21"/>
          <w:szCs w:val="22"/>
          <w:lang w:eastAsia="zh-CN"/>
        </w:rPr>
      </w:pPr>
      <w:del w:id="138" w:author="Liu" w:date="2012-03-21T19:46:00Z">
        <w:r w:rsidRPr="009A7086" w:rsidDel="009A7086">
          <w:rPr>
            <w:rStyle w:val="a8"/>
          </w:rPr>
          <w:delText>3</w:delText>
        </w:r>
        <w:r w:rsidDel="009A7086">
          <w:rPr>
            <w:rFonts w:asciiTheme="minorHAnsi" w:hAnsiTheme="minorHAnsi" w:cstheme="minorBidi"/>
            <w:noProof/>
            <w:kern w:val="2"/>
            <w:sz w:val="21"/>
            <w:szCs w:val="22"/>
            <w:lang w:eastAsia="zh-CN"/>
          </w:rPr>
          <w:tab/>
        </w:r>
        <w:r w:rsidRPr="009A7086" w:rsidDel="009A7086">
          <w:rPr>
            <w:rStyle w:val="a8"/>
          </w:rPr>
          <w:delText>Specific Requirements</w:delText>
        </w:r>
        <w:r w:rsidDel="009A7086">
          <w:rPr>
            <w:noProof/>
            <w:webHidden/>
          </w:rPr>
          <w:tab/>
          <w:delText>6</w:delText>
        </w:r>
      </w:del>
    </w:p>
    <w:p w:rsidR="00373946" w:rsidDel="009A7086" w:rsidRDefault="00373946">
      <w:pPr>
        <w:pStyle w:val="20"/>
        <w:tabs>
          <w:tab w:val="left" w:pos="840"/>
          <w:tab w:val="right" w:leader="dot" w:pos="9350"/>
        </w:tabs>
        <w:rPr>
          <w:del w:id="139" w:author="Liu" w:date="2012-03-21T19:46:00Z"/>
          <w:rFonts w:asciiTheme="minorHAnsi" w:hAnsiTheme="minorHAnsi" w:cstheme="minorBidi"/>
          <w:noProof/>
          <w:kern w:val="2"/>
          <w:sz w:val="21"/>
          <w:szCs w:val="22"/>
          <w:lang w:eastAsia="zh-CN"/>
        </w:rPr>
      </w:pPr>
      <w:del w:id="140" w:author="Liu" w:date="2012-03-21T19:46:00Z">
        <w:r w:rsidRPr="009A7086" w:rsidDel="009A7086">
          <w:rPr>
            <w:rStyle w:val="a8"/>
          </w:rPr>
          <w:delText>3.1</w:delText>
        </w:r>
        <w:r w:rsidDel="009A7086">
          <w:rPr>
            <w:rFonts w:asciiTheme="minorHAnsi" w:hAnsiTheme="minorHAnsi" w:cstheme="minorBidi"/>
            <w:noProof/>
            <w:kern w:val="2"/>
            <w:sz w:val="21"/>
            <w:szCs w:val="22"/>
            <w:lang w:eastAsia="zh-CN"/>
          </w:rPr>
          <w:tab/>
        </w:r>
        <w:r w:rsidRPr="009A7086" w:rsidDel="009A7086">
          <w:rPr>
            <w:rStyle w:val="a8"/>
          </w:rPr>
          <w:delText>External Interface Requirements</w:delText>
        </w:r>
        <w:r w:rsidDel="009A7086">
          <w:rPr>
            <w:noProof/>
            <w:webHidden/>
          </w:rPr>
          <w:tab/>
          <w:delText>6</w:delText>
        </w:r>
      </w:del>
    </w:p>
    <w:p w:rsidR="00373946" w:rsidDel="009A7086" w:rsidRDefault="00373946">
      <w:pPr>
        <w:pStyle w:val="30"/>
        <w:tabs>
          <w:tab w:val="left" w:pos="1050"/>
          <w:tab w:val="right" w:leader="dot" w:pos="9350"/>
        </w:tabs>
        <w:rPr>
          <w:del w:id="141" w:author="Liu" w:date="2012-03-21T19:46:00Z"/>
          <w:rFonts w:asciiTheme="minorHAnsi" w:hAnsiTheme="minorHAnsi" w:cstheme="minorBidi"/>
          <w:noProof/>
          <w:kern w:val="2"/>
          <w:sz w:val="21"/>
          <w:szCs w:val="22"/>
          <w:lang w:eastAsia="zh-CN"/>
        </w:rPr>
      </w:pPr>
      <w:del w:id="142" w:author="Liu" w:date="2012-03-21T19:46:00Z">
        <w:r w:rsidRPr="009A7086" w:rsidDel="009A7086">
          <w:rPr>
            <w:rStyle w:val="a8"/>
          </w:rPr>
          <w:delText>3.1.1</w:delText>
        </w:r>
        <w:r w:rsidDel="009A7086">
          <w:rPr>
            <w:rFonts w:asciiTheme="minorHAnsi" w:hAnsiTheme="minorHAnsi" w:cstheme="minorBidi"/>
            <w:noProof/>
            <w:kern w:val="2"/>
            <w:sz w:val="21"/>
            <w:szCs w:val="22"/>
            <w:lang w:eastAsia="zh-CN"/>
          </w:rPr>
          <w:tab/>
        </w:r>
        <w:r w:rsidRPr="009A7086" w:rsidDel="009A7086">
          <w:rPr>
            <w:rStyle w:val="a8"/>
          </w:rPr>
          <w:delText>Software Interfaces</w:delText>
        </w:r>
        <w:r w:rsidDel="009A7086">
          <w:rPr>
            <w:noProof/>
            <w:webHidden/>
          </w:rPr>
          <w:tab/>
          <w:delText>6</w:delText>
        </w:r>
      </w:del>
    </w:p>
    <w:p w:rsidR="00373946" w:rsidDel="009A7086" w:rsidRDefault="00373946">
      <w:pPr>
        <w:pStyle w:val="30"/>
        <w:tabs>
          <w:tab w:val="left" w:pos="1050"/>
          <w:tab w:val="right" w:leader="dot" w:pos="9350"/>
        </w:tabs>
        <w:rPr>
          <w:del w:id="143" w:author="Liu" w:date="2012-03-21T19:46:00Z"/>
          <w:rFonts w:asciiTheme="minorHAnsi" w:hAnsiTheme="minorHAnsi" w:cstheme="minorBidi"/>
          <w:noProof/>
          <w:kern w:val="2"/>
          <w:sz w:val="21"/>
          <w:szCs w:val="22"/>
          <w:lang w:eastAsia="zh-CN"/>
        </w:rPr>
      </w:pPr>
      <w:del w:id="144" w:author="Liu" w:date="2012-03-21T19:46:00Z">
        <w:r w:rsidRPr="009A7086" w:rsidDel="009A7086">
          <w:rPr>
            <w:rStyle w:val="a8"/>
          </w:rPr>
          <w:delText>3.1.2</w:delText>
        </w:r>
        <w:r w:rsidDel="009A7086">
          <w:rPr>
            <w:rFonts w:asciiTheme="minorHAnsi" w:hAnsiTheme="minorHAnsi" w:cstheme="minorBidi"/>
            <w:noProof/>
            <w:kern w:val="2"/>
            <w:sz w:val="21"/>
            <w:szCs w:val="22"/>
            <w:lang w:eastAsia="zh-CN"/>
          </w:rPr>
          <w:tab/>
        </w:r>
        <w:r w:rsidRPr="009A7086" w:rsidDel="009A7086">
          <w:rPr>
            <w:rStyle w:val="a8"/>
          </w:rPr>
          <w:delText>Communications Protocols</w:delText>
        </w:r>
        <w:r w:rsidDel="009A7086">
          <w:rPr>
            <w:noProof/>
            <w:webHidden/>
          </w:rPr>
          <w:tab/>
          <w:delText>7</w:delText>
        </w:r>
      </w:del>
    </w:p>
    <w:p w:rsidR="00373946" w:rsidDel="009A7086" w:rsidRDefault="00373946">
      <w:pPr>
        <w:pStyle w:val="30"/>
        <w:tabs>
          <w:tab w:val="left" w:pos="1050"/>
          <w:tab w:val="right" w:leader="dot" w:pos="9350"/>
        </w:tabs>
        <w:rPr>
          <w:del w:id="145" w:author="Liu" w:date="2012-03-21T19:46:00Z"/>
          <w:rFonts w:asciiTheme="minorHAnsi" w:hAnsiTheme="minorHAnsi" w:cstheme="minorBidi"/>
          <w:noProof/>
          <w:kern w:val="2"/>
          <w:sz w:val="21"/>
          <w:szCs w:val="22"/>
          <w:lang w:eastAsia="zh-CN"/>
        </w:rPr>
      </w:pPr>
      <w:del w:id="146" w:author="Liu" w:date="2012-03-21T19:46:00Z">
        <w:r w:rsidRPr="009A7086" w:rsidDel="009A7086">
          <w:rPr>
            <w:rStyle w:val="a8"/>
          </w:rPr>
          <w:delText>3.1.3</w:delText>
        </w:r>
        <w:r w:rsidDel="009A7086">
          <w:rPr>
            <w:rFonts w:asciiTheme="minorHAnsi" w:hAnsiTheme="minorHAnsi" w:cstheme="minorBidi"/>
            <w:noProof/>
            <w:kern w:val="2"/>
            <w:sz w:val="21"/>
            <w:szCs w:val="22"/>
            <w:lang w:eastAsia="zh-CN"/>
          </w:rPr>
          <w:tab/>
        </w:r>
        <w:r w:rsidRPr="009A7086" w:rsidDel="009A7086">
          <w:rPr>
            <w:rStyle w:val="a8"/>
          </w:rPr>
          <w:delText>Operation</w:delText>
        </w:r>
        <w:r w:rsidDel="009A7086">
          <w:rPr>
            <w:noProof/>
            <w:webHidden/>
          </w:rPr>
          <w:tab/>
          <w:delText>8</w:delText>
        </w:r>
      </w:del>
    </w:p>
    <w:p w:rsidR="00373946" w:rsidDel="009A7086" w:rsidRDefault="00373946">
      <w:pPr>
        <w:pStyle w:val="30"/>
        <w:tabs>
          <w:tab w:val="left" w:pos="1050"/>
          <w:tab w:val="right" w:leader="dot" w:pos="9350"/>
        </w:tabs>
        <w:rPr>
          <w:del w:id="147" w:author="Liu" w:date="2012-03-21T19:46:00Z"/>
          <w:rFonts w:asciiTheme="minorHAnsi" w:hAnsiTheme="minorHAnsi" w:cstheme="minorBidi"/>
          <w:noProof/>
          <w:kern w:val="2"/>
          <w:sz w:val="21"/>
          <w:szCs w:val="22"/>
          <w:lang w:eastAsia="zh-CN"/>
        </w:rPr>
      </w:pPr>
      <w:del w:id="148" w:author="Liu" w:date="2012-03-21T19:46:00Z">
        <w:r w:rsidRPr="009A7086" w:rsidDel="009A7086">
          <w:rPr>
            <w:rStyle w:val="a8"/>
          </w:rPr>
          <w:delText>3.1.4</w:delText>
        </w:r>
        <w:r w:rsidDel="009A7086">
          <w:rPr>
            <w:rFonts w:asciiTheme="minorHAnsi" w:hAnsiTheme="minorHAnsi" w:cstheme="minorBidi"/>
            <w:noProof/>
            <w:kern w:val="2"/>
            <w:sz w:val="21"/>
            <w:szCs w:val="22"/>
            <w:lang w:eastAsia="zh-CN"/>
          </w:rPr>
          <w:tab/>
        </w:r>
        <w:r w:rsidRPr="009A7086" w:rsidDel="009A7086">
          <w:rPr>
            <w:rStyle w:val="a8"/>
          </w:rPr>
          <w:delText>Product function</w:delText>
        </w:r>
        <w:r w:rsidDel="009A7086">
          <w:rPr>
            <w:noProof/>
            <w:webHidden/>
          </w:rPr>
          <w:tab/>
          <w:delText>8</w:delText>
        </w:r>
      </w:del>
    </w:p>
    <w:p w:rsidR="00373946" w:rsidDel="009A7086" w:rsidRDefault="00373946">
      <w:pPr>
        <w:pStyle w:val="20"/>
        <w:tabs>
          <w:tab w:val="left" w:pos="840"/>
          <w:tab w:val="right" w:leader="dot" w:pos="9350"/>
        </w:tabs>
        <w:rPr>
          <w:del w:id="149" w:author="Liu" w:date="2012-03-21T19:46:00Z"/>
          <w:rFonts w:asciiTheme="minorHAnsi" w:hAnsiTheme="minorHAnsi" w:cstheme="minorBidi"/>
          <w:noProof/>
          <w:kern w:val="2"/>
          <w:sz w:val="21"/>
          <w:szCs w:val="22"/>
          <w:lang w:eastAsia="zh-CN"/>
        </w:rPr>
      </w:pPr>
      <w:del w:id="150" w:author="Liu" w:date="2012-03-21T19:46:00Z">
        <w:r w:rsidRPr="009A7086" w:rsidDel="009A7086">
          <w:rPr>
            <w:rStyle w:val="a8"/>
          </w:rPr>
          <w:delText>3.2</w:delText>
        </w:r>
        <w:r w:rsidDel="009A7086">
          <w:rPr>
            <w:rFonts w:asciiTheme="minorHAnsi" w:hAnsiTheme="minorHAnsi" w:cstheme="minorBidi"/>
            <w:noProof/>
            <w:kern w:val="2"/>
            <w:sz w:val="21"/>
            <w:szCs w:val="22"/>
            <w:lang w:eastAsia="zh-CN"/>
          </w:rPr>
          <w:tab/>
        </w:r>
        <w:r w:rsidRPr="009A7086" w:rsidDel="009A7086">
          <w:rPr>
            <w:rStyle w:val="a8"/>
          </w:rPr>
          <w:delText>Software System Attributes</w:delText>
        </w:r>
        <w:r w:rsidDel="009A7086">
          <w:rPr>
            <w:noProof/>
            <w:webHidden/>
          </w:rPr>
          <w:tab/>
          <w:delText>8</w:delText>
        </w:r>
      </w:del>
    </w:p>
    <w:p w:rsidR="00373946" w:rsidDel="009A7086" w:rsidRDefault="00373946">
      <w:pPr>
        <w:pStyle w:val="30"/>
        <w:tabs>
          <w:tab w:val="left" w:pos="1050"/>
          <w:tab w:val="right" w:leader="dot" w:pos="9350"/>
        </w:tabs>
        <w:rPr>
          <w:del w:id="151" w:author="Liu" w:date="2012-03-21T19:46:00Z"/>
          <w:rFonts w:asciiTheme="minorHAnsi" w:hAnsiTheme="minorHAnsi" w:cstheme="minorBidi"/>
          <w:noProof/>
          <w:kern w:val="2"/>
          <w:sz w:val="21"/>
          <w:szCs w:val="22"/>
          <w:lang w:eastAsia="zh-CN"/>
        </w:rPr>
      </w:pPr>
      <w:del w:id="152" w:author="Liu" w:date="2012-03-21T19:46:00Z">
        <w:r w:rsidRPr="009A7086" w:rsidDel="009A7086">
          <w:rPr>
            <w:rStyle w:val="a8"/>
          </w:rPr>
          <w:delText>3.2.1</w:delText>
        </w:r>
        <w:r w:rsidDel="009A7086">
          <w:rPr>
            <w:rFonts w:asciiTheme="minorHAnsi" w:hAnsiTheme="minorHAnsi" w:cstheme="minorBidi"/>
            <w:noProof/>
            <w:kern w:val="2"/>
            <w:sz w:val="21"/>
            <w:szCs w:val="22"/>
            <w:lang w:eastAsia="zh-CN"/>
          </w:rPr>
          <w:tab/>
        </w:r>
        <w:r w:rsidRPr="009A7086" w:rsidDel="009A7086">
          <w:rPr>
            <w:rStyle w:val="a8"/>
          </w:rPr>
          <w:delText>Reliability</w:delText>
        </w:r>
        <w:r w:rsidDel="009A7086">
          <w:rPr>
            <w:noProof/>
            <w:webHidden/>
          </w:rPr>
          <w:tab/>
          <w:delText>8</w:delText>
        </w:r>
      </w:del>
    </w:p>
    <w:p w:rsidR="00373946" w:rsidDel="009A7086" w:rsidRDefault="00373946">
      <w:pPr>
        <w:pStyle w:val="30"/>
        <w:tabs>
          <w:tab w:val="left" w:pos="1050"/>
          <w:tab w:val="right" w:leader="dot" w:pos="9350"/>
        </w:tabs>
        <w:rPr>
          <w:del w:id="153" w:author="Liu" w:date="2012-03-21T19:46:00Z"/>
          <w:rFonts w:asciiTheme="minorHAnsi" w:hAnsiTheme="minorHAnsi" w:cstheme="minorBidi"/>
          <w:noProof/>
          <w:kern w:val="2"/>
          <w:sz w:val="21"/>
          <w:szCs w:val="22"/>
          <w:lang w:eastAsia="zh-CN"/>
        </w:rPr>
      </w:pPr>
      <w:del w:id="154" w:author="Liu" w:date="2012-03-21T19:46:00Z">
        <w:r w:rsidRPr="009A7086" w:rsidDel="009A7086">
          <w:rPr>
            <w:rStyle w:val="a8"/>
          </w:rPr>
          <w:delText>3.2.2</w:delText>
        </w:r>
        <w:r w:rsidDel="009A7086">
          <w:rPr>
            <w:rFonts w:asciiTheme="minorHAnsi" w:hAnsiTheme="minorHAnsi" w:cstheme="minorBidi"/>
            <w:noProof/>
            <w:kern w:val="2"/>
            <w:sz w:val="21"/>
            <w:szCs w:val="22"/>
            <w:lang w:eastAsia="zh-CN"/>
          </w:rPr>
          <w:tab/>
        </w:r>
        <w:r w:rsidRPr="009A7086" w:rsidDel="009A7086">
          <w:rPr>
            <w:rStyle w:val="a8"/>
          </w:rPr>
          <w:delText>Security</w:delText>
        </w:r>
        <w:r w:rsidDel="009A7086">
          <w:rPr>
            <w:noProof/>
            <w:webHidden/>
          </w:rPr>
          <w:tab/>
          <w:delText>8</w:delText>
        </w:r>
      </w:del>
    </w:p>
    <w:p w:rsidR="00373946" w:rsidDel="009A7086" w:rsidRDefault="00373946">
      <w:pPr>
        <w:pStyle w:val="30"/>
        <w:tabs>
          <w:tab w:val="left" w:pos="1050"/>
          <w:tab w:val="right" w:leader="dot" w:pos="9350"/>
        </w:tabs>
        <w:rPr>
          <w:del w:id="155" w:author="Liu" w:date="2012-03-21T19:46:00Z"/>
          <w:rFonts w:asciiTheme="minorHAnsi" w:hAnsiTheme="minorHAnsi" w:cstheme="minorBidi"/>
          <w:noProof/>
          <w:kern w:val="2"/>
          <w:sz w:val="21"/>
          <w:szCs w:val="22"/>
          <w:lang w:eastAsia="zh-CN"/>
        </w:rPr>
      </w:pPr>
      <w:del w:id="156" w:author="Liu" w:date="2012-03-21T19:46:00Z">
        <w:r w:rsidRPr="009A7086" w:rsidDel="009A7086">
          <w:rPr>
            <w:rStyle w:val="a8"/>
          </w:rPr>
          <w:delText>3.2.3</w:delText>
        </w:r>
        <w:r w:rsidDel="009A7086">
          <w:rPr>
            <w:rFonts w:asciiTheme="minorHAnsi" w:hAnsiTheme="minorHAnsi" w:cstheme="minorBidi"/>
            <w:noProof/>
            <w:kern w:val="2"/>
            <w:sz w:val="21"/>
            <w:szCs w:val="22"/>
            <w:lang w:eastAsia="zh-CN"/>
          </w:rPr>
          <w:tab/>
        </w:r>
        <w:r w:rsidRPr="009A7086" w:rsidDel="009A7086">
          <w:rPr>
            <w:rStyle w:val="a8"/>
          </w:rPr>
          <w:delText>Portability</w:delText>
        </w:r>
        <w:r w:rsidDel="009A7086">
          <w:rPr>
            <w:noProof/>
            <w:webHidden/>
          </w:rPr>
          <w:tab/>
          <w:delText>9</w:delText>
        </w:r>
      </w:del>
    </w:p>
    <w:p w:rsidR="00373946" w:rsidDel="009A7086" w:rsidRDefault="00373946">
      <w:pPr>
        <w:pStyle w:val="30"/>
        <w:tabs>
          <w:tab w:val="left" w:pos="1050"/>
          <w:tab w:val="right" w:leader="dot" w:pos="9350"/>
        </w:tabs>
        <w:rPr>
          <w:del w:id="157" w:author="Liu" w:date="2012-03-21T19:46:00Z"/>
          <w:rFonts w:asciiTheme="minorHAnsi" w:hAnsiTheme="minorHAnsi" w:cstheme="minorBidi"/>
          <w:noProof/>
          <w:kern w:val="2"/>
          <w:sz w:val="21"/>
          <w:szCs w:val="22"/>
          <w:lang w:eastAsia="zh-CN"/>
        </w:rPr>
      </w:pPr>
      <w:del w:id="158" w:author="Liu" w:date="2012-03-21T19:46:00Z">
        <w:r w:rsidRPr="009A7086" w:rsidDel="009A7086">
          <w:rPr>
            <w:rStyle w:val="a8"/>
          </w:rPr>
          <w:lastRenderedPageBreak/>
          <w:delText>3.2.4</w:delText>
        </w:r>
        <w:r w:rsidDel="009A7086">
          <w:rPr>
            <w:rFonts w:asciiTheme="minorHAnsi" w:hAnsiTheme="minorHAnsi" w:cstheme="minorBidi"/>
            <w:noProof/>
            <w:kern w:val="2"/>
            <w:sz w:val="21"/>
            <w:szCs w:val="22"/>
            <w:lang w:eastAsia="zh-CN"/>
          </w:rPr>
          <w:tab/>
        </w:r>
        <w:r w:rsidRPr="009A7086" w:rsidDel="009A7086">
          <w:rPr>
            <w:rStyle w:val="a8"/>
          </w:rPr>
          <w:delText>Performance</w:delText>
        </w:r>
        <w:r w:rsidDel="009A7086">
          <w:rPr>
            <w:noProof/>
            <w:webHidden/>
          </w:rPr>
          <w:tab/>
          <w:delText>9</w:delText>
        </w:r>
      </w:del>
    </w:p>
    <w:p w:rsidR="00373946" w:rsidRDefault="000C5260" w:rsidP="00860AE8">
      <w:pPr>
        <w:rPr>
          <w:b/>
          <w:bCs/>
          <w:noProof/>
        </w:rPr>
      </w:pPr>
      <w:r>
        <w:rPr>
          <w:b/>
          <w:bCs/>
          <w:noProof/>
        </w:rPr>
        <w:fldChar w:fldCharType="end"/>
      </w:r>
    </w:p>
    <w:p w:rsidR="00373946" w:rsidRDefault="00373946">
      <w:pPr>
        <w:spacing w:after="0" w:line="240" w:lineRule="auto"/>
        <w:jc w:val="left"/>
        <w:rPr>
          <w:b/>
          <w:bCs/>
          <w:noProof/>
        </w:rPr>
      </w:pPr>
      <w:r>
        <w:rPr>
          <w:b/>
          <w:bCs/>
          <w:noProof/>
        </w:rPr>
        <w:br w:type="page"/>
      </w:r>
    </w:p>
    <w:p w:rsidR="00860AE8" w:rsidRPr="002E2799" w:rsidRDefault="00860AE8" w:rsidP="000F00A4">
      <w:pPr>
        <w:pStyle w:val="1"/>
        <w:rPr>
          <w:rFonts w:eastAsia="Arial"/>
        </w:rPr>
      </w:pPr>
      <w:bookmarkStart w:id="159" w:name="h.wrx57t-faddt0"/>
      <w:bookmarkStart w:id="160" w:name="_Toc314173767"/>
      <w:bookmarkStart w:id="161" w:name="_Toc320122532"/>
      <w:bookmarkEnd w:id="159"/>
      <w:r w:rsidRPr="002E2799">
        <w:rPr>
          <w:rFonts w:eastAsia="Arial"/>
        </w:rPr>
        <w:lastRenderedPageBreak/>
        <w:t>Introduction</w:t>
      </w:r>
      <w:bookmarkEnd w:id="160"/>
      <w:bookmarkEnd w:id="161"/>
    </w:p>
    <w:p w:rsidR="00860AE8" w:rsidRDefault="00860AE8" w:rsidP="00860AE8">
      <w:pPr>
        <w:pStyle w:val="2"/>
        <w:rPr>
          <w:rFonts w:eastAsia="Arial"/>
        </w:rPr>
      </w:pPr>
      <w:bookmarkStart w:id="162" w:name="h.4830mf-jf5bvr"/>
      <w:bookmarkStart w:id="163" w:name="_GoBack"/>
      <w:bookmarkStart w:id="164" w:name="_Toc314173768"/>
      <w:bookmarkStart w:id="165" w:name="_Toc320122533"/>
      <w:bookmarkEnd w:id="162"/>
      <w:bookmarkEnd w:id="163"/>
      <w:r w:rsidRPr="002E2799">
        <w:rPr>
          <w:rFonts w:eastAsia="Arial"/>
        </w:rPr>
        <w:t>Product Overview</w:t>
      </w:r>
      <w:bookmarkEnd w:id="164"/>
      <w:bookmarkEnd w:id="165"/>
    </w:p>
    <w:p w:rsidR="00860AE8" w:rsidRPr="00AB2035" w:rsidRDefault="00860AE8" w:rsidP="000F00A4">
      <w:pPr>
        <w:rPr>
          <w:rFonts w:eastAsia="Arial"/>
        </w:rPr>
      </w:pPr>
      <w:r>
        <w:rPr>
          <w:rFonts w:eastAsia="Arial"/>
        </w:rPr>
        <w:t>Th</w:t>
      </w:r>
      <w:r w:rsidR="00F16176">
        <w:rPr>
          <w:rFonts w:hint="eastAsia"/>
          <w:lang w:eastAsia="zh-CN"/>
        </w:rPr>
        <w:t>is part of the</w:t>
      </w:r>
      <w:r>
        <w:rPr>
          <w:rFonts w:eastAsia="Arial"/>
        </w:rPr>
        <w:t xml:space="preserve"> </w:t>
      </w:r>
      <w:r w:rsidR="00AE1F6D">
        <w:rPr>
          <w:rFonts w:eastAsia="Arial"/>
        </w:rPr>
        <w:t xml:space="preserve">system </w:t>
      </w:r>
      <w:r>
        <w:rPr>
          <w:rFonts w:eastAsia="Arial"/>
        </w:rPr>
        <w:t xml:space="preserve">will be a </w:t>
      </w:r>
      <w:r w:rsidR="00AE1F6D">
        <w:rPr>
          <w:rFonts w:eastAsia="Arial"/>
        </w:rPr>
        <w:t xml:space="preserve">software </w:t>
      </w:r>
      <w:r>
        <w:rPr>
          <w:rFonts w:eastAsia="Arial"/>
        </w:rPr>
        <w:t xml:space="preserve">prototype of </w:t>
      </w:r>
      <w:r w:rsidR="00F16176">
        <w:rPr>
          <w:rFonts w:hint="eastAsia"/>
          <w:lang w:eastAsia="zh-CN"/>
        </w:rPr>
        <w:t xml:space="preserve">the track controller of </w:t>
      </w:r>
      <w:r>
        <w:rPr>
          <w:rFonts w:eastAsia="Arial"/>
        </w:rPr>
        <w:t>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w:t>
      </w:r>
      <w:r w:rsidR="00111E61">
        <w:rPr>
          <w:rFonts w:eastAsia="Arial"/>
        </w:rPr>
        <w:t>The software wi</w:t>
      </w:r>
      <w:r w:rsidR="005A3685">
        <w:rPr>
          <w:rFonts w:eastAsia="Arial"/>
        </w:rPr>
        <w:t xml:space="preserve">ll be used for a demonstration </w:t>
      </w:r>
      <w:r w:rsidR="00111E61">
        <w:rPr>
          <w:rFonts w:eastAsia="Arial"/>
        </w:rPr>
        <w:t>of a proposed</w:t>
      </w:r>
      <w:r>
        <w:rPr>
          <w:rFonts w:eastAsia="Arial"/>
        </w:rPr>
        <w:t xml:space="preserve"> North Shore Extension of the Port Authority of Allegheny County (PAAC).</w:t>
      </w:r>
      <w:r w:rsidR="007D2143">
        <w:rPr>
          <w:rFonts w:eastAsia="Arial"/>
        </w:rPr>
        <w:t xml:space="preserve"> This module of the system will be responsible for controlling blocks of tracks including switching and communication </w:t>
      </w:r>
      <w:del w:id="166" w:author="Liu" w:date="2012-03-21T18:26:00Z">
        <w:r w:rsidR="007D2143" w:rsidDel="00C24CAD">
          <w:rPr>
            <w:rFonts w:eastAsia="Arial"/>
          </w:rPr>
          <w:delText xml:space="preserve">with </w:delText>
        </w:r>
      </w:del>
      <w:ins w:id="167" w:author="Liu" w:date="2012-03-21T18:26:00Z">
        <w:r w:rsidR="00C24CAD">
          <w:rPr>
            <w:rFonts w:hint="eastAsia"/>
            <w:lang w:eastAsia="zh-CN"/>
          </w:rPr>
          <w:t>between CTC office and</w:t>
        </w:r>
        <w:r w:rsidR="00C24CAD">
          <w:rPr>
            <w:rFonts w:eastAsia="Arial"/>
          </w:rPr>
          <w:t xml:space="preserve"> </w:t>
        </w:r>
      </w:ins>
      <w:r w:rsidR="007D2143">
        <w:rPr>
          <w:rFonts w:eastAsia="Arial"/>
        </w:rPr>
        <w:t>train controller via the track. The wayside controller is a safety critical component of the system, thus it will need to be designed in a fail safe manner so as to avoid a catastrophic fatal event.</w:t>
      </w:r>
    </w:p>
    <w:p w:rsidR="00860AE8" w:rsidRDefault="00860AE8" w:rsidP="00860AE8">
      <w:pPr>
        <w:pStyle w:val="2"/>
        <w:rPr>
          <w:rFonts w:eastAsia="Arial"/>
        </w:rPr>
      </w:pPr>
      <w:bookmarkStart w:id="168" w:name="h.86j36c-u8vqj9"/>
      <w:bookmarkStart w:id="169" w:name="_Toc314173769"/>
      <w:bookmarkStart w:id="170" w:name="_Toc320122534"/>
      <w:bookmarkEnd w:id="168"/>
      <w:r w:rsidRPr="002E2799">
        <w:rPr>
          <w:rFonts w:eastAsia="Arial"/>
        </w:rPr>
        <w:t>Purpose</w:t>
      </w:r>
      <w:bookmarkEnd w:id="169"/>
      <w:bookmarkEnd w:id="170"/>
    </w:p>
    <w:p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define a set of requirements that will dictate all of the functions and features required by the </w:t>
      </w:r>
      <w:r w:rsidR="007D2143">
        <w:rPr>
          <w:rFonts w:eastAsia="Arial"/>
        </w:rPr>
        <w:t>wayside controller</w:t>
      </w:r>
      <w:r>
        <w:rPr>
          <w:rFonts w:eastAsia="Arial"/>
        </w:rPr>
        <w:t>.</w:t>
      </w:r>
    </w:p>
    <w:p w:rsidR="00860AE8" w:rsidRDefault="00860AE8" w:rsidP="00860AE8">
      <w:pPr>
        <w:pStyle w:val="2"/>
        <w:rPr>
          <w:rFonts w:eastAsia="Arial"/>
        </w:rPr>
      </w:pPr>
      <w:bookmarkStart w:id="171" w:name="h.e2smck-3scebi"/>
      <w:bookmarkStart w:id="172" w:name="_Toc314173770"/>
      <w:bookmarkStart w:id="173" w:name="_Toc320122535"/>
      <w:bookmarkEnd w:id="171"/>
      <w:r w:rsidRPr="002E2799">
        <w:rPr>
          <w:rFonts w:eastAsia="Arial"/>
        </w:rPr>
        <w:t>Scope</w:t>
      </w:r>
      <w:bookmarkEnd w:id="172"/>
      <w:bookmarkEnd w:id="173"/>
    </w:p>
    <w:p w:rsidR="00860AE8" w:rsidRPr="00CC2172" w:rsidRDefault="00AE1F6D" w:rsidP="00860AE8">
      <w:pPr>
        <w:rPr>
          <w:rFonts w:eastAsia="Arial"/>
        </w:rPr>
      </w:pPr>
      <w:r>
        <w:rPr>
          <w:rFonts w:eastAsia="Arial"/>
        </w:rPr>
        <w:t xml:space="preserve">The scope of this document </w:t>
      </w:r>
      <w:r w:rsidR="005603C6">
        <w:rPr>
          <w:rFonts w:eastAsia="Arial"/>
        </w:rPr>
        <w:t xml:space="preserve">includes an overall description of the </w:t>
      </w:r>
      <w:r w:rsidR="007D2143">
        <w:rPr>
          <w:rFonts w:eastAsia="Arial"/>
        </w:rPr>
        <w:t>controller</w:t>
      </w:r>
      <w:r w:rsidR="005603C6">
        <w:rPr>
          <w:rFonts w:eastAsia="Arial"/>
        </w:rPr>
        <w:t>, a list of specific fu</w:t>
      </w:r>
      <w:r w:rsidR="00C67E9B">
        <w:rPr>
          <w:rFonts w:eastAsia="Arial"/>
        </w:rPr>
        <w:t>nctions and features</w:t>
      </w:r>
      <w:r w:rsidR="007D2143">
        <w:rPr>
          <w:rFonts w:eastAsia="Arial"/>
        </w:rPr>
        <w:t xml:space="preserve"> it </w:t>
      </w:r>
      <w:r w:rsidR="005603C6">
        <w:rPr>
          <w:rFonts w:eastAsia="Arial"/>
        </w:rPr>
        <w:t xml:space="preserve">will have, as well </w:t>
      </w:r>
      <w:r w:rsidR="007D2143">
        <w:rPr>
          <w:rFonts w:eastAsia="Arial"/>
        </w:rPr>
        <w:t xml:space="preserve">as the list of necessary fail-safe </w:t>
      </w:r>
      <w:r w:rsidR="00C67E9B">
        <w:rPr>
          <w:rFonts w:eastAsia="Arial"/>
        </w:rPr>
        <w:t>features</w:t>
      </w:r>
      <w:r w:rsidR="005603C6">
        <w:rPr>
          <w:rFonts w:eastAsia="Arial"/>
        </w:rPr>
        <w:t>.</w:t>
      </w:r>
    </w:p>
    <w:p w:rsidR="00860AE8" w:rsidRDefault="00860AE8" w:rsidP="00860AE8">
      <w:pPr>
        <w:pStyle w:val="2"/>
        <w:rPr>
          <w:rFonts w:eastAsia="Arial"/>
        </w:rPr>
      </w:pPr>
      <w:bookmarkStart w:id="174" w:name="h.3e4sk6-srfs4h"/>
      <w:bookmarkStart w:id="175" w:name="_Toc314173771"/>
      <w:bookmarkStart w:id="176" w:name="_Toc320122536"/>
      <w:bookmarkEnd w:id="174"/>
      <w:r w:rsidRPr="002E2799">
        <w:rPr>
          <w:rFonts w:eastAsia="Arial"/>
        </w:rPr>
        <w:t>Reference</w:t>
      </w:r>
      <w:bookmarkEnd w:id="175"/>
      <w:bookmarkEnd w:id="176"/>
    </w:p>
    <w:p w:rsidR="005603C6" w:rsidRDefault="005603C6" w:rsidP="00F16176">
      <w:pPr>
        <w:pStyle w:val="af0"/>
        <w:numPr>
          <w:ilvl w:val="2"/>
          <w:numId w:val="15"/>
        </w:numPr>
      </w:pPr>
      <w:r>
        <w:t>IEEE-830 Software Requirements Specification</w:t>
      </w:r>
    </w:p>
    <w:p w:rsidR="005603C6" w:rsidRDefault="005603C6" w:rsidP="00F16176">
      <w:pPr>
        <w:pStyle w:val="af0"/>
        <w:numPr>
          <w:ilvl w:val="2"/>
          <w:numId w:val="15"/>
        </w:numPr>
      </w:pPr>
      <w:r>
        <w:t>NSC-009 PAAC Bid Package</w:t>
      </w:r>
    </w:p>
    <w:p w:rsidR="00C67E9B" w:rsidRPr="005603C6" w:rsidRDefault="00C67E9B" w:rsidP="00F16176">
      <w:pPr>
        <w:pStyle w:val="af0"/>
        <w:numPr>
          <w:ilvl w:val="2"/>
          <w:numId w:val="15"/>
        </w:numPr>
      </w:pPr>
      <w:r>
        <w:t>PAAC Demonstration System Software Requirements Specification</w:t>
      </w:r>
    </w:p>
    <w:p w:rsidR="00860AE8" w:rsidRDefault="00860AE8" w:rsidP="00860AE8">
      <w:pPr>
        <w:pStyle w:val="2"/>
      </w:pPr>
      <w:bookmarkStart w:id="177" w:name="h.3rrltf-gcp0po"/>
      <w:bookmarkStart w:id="178" w:name="_Toc314173772"/>
      <w:bookmarkStart w:id="179" w:name="_Toc320122537"/>
      <w:bookmarkEnd w:id="177"/>
      <w:r w:rsidRPr="002E2799">
        <w:rPr>
          <w:rFonts w:eastAsia="Arial"/>
        </w:rPr>
        <w:t>Definitions and Abbreviations</w:t>
      </w:r>
      <w:bookmarkEnd w:id="178"/>
      <w:bookmarkEnd w:id="179"/>
    </w:p>
    <w:p w:rsidR="00860AE8" w:rsidRDefault="00860AE8" w:rsidP="00C8023B">
      <w:pPr>
        <w:ind w:left="576"/>
        <w:rPr>
          <w:rFonts w:eastAsia="Arial"/>
        </w:rPr>
      </w:pPr>
      <w:r w:rsidRPr="005603C6">
        <w:rPr>
          <w:rFonts w:eastAsia="Arial"/>
          <w:b/>
        </w:rPr>
        <w:t>Authority</w:t>
      </w:r>
      <w:r w:rsidR="005603C6">
        <w:rPr>
          <w:rFonts w:eastAsia="Arial"/>
        </w:rPr>
        <w:t xml:space="preserve"> –</w:t>
      </w:r>
      <w:r w:rsidRPr="005D1D72">
        <w:rPr>
          <w:rFonts w:eastAsia="Arial"/>
        </w:rPr>
        <w:t xml:space="preserve"> how</w:t>
      </w:r>
      <w:r w:rsidR="005603C6">
        <w:rPr>
          <w:rFonts w:eastAsia="Arial"/>
        </w:rPr>
        <w:t xml:space="preserve"> </w:t>
      </w:r>
      <w:r w:rsidRPr="005D1D72">
        <w:rPr>
          <w:rFonts w:eastAsia="Arial"/>
        </w:rPr>
        <w:t>far in distance th</w:t>
      </w:r>
      <w:r>
        <w:rPr>
          <w:rFonts w:eastAsia="Arial"/>
        </w:rPr>
        <w:t>e train is permitted to travel.</w:t>
      </w:r>
    </w:p>
    <w:p w:rsidR="00860AE8" w:rsidRDefault="00860AE8" w:rsidP="00C8023B">
      <w:pPr>
        <w:ind w:left="576"/>
        <w:rPr>
          <w:rFonts w:eastAsia="Arial"/>
        </w:rPr>
      </w:pPr>
      <w:r w:rsidRPr="005603C6">
        <w:rPr>
          <w:rFonts w:eastAsia="Arial"/>
          <w:b/>
        </w:rPr>
        <w:t>Block</w:t>
      </w:r>
      <w:r w:rsidR="005603C6">
        <w:rPr>
          <w:rFonts w:eastAsia="Arial"/>
        </w:rPr>
        <w:t xml:space="preserve"> – </w:t>
      </w:r>
      <w:r>
        <w:rPr>
          <w:rFonts w:eastAsia="Arial"/>
        </w:rPr>
        <w:t>a section of a railway line</w:t>
      </w:r>
    </w:p>
    <w:p w:rsidR="00860AE8" w:rsidRDefault="00860AE8" w:rsidP="00C8023B">
      <w:pPr>
        <w:ind w:left="576"/>
        <w:rPr>
          <w:rFonts w:eastAsia="Arial"/>
        </w:rPr>
      </w:pPr>
      <w:r w:rsidRPr="005603C6">
        <w:rPr>
          <w:rFonts w:eastAsia="Arial"/>
          <w:b/>
        </w:rPr>
        <w:t>Setpoint</w:t>
      </w:r>
      <w:r w:rsidR="005603C6">
        <w:rPr>
          <w:rFonts w:eastAsia="Arial"/>
        </w:rPr>
        <w:t xml:space="preserve"> –</w:t>
      </w:r>
      <w:r>
        <w:rPr>
          <w:rFonts w:eastAsia="Arial"/>
        </w:rPr>
        <w:t xml:space="preserve"> </w:t>
      </w:r>
      <w:r>
        <w:t xml:space="preserve">the target </w:t>
      </w:r>
      <w:r w:rsidR="005603C6">
        <w:t xml:space="preserve">distance </w:t>
      </w:r>
      <w:r>
        <w:t>that an automatic control system aims to reach</w:t>
      </w:r>
      <w:r>
        <w:rPr>
          <w:rFonts w:eastAsia="Arial"/>
        </w:rPr>
        <w:t xml:space="preserve"> </w:t>
      </w:r>
    </w:p>
    <w:p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rsidR="00860AE8" w:rsidRDefault="00860AE8" w:rsidP="00C8023B">
      <w:pPr>
        <w:ind w:left="576"/>
        <w:rPr>
          <w:ins w:id="180" w:author="Liu" w:date="2012-03-21T18:35:00Z"/>
          <w:lang w:eastAsia="zh-CN"/>
        </w:rPr>
      </w:pPr>
      <w:r w:rsidRPr="005603C6">
        <w:rPr>
          <w:rFonts w:eastAsia="Arial"/>
          <w:b/>
        </w:rPr>
        <w:t>GUI</w:t>
      </w:r>
      <w:r w:rsidR="005603C6">
        <w:rPr>
          <w:rFonts w:eastAsia="Arial"/>
        </w:rPr>
        <w:t xml:space="preserve"> –</w:t>
      </w:r>
      <w:r>
        <w:rPr>
          <w:rFonts w:eastAsia="Arial"/>
        </w:rPr>
        <w:t xml:space="preserve"> graphical user interface</w:t>
      </w:r>
    </w:p>
    <w:p w:rsidR="000A4D95" w:rsidRPr="000A4D95" w:rsidRDefault="000A4D95" w:rsidP="00C8023B">
      <w:pPr>
        <w:ind w:left="576"/>
        <w:rPr>
          <w:b/>
          <w:lang w:eastAsia="zh-CN"/>
        </w:rPr>
      </w:pPr>
      <w:ins w:id="181" w:author="Liu" w:date="2012-03-21T18:35:00Z">
        <w:r w:rsidRPr="00AE6B4F">
          <w:rPr>
            <w:rFonts w:hint="eastAsia"/>
            <w:b/>
            <w:lang w:eastAsia="zh-CN"/>
          </w:rPr>
          <w:t>Region</w:t>
        </w:r>
        <w:r w:rsidRPr="00AE6B4F">
          <w:rPr>
            <w:rFonts w:hint="eastAsia"/>
            <w:lang w:eastAsia="zh-CN"/>
          </w:rPr>
          <w:t xml:space="preserve"> </w:t>
        </w:r>
      </w:ins>
      <w:ins w:id="182" w:author="Liu" w:date="2012-03-21T18:36:00Z">
        <w:r>
          <w:rPr>
            <w:b/>
            <w:lang w:eastAsia="zh-CN"/>
          </w:rPr>
          <w:t>–</w:t>
        </w:r>
      </w:ins>
      <w:ins w:id="183" w:author="Liu" w:date="2012-03-21T18:35:00Z">
        <w:r>
          <w:rPr>
            <w:rFonts w:hint="eastAsia"/>
            <w:b/>
            <w:lang w:eastAsia="zh-CN"/>
          </w:rPr>
          <w:t xml:space="preserve"> </w:t>
        </w:r>
      </w:ins>
      <w:ins w:id="184" w:author="Liu" w:date="2012-03-21T18:36:00Z">
        <w:r w:rsidRPr="000A4D95">
          <w:rPr>
            <w:rFonts w:hint="eastAsia"/>
            <w:lang w:eastAsia="zh-CN"/>
          </w:rPr>
          <w:t>All the tracks between two switches</w:t>
        </w:r>
      </w:ins>
    </w:p>
    <w:p w:rsidR="00860AE8" w:rsidRPr="002E2799" w:rsidRDefault="00860AE8" w:rsidP="00860AE8">
      <w:pPr>
        <w:pStyle w:val="1"/>
        <w:rPr>
          <w:rFonts w:eastAsia="Arial"/>
        </w:rPr>
      </w:pPr>
      <w:bookmarkStart w:id="185" w:name="h.d9ffpo-lb6xky"/>
      <w:bookmarkStart w:id="186" w:name="_Toc314173773"/>
      <w:bookmarkStart w:id="187" w:name="_Toc320122538"/>
      <w:bookmarkEnd w:id="185"/>
      <w:r w:rsidRPr="002E2799">
        <w:rPr>
          <w:rFonts w:eastAsia="Arial"/>
        </w:rPr>
        <w:t>Overall Description</w:t>
      </w:r>
      <w:bookmarkEnd w:id="186"/>
      <w:bookmarkEnd w:id="187"/>
    </w:p>
    <w:p w:rsidR="00860AE8" w:rsidRDefault="00860AE8" w:rsidP="00860AE8">
      <w:pPr>
        <w:pStyle w:val="2"/>
        <w:rPr>
          <w:rFonts w:eastAsia="Arial"/>
        </w:rPr>
      </w:pPr>
      <w:bookmarkStart w:id="188" w:name="h.iqtovs-203dgy"/>
      <w:bookmarkStart w:id="189" w:name="_Toc314173774"/>
      <w:bookmarkStart w:id="190" w:name="_Toc320122539"/>
      <w:bookmarkEnd w:id="188"/>
      <w:r w:rsidRPr="002E2799">
        <w:rPr>
          <w:rFonts w:eastAsia="Arial"/>
        </w:rPr>
        <w:t>Product Perspective</w:t>
      </w:r>
      <w:bookmarkEnd w:id="189"/>
      <w:bookmarkEnd w:id="190"/>
    </w:p>
    <w:p w:rsidR="00515E56" w:rsidRDefault="00515E56" w:rsidP="00515E56">
      <w:pPr>
        <w:ind w:left="720"/>
      </w:pPr>
      <w:r>
        <w:rPr>
          <w:rFonts w:hint="eastAsia"/>
        </w:rPr>
        <w:t xml:space="preserve">The Train Control System for Port Authority </w:t>
      </w:r>
      <w:r w:rsidRPr="00BC4A33">
        <w:t>Allegheny</w:t>
      </w:r>
      <w:r w:rsidRPr="00BC4A33">
        <w:rPr>
          <w:rFonts w:hint="eastAsia"/>
        </w:rPr>
        <w:t xml:space="preserve"> </w:t>
      </w:r>
      <w:r>
        <w:rPr>
          <w:rFonts w:hint="eastAsia"/>
        </w:rPr>
        <w:t xml:space="preserve">County (PAAC) North Shore Connector enables the CTC Office to view the data and status of trains and tracks graphically and send control commands to trains and tracks. </w:t>
      </w:r>
      <w:r w:rsidR="0064674D">
        <w:t xml:space="preserve">The CTC executes commands to the trains via the wayside controllers. The wayside controllers then “encode” this data into their corresponding track block which gets relayed to the train </w:t>
      </w:r>
      <w:r w:rsidR="0064674D">
        <w:lastRenderedPageBreak/>
        <w:t>when it enters that particular block.</w:t>
      </w:r>
      <w:del w:id="191" w:author="Liu" w:date="2012-03-21T18:40:00Z">
        <w:r w:rsidR="0064674D" w:rsidDel="00F35912">
          <w:delText xml:space="preserve"> </w:delText>
        </w:r>
        <w:r w:rsidDel="00F35912">
          <w:rPr>
            <w:rFonts w:hint="eastAsia"/>
          </w:rPr>
          <w:delText>The context diagram in Figure 1 illustrates the external entities and relationships.</w:delText>
        </w:r>
      </w:del>
    </w:p>
    <w:p w:rsidR="00134FAC" w:rsidDel="00F35912" w:rsidRDefault="007B029D" w:rsidP="00134FAC">
      <w:pPr>
        <w:keepNext/>
        <w:ind w:left="720"/>
        <w:jc w:val="center"/>
        <w:rPr>
          <w:del w:id="192" w:author="Liu" w:date="2012-03-21T18:40:00Z"/>
        </w:rPr>
      </w:pPr>
      <w:del w:id="193" w:author="Liu" w:date="2012-03-21T18:40:00Z">
        <w:r>
          <w:rPr>
            <w:noProof/>
            <w:lang w:eastAsia="zh-CN"/>
          </w:rPr>
          <w:drawing>
            <wp:inline distT="0" distB="0" distL="0" distR="0">
              <wp:extent cx="5695950" cy="3390900"/>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del>
    </w:p>
    <w:p w:rsidR="00C8023B" w:rsidRPr="00515E56" w:rsidDel="00F35912" w:rsidRDefault="00134FAC" w:rsidP="00134FAC">
      <w:pPr>
        <w:pStyle w:val="a3"/>
        <w:jc w:val="center"/>
        <w:rPr>
          <w:del w:id="194" w:author="Liu" w:date="2012-03-21T18:40:00Z"/>
        </w:rPr>
      </w:pPr>
      <w:del w:id="195" w:author="Liu" w:date="2012-03-21T18:40:00Z">
        <w:r w:rsidDel="00F35912">
          <w:delText xml:space="preserve">Figure </w:delText>
        </w:r>
        <w:r w:rsidR="000C5260" w:rsidDel="00F35912">
          <w:rPr>
            <w:b w:val="0"/>
            <w:bCs w:val="0"/>
            <w:caps w:val="0"/>
          </w:rPr>
          <w:fldChar w:fldCharType="begin"/>
        </w:r>
        <w:r w:rsidR="008C457D" w:rsidDel="00F35912">
          <w:delInstrText xml:space="preserve"> SEQ Figure \* ARABIC </w:delInstrText>
        </w:r>
        <w:r w:rsidR="000C5260" w:rsidDel="00F35912">
          <w:rPr>
            <w:b w:val="0"/>
            <w:bCs w:val="0"/>
            <w:caps w:val="0"/>
          </w:rPr>
          <w:fldChar w:fldCharType="separate"/>
        </w:r>
        <w:r w:rsidDel="00F35912">
          <w:rPr>
            <w:noProof/>
          </w:rPr>
          <w:delText>1</w:delText>
        </w:r>
        <w:r w:rsidR="000C5260" w:rsidDel="00F35912">
          <w:rPr>
            <w:b w:val="0"/>
            <w:bCs w:val="0"/>
            <w:caps w:val="0"/>
            <w:noProof/>
          </w:rPr>
          <w:fldChar w:fldCharType="end"/>
        </w:r>
        <w:r w:rsidDel="00F35912">
          <w:delText xml:space="preserve"> - Product perspective diagram</w:delText>
        </w:r>
      </w:del>
    </w:p>
    <w:p w:rsidR="00860AE8" w:rsidRDefault="00860AE8" w:rsidP="00860AE8">
      <w:pPr>
        <w:pStyle w:val="2"/>
        <w:rPr>
          <w:rFonts w:eastAsia="Arial"/>
        </w:rPr>
      </w:pPr>
      <w:bookmarkStart w:id="196" w:name="h.s6gtip-5f50da"/>
      <w:bookmarkStart w:id="197" w:name="_Toc314173775"/>
      <w:bookmarkStart w:id="198" w:name="_Toc320122540"/>
      <w:bookmarkEnd w:id="196"/>
      <w:r w:rsidRPr="002E2799">
        <w:rPr>
          <w:rFonts w:eastAsia="Arial"/>
        </w:rPr>
        <w:t>Product Functions</w:t>
      </w:r>
      <w:bookmarkEnd w:id="197"/>
      <w:bookmarkEnd w:id="198"/>
    </w:p>
    <w:p w:rsidR="00515E56" w:rsidRPr="00515E56" w:rsidRDefault="00BB000D" w:rsidP="00515E56">
      <w:pPr>
        <w:rPr>
          <w:rFonts w:eastAsia="Arial"/>
        </w:rPr>
      </w:pPr>
      <w:r>
        <w:rPr>
          <w:rFonts w:eastAsia="Arial"/>
        </w:rPr>
        <w:t xml:space="preserve">This </w:t>
      </w:r>
      <w:r w:rsidR="00BD6C18">
        <w:rPr>
          <w:rFonts w:eastAsia="Arial"/>
        </w:rPr>
        <w:t>modules primary function will be to issue the CTC’s commands to the train is a safe manner. The wayside controller will evaluate instructions given by the CTC for safeness and correctness. It will then decide what the safest action is and send it to the train controller via the track block. The track controller’s other major functions include</w:t>
      </w:r>
      <w:r w:rsidR="004D1A92">
        <w:rPr>
          <w:rFonts w:eastAsia="Arial"/>
        </w:rPr>
        <w:t xml:space="preserve"> operating the signal lights pertaining to the track block, safely and effectively switching blocks to permit transit routes, and communicating with other wayside controllers to relay safety critical information.</w:t>
      </w:r>
    </w:p>
    <w:p w:rsidR="00F22B85" w:rsidRDefault="00860AE8" w:rsidP="00F22B85">
      <w:pPr>
        <w:pStyle w:val="2"/>
        <w:rPr>
          <w:rFonts w:eastAsia="Arial"/>
        </w:rPr>
      </w:pPr>
      <w:bookmarkStart w:id="199" w:name="h.wfa9y7-vrpgp6"/>
      <w:bookmarkStart w:id="200" w:name="_Toc314173776"/>
      <w:bookmarkStart w:id="201" w:name="_Toc320122541"/>
      <w:bookmarkEnd w:id="199"/>
      <w:r w:rsidRPr="002E2799">
        <w:rPr>
          <w:rFonts w:eastAsia="Arial"/>
        </w:rPr>
        <w:t>User Characteristics</w:t>
      </w:r>
      <w:bookmarkEnd w:id="200"/>
      <w:bookmarkEnd w:id="201"/>
    </w:p>
    <w:p w:rsidR="00C9173D" w:rsidRPr="00C9173D" w:rsidRDefault="00C9173D" w:rsidP="00C9173D">
      <w:pPr>
        <w:rPr>
          <w:rFonts w:eastAsia="Arial"/>
        </w:rPr>
      </w:pPr>
      <w:r>
        <w:rPr>
          <w:rFonts w:eastAsia="Arial"/>
        </w:rPr>
        <w:t>The users of this module are the same users of the CTC</w:t>
      </w:r>
      <w:ins w:id="202" w:author="Liu" w:date="2012-03-21T18:47:00Z">
        <w:r w:rsidR="00F35912">
          <w:rPr>
            <w:rFonts w:hint="eastAsia"/>
            <w:lang w:eastAsia="zh-CN"/>
          </w:rPr>
          <w:t xml:space="preserve"> </w:t>
        </w:r>
      </w:ins>
      <w:ins w:id="203" w:author="Liu" w:date="2012-03-21T18:48:00Z">
        <w:r w:rsidR="00F35912">
          <w:rPr>
            <w:rFonts w:hint="eastAsia"/>
            <w:lang w:eastAsia="zh-CN"/>
          </w:rPr>
          <w:t>O</w:t>
        </w:r>
      </w:ins>
      <w:ins w:id="204" w:author="Liu" w:date="2012-03-21T18:47:00Z">
        <w:r w:rsidR="00F35912">
          <w:rPr>
            <w:rFonts w:hint="eastAsia"/>
            <w:lang w:eastAsia="zh-CN"/>
          </w:rPr>
          <w:t>ffice</w:t>
        </w:r>
      </w:ins>
      <w:r>
        <w:rPr>
          <w:rFonts w:eastAsia="Arial"/>
        </w:rPr>
        <w:t xml:space="preserve"> since most of the CTC</w:t>
      </w:r>
      <w:ins w:id="205" w:author="Liu" w:date="2012-03-21T18:47:00Z">
        <w:r w:rsidR="00F35912">
          <w:rPr>
            <w:rFonts w:hint="eastAsia"/>
            <w:lang w:eastAsia="zh-CN"/>
          </w:rPr>
          <w:t xml:space="preserve"> </w:t>
        </w:r>
      </w:ins>
      <w:ins w:id="206" w:author="Liu" w:date="2012-03-21T18:48:00Z">
        <w:r w:rsidR="00F35912">
          <w:rPr>
            <w:rFonts w:hint="eastAsia"/>
            <w:lang w:eastAsia="zh-CN"/>
          </w:rPr>
          <w:t>O</w:t>
        </w:r>
      </w:ins>
      <w:ins w:id="207" w:author="Liu" w:date="2012-03-21T18:47:00Z">
        <w:r w:rsidR="00F35912">
          <w:rPr>
            <w:rFonts w:hint="eastAsia"/>
            <w:lang w:eastAsia="zh-CN"/>
          </w:rPr>
          <w:t>ffice</w:t>
        </w:r>
      </w:ins>
      <w:r>
        <w:rPr>
          <w:rFonts w:eastAsia="Arial"/>
        </w:rPr>
        <w:t xml:space="preserve">’s communications passed through the wayside controllers. </w:t>
      </w:r>
    </w:p>
    <w:p w:rsidR="005C594D" w:rsidRDefault="005C594D" w:rsidP="005C594D">
      <w:pPr>
        <w:pStyle w:val="3"/>
        <w:rPr>
          <w:rFonts w:eastAsia="Arial"/>
        </w:rPr>
      </w:pPr>
      <w:bookmarkStart w:id="208" w:name="_Toc316565985"/>
      <w:bookmarkStart w:id="209" w:name="_Toc320122542"/>
      <w:r>
        <w:rPr>
          <w:rFonts w:eastAsia="Arial"/>
        </w:rPr>
        <w:t>Dispatcher</w:t>
      </w:r>
      <w:bookmarkEnd w:id="208"/>
      <w:bookmarkEnd w:id="209"/>
    </w:p>
    <w:p w:rsidR="00474974" w:rsidRDefault="004D61DC" w:rsidP="00F22B85">
      <w:pPr>
        <w:rPr>
          <w:rFonts w:eastAsia="Arial"/>
        </w:rPr>
      </w:pPr>
      <w:r>
        <w:rPr>
          <w:rFonts w:eastAsia="Arial"/>
        </w:rPr>
        <w:t>This user shall be authorized to</w:t>
      </w:r>
      <w:r w:rsidRPr="004D61DC">
        <w:rPr>
          <w:rFonts w:eastAsia="Arial"/>
        </w:rPr>
        <w:t xml:space="preserve"> </w:t>
      </w:r>
      <w:r>
        <w:rPr>
          <w:rFonts w:eastAsia="Arial"/>
        </w:rPr>
        <w:t xml:space="preserve">suggest to trains their speed </w:t>
      </w:r>
      <w:r w:rsidR="000C207D">
        <w:rPr>
          <w:rFonts w:eastAsia="Arial"/>
        </w:rPr>
        <w:t xml:space="preserve">limit </w:t>
      </w:r>
      <w:r>
        <w:rPr>
          <w:rFonts w:eastAsia="Arial"/>
        </w:rPr>
        <w:t>and authority, or to suggest that they stop, or change their route or destination.</w:t>
      </w:r>
      <w:r w:rsidR="00353546">
        <w:rPr>
          <w:rFonts w:eastAsia="Arial"/>
        </w:rPr>
        <w:t xml:space="preserve"> This is initiated through the CTC</w:t>
      </w:r>
      <w:ins w:id="210" w:author="Liu" w:date="2012-03-21T19:08:00Z">
        <w:r w:rsidR="00AE6B4F">
          <w:rPr>
            <w:rFonts w:hint="eastAsia"/>
            <w:lang w:eastAsia="zh-CN"/>
          </w:rPr>
          <w:t xml:space="preserve"> Office</w:t>
        </w:r>
      </w:ins>
      <w:r w:rsidR="00353546">
        <w:rPr>
          <w:rFonts w:eastAsia="Arial"/>
        </w:rPr>
        <w:t xml:space="preserve"> GUI but will ultimately be authorized by the wayside controller.</w:t>
      </w:r>
    </w:p>
    <w:p w:rsidR="00F22B85" w:rsidRDefault="00474974" w:rsidP="00F22B85">
      <w:pPr>
        <w:pStyle w:val="3"/>
        <w:rPr>
          <w:rFonts w:eastAsia="Arial"/>
        </w:rPr>
      </w:pPr>
      <w:bookmarkStart w:id="211" w:name="_Toc316565986"/>
      <w:bookmarkStart w:id="212" w:name="_Toc320122543"/>
      <w:r>
        <w:rPr>
          <w:rFonts w:eastAsia="Arial"/>
        </w:rPr>
        <w:t>Transit</w:t>
      </w:r>
      <w:r w:rsidR="00AA1D8C">
        <w:rPr>
          <w:rFonts w:eastAsia="Arial"/>
        </w:rPr>
        <w:t xml:space="preserve"> Schedule Manager</w:t>
      </w:r>
      <w:bookmarkEnd w:id="211"/>
      <w:bookmarkEnd w:id="212"/>
    </w:p>
    <w:p w:rsidR="00474974" w:rsidRDefault="00474974" w:rsidP="00F22B85">
      <w:pPr>
        <w:rPr>
          <w:rFonts w:eastAsia="Arial"/>
        </w:rPr>
      </w:pPr>
      <w:r>
        <w:rPr>
          <w:rFonts w:eastAsia="Arial"/>
        </w:rPr>
        <w:t>This user shall be authorized to schedule trains, including their departure time and location, route and destination.</w:t>
      </w:r>
      <w:r w:rsidR="00353546">
        <w:rPr>
          <w:rFonts w:eastAsia="Arial"/>
        </w:rPr>
        <w:t xml:space="preserve"> This information will be transmitted through the track controller module.</w:t>
      </w:r>
    </w:p>
    <w:p w:rsidR="00F22B85" w:rsidRPr="00887AA3" w:rsidRDefault="00474974" w:rsidP="00F22B85">
      <w:pPr>
        <w:pStyle w:val="3"/>
        <w:rPr>
          <w:rFonts w:eastAsia="Arial"/>
        </w:rPr>
      </w:pPr>
      <w:bookmarkStart w:id="213" w:name="_Toc316565987"/>
      <w:bookmarkStart w:id="214" w:name="_Toc320122544"/>
      <w:r>
        <w:rPr>
          <w:rFonts w:eastAsia="Arial"/>
        </w:rPr>
        <w:t>Track</w:t>
      </w:r>
      <w:r w:rsidR="00F22B85">
        <w:rPr>
          <w:rFonts w:eastAsia="Arial"/>
        </w:rPr>
        <w:t xml:space="preserve"> </w:t>
      </w:r>
      <w:r>
        <w:rPr>
          <w:rFonts w:eastAsia="Arial"/>
        </w:rPr>
        <w:t>Manager</w:t>
      </w:r>
      <w:bookmarkEnd w:id="213"/>
      <w:bookmarkEnd w:id="214"/>
    </w:p>
    <w:p w:rsidR="00474974" w:rsidRDefault="00474974" w:rsidP="00F22B85">
      <w:pPr>
        <w:rPr>
          <w:ins w:id="215" w:author="Liu" w:date="2012-03-21T19:02:00Z"/>
          <w:lang w:eastAsia="zh-CN"/>
        </w:rPr>
      </w:pPr>
      <w:r>
        <w:rPr>
          <w:rFonts w:eastAsia="Arial"/>
        </w:rPr>
        <w:lastRenderedPageBreak/>
        <w:t>This user shall be authorized to add or remove track, or close track for maintenance.</w:t>
      </w:r>
      <w:r w:rsidR="00353546">
        <w:rPr>
          <w:rFonts w:eastAsia="Arial"/>
        </w:rPr>
        <w:t xml:space="preserve"> All track changes and decisions will need to go through the wayside controllers, as they will need to know which track to controller.</w:t>
      </w:r>
    </w:p>
    <w:p w:rsidR="00AE6B4F" w:rsidRPr="00AE6B4F" w:rsidRDefault="00AE6B4F" w:rsidP="00AE6B4F">
      <w:pPr>
        <w:rPr>
          <w:rFonts w:eastAsia="Arial"/>
        </w:rPr>
      </w:pPr>
      <w:ins w:id="216" w:author="Liu" w:date="2012-03-21T19:02:00Z">
        <w:r w:rsidRPr="00AE6B4F">
          <w:rPr>
            <w:rFonts w:hint="eastAsia"/>
          </w:rPr>
          <w:t xml:space="preserve">This user shall also be authorized to </w:t>
        </w:r>
      </w:ins>
      <w:ins w:id="217" w:author="Liu" w:date="2012-03-21T19:03:00Z">
        <w:r w:rsidRPr="00AE6B4F">
          <w:rPr>
            <w:rFonts w:hint="eastAsia"/>
          </w:rPr>
          <w:t xml:space="preserve">assign </w:t>
        </w:r>
      </w:ins>
      <w:ins w:id="218" w:author="Liu" w:date="2012-03-21T19:04:00Z">
        <w:r>
          <w:rPr>
            <w:rFonts w:hint="eastAsia"/>
            <w:lang w:eastAsia="zh-CN"/>
          </w:rPr>
          <w:t xml:space="preserve">track blocks </w:t>
        </w:r>
      </w:ins>
      <w:ins w:id="219" w:author="Liu" w:date="2012-03-21T19:05:00Z">
        <w:r>
          <w:rPr>
            <w:rFonts w:hint="eastAsia"/>
            <w:lang w:eastAsia="zh-CN"/>
          </w:rPr>
          <w:t xml:space="preserve">to track </w:t>
        </w:r>
      </w:ins>
      <w:ins w:id="220" w:author="Liu" w:date="2012-03-21T19:03:00Z">
        <w:r w:rsidRPr="00AE6B4F">
          <w:rPr>
            <w:rFonts w:hint="eastAsia"/>
          </w:rPr>
          <w:t>region</w:t>
        </w:r>
      </w:ins>
      <w:ins w:id="221" w:author="Liu" w:date="2012-03-21T19:05:00Z">
        <w:r>
          <w:rPr>
            <w:rFonts w:hint="eastAsia"/>
            <w:lang w:eastAsia="zh-CN"/>
          </w:rPr>
          <w:t>s.</w:t>
        </w:r>
      </w:ins>
    </w:p>
    <w:p w:rsidR="00F22B85" w:rsidRDefault="00353546" w:rsidP="00F22B85">
      <w:pPr>
        <w:pStyle w:val="3"/>
        <w:rPr>
          <w:rFonts w:eastAsia="Arial"/>
        </w:rPr>
      </w:pPr>
      <w:bookmarkStart w:id="222" w:name="_Toc316565988"/>
      <w:bookmarkStart w:id="223" w:name="_Toc320122545"/>
      <w:r>
        <w:rPr>
          <w:rFonts w:eastAsia="Arial"/>
        </w:rPr>
        <w:t>Other Wayside Controllers</w:t>
      </w:r>
      <w:bookmarkEnd w:id="222"/>
      <w:bookmarkEnd w:id="223"/>
    </w:p>
    <w:p w:rsidR="00860AE8" w:rsidRPr="002E2799" w:rsidRDefault="00353546" w:rsidP="007B0CBB">
      <w:pPr>
        <w:rPr>
          <w:rFonts w:eastAsia="Arial"/>
        </w:rPr>
      </w:pPr>
      <w:bookmarkStart w:id="224" w:name="h.68ylly-jioq3q"/>
      <w:bookmarkStart w:id="225" w:name="h.uveus-r0jazv"/>
      <w:bookmarkEnd w:id="224"/>
      <w:bookmarkEnd w:id="225"/>
      <w:r>
        <w:rPr>
          <w:rFonts w:eastAsia="Arial"/>
        </w:rPr>
        <w:t>Each wayside controller will need to communicate with the controllers directly adjacent to it. In other words, each controller needs to know if a train is approaching their blocks safely and/or it is leaving safely.</w:t>
      </w:r>
    </w:p>
    <w:p w:rsidR="00860AE8" w:rsidRPr="002E2799" w:rsidRDefault="00860AE8" w:rsidP="00860AE8">
      <w:pPr>
        <w:pStyle w:val="1"/>
        <w:rPr>
          <w:rFonts w:eastAsia="Arial"/>
        </w:rPr>
      </w:pPr>
      <w:bookmarkStart w:id="226" w:name="h.cfjzau-u94hsp"/>
      <w:bookmarkStart w:id="227" w:name="_Toc314173779"/>
      <w:bookmarkStart w:id="228" w:name="_Toc320122546"/>
      <w:bookmarkEnd w:id="226"/>
      <w:r w:rsidRPr="002E2799">
        <w:rPr>
          <w:rFonts w:eastAsia="Arial"/>
        </w:rPr>
        <w:t>Specific Requirements</w:t>
      </w:r>
      <w:bookmarkEnd w:id="227"/>
      <w:bookmarkEnd w:id="228"/>
    </w:p>
    <w:p w:rsidR="00860AE8" w:rsidRPr="002E2799" w:rsidRDefault="00860AE8" w:rsidP="00860AE8">
      <w:pPr>
        <w:pStyle w:val="2"/>
        <w:rPr>
          <w:rFonts w:eastAsia="Arial"/>
        </w:rPr>
      </w:pPr>
      <w:bookmarkStart w:id="229" w:name="h.m1p29a-uywj6w"/>
      <w:bookmarkStart w:id="230" w:name="_Toc314173780"/>
      <w:bookmarkStart w:id="231" w:name="_Toc320122547"/>
      <w:bookmarkEnd w:id="229"/>
      <w:r w:rsidRPr="002E2799">
        <w:rPr>
          <w:rFonts w:eastAsia="Arial"/>
        </w:rPr>
        <w:t>External Interface Requirements</w:t>
      </w:r>
      <w:bookmarkEnd w:id="230"/>
      <w:bookmarkEnd w:id="231"/>
    </w:p>
    <w:p w:rsidR="00AC45A0" w:rsidRPr="00353546" w:rsidRDefault="00860AE8" w:rsidP="00353546">
      <w:pPr>
        <w:pStyle w:val="3"/>
        <w:rPr>
          <w:rFonts w:eastAsia="Arial"/>
        </w:rPr>
      </w:pPr>
      <w:bookmarkStart w:id="232" w:name="h.dkf0op-r2wka3"/>
      <w:bookmarkStart w:id="233" w:name="h.4qjdqg-md3gdr"/>
      <w:bookmarkStart w:id="234" w:name="h.asqyul-lmnwvt"/>
      <w:bookmarkStart w:id="235" w:name="_Toc314173783"/>
      <w:bookmarkStart w:id="236" w:name="_Toc320122548"/>
      <w:bookmarkEnd w:id="232"/>
      <w:bookmarkEnd w:id="233"/>
      <w:bookmarkEnd w:id="234"/>
      <w:r w:rsidRPr="002E2799">
        <w:rPr>
          <w:rFonts w:eastAsia="Arial"/>
        </w:rPr>
        <w:t>Software Interfaces</w:t>
      </w:r>
      <w:bookmarkEnd w:id="235"/>
      <w:bookmarkEnd w:id="236"/>
    </w:p>
    <w:p w:rsidR="00CD0F4F" w:rsidRDefault="00CF4EC3" w:rsidP="00353546">
      <w:pPr>
        <w:pStyle w:val="4"/>
        <w:rPr>
          <w:rFonts w:eastAsia="Arial"/>
        </w:rPr>
      </w:pPr>
      <w:r>
        <w:rPr>
          <w:rFonts w:eastAsia="Arial"/>
        </w:rPr>
        <w:t>I</w:t>
      </w:r>
      <w:r w:rsidR="00CD0F4F">
        <w:rPr>
          <w:rFonts w:eastAsia="Arial"/>
        </w:rPr>
        <w:t>nputs</w:t>
      </w:r>
      <w:r>
        <w:rPr>
          <w:rFonts w:eastAsia="Arial"/>
        </w:rPr>
        <w:t xml:space="preserve"> from</w:t>
      </w:r>
      <w:r w:rsidR="00CD0F4F" w:rsidRPr="00AC004E">
        <w:rPr>
          <w:rFonts w:eastAsia="Arial"/>
        </w:rPr>
        <w:t xml:space="preserve"> </w:t>
      </w:r>
      <w:r w:rsidR="00CD0F4F">
        <w:rPr>
          <w:rFonts w:eastAsia="Arial"/>
        </w:rPr>
        <w:t>CTC office:</w:t>
      </w:r>
    </w:p>
    <w:p w:rsidR="00CD0F4F" w:rsidRDefault="00CD0F4F" w:rsidP="00353546">
      <w:pPr>
        <w:pStyle w:val="5"/>
        <w:rPr>
          <w:rFonts w:eastAsia="Arial"/>
        </w:rPr>
      </w:pPr>
      <w:r>
        <w:rPr>
          <w:rFonts w:eastAsia="Arial"/>
        </w:rPr>
        <w:t>Train authority</w:t>
      </w:r>
    </w:p>
    <w:p w:rsidR="00CD0F4F" w:rsidDel="00D2129D" w:rsidRDefault="00CD0F4F" w:rsidP="00353546">
      <w:pPr>
        <w:pStyle w:val="5"/>
        <w:rPr>
          <w:del w:id="237" w:author="Liu" w:date="2012-03-21T19:15:00Z"/>
          <w:rFonts w:eastAsia="Arial"/>
        </w:rPr>
      </w:pPr>
      <w:del w:id="238" w:author="Liu" w:date="2012-03-21T19:15:00Z">
        <w:r w:rsidDel="00D2129D">
          <w:rPr>
            <w:rFonts w:eastAsia="Arial"/>
          </w:rPr>
          <w:delText>Track speed limits</w:delText>
        </w:r>
      </w:del>
    </w:p>
    <w:p w:rsidR="00037B6D" w:rsidRDefault="00037B6D" w:rsidP="00353546">
      <w:pPr>
        <w:pStyle w:val="5"/>
        <w:rPr>
          <w:rFonts w:eastAsia="Arial"/>
        </w:rPr>
      </w:pPr>
      <w:r>
        <w:rPr>
          <w:rFonts w:eastAsia="Arial"/>
        </w:rPr>
        <w:t>R</w:t>
      </w:r>
      <w:r w:rsidRPr="006A673B">
        <w:rPr>
          <w:rFonts w:eastAsia="Arial"/>
        </w:rPr>
        <w:t>oute informatio</w:t>
      </w:r>
      <w:r w:rsidR="00CF4EC3">
        <w:rPr>
          <w:rFonts w:eastAsia="Arial"/>
        </w:rPr>
        <w:t>n</w:t>
      </w:r>
    </w:p>
    <w:p w:rsidR="00776FB4" w:rsidRPr="00776FB4" w:rsidRDefault="00776FB4" w:rsidP="00353546">
      <w:pPr>
        <w:pStyle w:val="5"/>
        <w:rPr>
          <w:rFonts w:eastAsia="Arial"/>
        </w:rPr>
      </w:pPr>
      <w:r>
        <w:rPr>
          <w:rFonts w:eastAsia="Arial"/>
        </w:rPr>
        <w:t>Track closure signal</w:t>
      </w:r>
    </w:p>
    <w:p w:rsidR="008F06FD" w:rsidRDefault="00CF4EC3" w:rsidP="00353546">
      <w:pPr>
        <w:pStyle w:val="4"/>
        <w:rPr>
          <w:rFonts w:eastAsia="Arial"/>
        </w:rPr>
      </w:pPr>
      <w:r>
        <w:rPr>
          <w:rFonts w:eastAsia="Arial"/>
        </w:rPr>
        <w:t>Outputs to</w:t>
      </w:r>
      <w:r w:rsidR="008F06FD">
        <w:rPr>
          <w:rFonts w:eastAsia="Arial"/>
        </w:rPr>
        <w:t xml:space="preserve"> CTC office</w:t>
      </w:r>
      <w:r w:rsidR="00CD0F4F">
        <w:rPr>
          <w:rFonts w:eastAsia="Arial"/>
        </w:rPr>
        <w:t>:</w:t>
      </w:r>
    </w:p>
    <w:p w:rsidR="00E249F4" w:rsidRPr="00D94399" w:rsidRDefault="008F06FD" w:rsidP="00353546">
      <w:pPr>
        <w:pStyle w:val="5"/>
        <w:rPr>
          <w:rFonts w:eastAsia="Arial"/>
        </w:rPr>
      </w:pPr>
      <w:r>
        <w:rPr>
          <w:rFonts w:eastAsia="Arial"/>
        </w:rPr>
        <w:t>Block state</w:t>
      </w:r>
    </w:p>
    <w:p w:rsidR="00FA260D" w:rsidRDefault="00E249F4" w:rsidP="00353546">
      <w:pPr>
        <w:pStyle w:val="6"/>
        <w:rPr>
          <w:rFonts w:eastAsia="Arial"/>
        </w:rPr>
      </w:pPr>
      <w:r>
        <w:rPr>
          <w:rFonts w:eastAsia="Arial"/>
        </w:rPr>
        <w:t>Train present</w:t>
      </w:r>
    </w:p>
    <w:p w:rsidR="00D94399" w:rsidRDefault="00D94399" w:rsidP="00353546">
      <w:pPr>
        <w:pStyle w:val="6"/>
        <w:rPr>
          <w:rFonts w:eastAsia="Arial"/>
        </w:rPr>
      </w:pPr>
      <w:r>
        <w:rPr>
          <w:rFonts w:eastAsia="Arial"/>
        </w:rPr>
        <w:t>Broken rail</w:t>
      </w:r>
    </w:p>
    <w:p w:rsidR="00D94399" w:rsidRDefault="00D94399" w:rsidP="00353546">
      <w:pPr>
        <w:pStyle w:val="6"/>
        <w:rPr>
          <w:rFonts w:eastAsia="Arial"/>
        </w:rPr>
      </w:pPr>
      <w:r>
        <w:rPr>
          <w:rFonts w:eastAsia="Arial"/>
        </w:rPr>
        <w:t>Track circuit failure</w:t>
      </w:r>
    </w:p>
    <w:p w:rsidR="00E249F4" w:rsidRPr="00E249F4" w:rsidRDefault="00D94399" w:rsidP="00353546">
      <w:pPr>
        <w:pStyle w:val="6"/>
        <w:rPr>
          <w:rFonts w:eastAsia="Arial"/>
        </w:rPr>
      </w:pPr>
      <w:r>
        <w:rPr>
          <w:rFonts w:eastAsia="Arial"/>
        </w:rPr>
        <w:t>Power failure</w:t>
      </w:r>
    </w:p>
    <w:p w:rsidR="00C67295" w:rsidRDefault="008F06FD" w:rsidP="00353546">
      <w:pPr>
        <w:pStyle w:val="5"/>
        <w:rPr>
          <w:rFonts w:eastAsia="Arial"/>
        </w:rPr>
      </w:pPr>
      <w:r>
        <w:rPr>
          <w:rFonts w:eastAsia="Arial"/>
        </w:rPr>
        <w:t>Railway crossing state</w:t>
      </w:r>
    </w:p>
    <w:p w:rsidR="00120305" w:rsidRDefault="00120305" w:rsidP="00353546">
      <w:pPr>
        <w:pStyle w:val="6"/>
        <w:rPr>
          <w:rFonts w:eastAsia="Arial"/>
        </w:rPr>
      </w:pPr>
      <w:r>
        <w:rPr>
          <w:rFonts w:eastAsia="Arial"/>
        </w:rPr>
        <w:t>Open</w:t>
      </w:r>
    </w:p>
    <w:p w:rsidR="00120305" w:rsidRPr="00120305" w:rsidRDefault="00120305" w:rsidP="00353546">
      <w:pPr>
        <w:pStyle w:val="6"/>
        <w:rPr>
          <w:rFonts w:eastAsia="Arial"/>
        </w:rPr>
      </w:pPr>
      <w:r>
        <w:rPr>
          <w:rFonts w:eastAsia="Arial"/>
        </w:rPr>
        <w:t>Closed</w:t>
      </w:r>
    </w:p>
    <w:p w:rsidR="00AC45A0" w:rsidRDefault="008F06FD" w:rsidP="00353546">
      <w:pPr>
        <w:pStyle w:val="5"/>
        <w:rPr>
          <w:rFonts w:eastAsia="Arial"/>
        </w:rPr>
      </w:pPr>
      <w:r>
        <w:rPr>
          <w:rFonts w:eastAsia="Arial"/>
        </w:rPr>
        <w:t>signal state</w:t>
      </w:r>
    </w:p>
    <w:p w:rsidR="00356D60" w:rsidRDefault="00356D60" w:rsidP="00353546">
      <w:pPr>
        <w:pStyle w:val="6"/>
        <w:rPr>
          <w:rFonts w:eastAsia="Arial"/>
        </w:rPr>
      </w:pPr>
      <w:r w:rsidRPr="00356D60">
        <w:rPr>
          <w:rFonts w:eastAsia="Arial"/>
        </w:rPr>
        <w:t xml:space="preserve">Stop </w:t>
      </w:r>
    </w:p>
    <w:p w:rsidR="00356D60" w:rsidRPr="00356D60" w:rsidRDefault="00356D60" w:rsidP="00353546">
      <w:pPr>
        <w:pStyle w:val="6"/>
        <w:rPr>
          <w:rFonts w:eastAsia="Arial"/>
        </w:rPr>
      </w:pPr>
      <w:r w:rsidRPr="00356D60">
        <w:rPr>
          <w:rFonts w:eastAsia="Arial"/>
        </w:rPr>
        <w:t>Slow</w:t>
      </w:r>
    </w:p>
    <w:p w:rsidR="00356D60" w:rsidRPr="008619D2" w:rsidRDefault="00356D60" w:rsidP="00353546">
      <w:pPr>
        <w:pStyle w:val="6"/>
        <w:rPr>
          <w:rFonts w:eastAsia="Arial"/>
        </w:rPr>
      </w:pPr>
      <w:r>
        <w:rPr>
          <w:rFonts w:eastAsia="Arial"/>
        </w:rPr>
        <w:t>Proceed</w:t>
      </w:r>
    </w:p>
    <w:p w:rsidR="00356D60" w:rsidRPr="00356D60" w:rsidRDefault="00356D60" w:rsidP="00353546">
      <w:pPr>
        <w:pStyle w:val="6"/>
        <w:rPr>
          <w:rFonts w:eastAsia="Arial"/>
        </w:rPr>
      </w:pPr>
      <w:r>
        <w:rPr>
          <w:rFonts w:eastAsia="Arial"/>
        </w:rPr>
        <w:t>Full Speed ahead</w:t>
      </w:r>
    </w:p>
    <w:p w:rsidR="008D666A" w:rsidRDefault="00937BD9" w:rsidP="00353546">
      <w:pPr>
        <w:pStyle w:val="5"/>
        <w:rPr>
          <w:rFonts w:eastAsia="Arial"/>
        </w:rPr>
      </w:pPr>
      <w:r>
        <w:rPr>
          <w:rFonts w:eastAsia="Arial"/>
        </w:rPr>
        <w:t>train authority</w:t>
      </w:r>
    </w:p>
    <w:p w:rsidR="008D666A" w:rsidRDefault="008D666A" w:rsidP="00353546">
      <w:pPr>
        <w:pStyle w:val="6"/>
        <w:rPr>
          <w:rFonts w:eastAsia="Arial"/>
        </w:rPr>
      </w:pPr>
      <w:r>
        <w:rPr>
          <w:rFonts w:eastAsia="Arial"/>
        </w:rPr>
        <w:t>Train speed</w:t>
      </w:r>
    </w:p>
    <w:p w:rsidR="008D666A" w:rsidRDefault="008D666A" w:rsidP="00353546">
      <w:pPr>
        <w:pStyle w:val="6"/>
        <w:rPr>
          <w:rFonts w:eastAsia="Arial"/>
        </w:rPr>
      </w:pPr>
      <w:r>
        <w:rPr>
          <w:rFonts w:eastAsia="Arial"/>
        </w:rPr>
        <w:t>Train direction</w:t>
      </w:r>
    </w:p>
    <w:p w:rsidR="00CF4EC3" w:rsidRDefault="00CF4EC3" w:rsidP="00CF4EC3">
      <w:pPr>
        <w:pStyle w:val="4"/>
        <w:rPr>
          <w:rFonts w:eastAsia="Arial"/>
        </w:rPr>
      </w:pPr>
      <w:r>
        <w:rPr>
          <w:rFonts w:eastAsia="Arial"/>
        </w:rPr>
        <w:lastRenderedPageBreak/>
        <w:t>Inputs from track</w:t>
      </w:r>
      <w:ins w:id="239" w:author="Liu" w:date="2012-03-21T19:24:00Z">
        <w:r w:rsidR="004723DD">
          <w:rPr>
            <w:rFonts w:hint="eastAsia"/>
            <w:lang w:eastAsia="zh-CN"/>
          </w:rPr>
          <w:t xml:space="preserve"> model</w:t>
        </w:r>
      </w:ins>
      <w:r>
        <w:rPr>
          <w:rFonts w:eastAsia="Arial"/>
        </w:rPr>
        <w:t>:</w:t>
      </w:r>
    </w:p>
    <w:p w:rsidR="00D2129D" w:rsidRDefault="00D2129D" w:rsidP="00D2129D">
      <w:pPr>
        <w:pStyle w:val="5"/>
        <w:rPr>
          <w:ins w:id="240" w:author="Liu" w:date="2012-03-21T19:22:00Z"/>
          <w:lang w:eastAsia="zh-CN"/>
        </w:rPr>
      </w:pPr>
      <w:ins w:id="241" w:author="Liu" w:date="2012-03-21T19:16:00Z">
        <w:r>
          <w:rPr>
            <w:rFonts w:hint="eastAsia"/>
            <w:lang w:eastAsia="zh-CN"/>
          </w:rPr>
          <w:t>Block Properties</w:t>
        </w:r>
      </w:ins>
    </w:p>
    <w:p w:rsidR="004723DD" w:rsidRDefault="004723DD" w:rsidP="004723DD">
      <w:pPr>
        <w:pStyle w:val="6"/>
        <w:rPr>
          <w:ins w:id="242" w:author="Liu" w:date="2012-03-21T19:22:00Z"/>
          <w:lang w:eastAsia="zh-CN"/>
        </w:rPr>
      </w:pPr>
      <w:ins w:id="243" w:author="Liu" w:date="2012-03-21T19:22:00Z">
        <w:r>
          <w:rPr>
            <w:rFonts w:hint="eastAsia"/>
            <w:lang w:eastAsia="zh-CN"/>
          </w:rPr>
          <w:t>Line</w:t>
        </w:r>
      </w:ins>
    </w:p>
    <w:p w:rsidR="004723DD" w:rsidRDefault="004723DD" w:rsidP="004723DD">
      <w:pPr>
        <w:pStyle w:val="6"/>
        <w:rPr>
          <w:ins w:id="244" w:author="Liu" w:date="2012-03-21T19:22:00Z"/>
          <w:lang w:eastAsia="zh-CN"/>
        </w:rPr>
      </w:pPr>
      <w:ins w:id="245" w:author="Liu" w:date="2012-03-21T19:22:00Z">
        <w:r>
          <w:rPr>
            <w:rFonts w:hint="eastAsia"/>
            <w:lang w:eastAsia="zh-CN"/>
          </w:rPr>
          <w:t>Section</w:t>
        </w:r>
      </w:ins>
    </w:p>
    <w:p w:rsidR="004723DD" w:rsidRPr="004723DD" w:rsidRDefault="004723DD" w:rsidP="004723DD">
      <w:pPr>
        <w:pStyle w:val="6"/>
        <w:rPr>
          <w:ins w:id="246" w:author="Liu" w:date="2012-03-21T19:16:00Z"/>
          <w:lang w:eastAsia="zh-CN"/>
        </w:rPr>
      </w:pPr>
      <w:ins w:id="247" w:author="Liu" w:date="2012-03-21T19:22:00Z">
        <w:r>
          <w:rPr>
            <w:rFonts w:hint="eastAsia"/>
            <w:lang w:eastAsia="zh-CN"/>
          </w:rPr>
          <w:t>Block Number</w:t>
        </w:r>
      </w:ins>
    </w:p>
    <w:p w:rsidR="00D2129D" w:rsidRDefault="004723DD" w:rsidP="00D2129D">
      <w:pPr>
        <w:pStyle w:val="6"/>
        <w:rPr>
          <w:ins w:id="248" w:author="Liu" w:date="2012-03-21T19:17:00Z"/>
          <w:lang w:eastAsia="zh-CN"/>
        </w:rPr>
      </w:pPr>
      <w:ins w:id="249" w:author="Liu" w:date="2012-03-21T19:24:00Z">
        <w:r>
          <w:rPr>
            <w:rFonts w:hint="eastAsia"/>
            <w:lang w:eastAsia="zh-CN"/>
          </w:rPr>
          <w:t>Block Length</w:t>
        </w:r>
      </w:ins>
    </w:p>
    <w:p w:rsidR="00D2129D" w:rsidRDefault="004723DD" w:rsidP="00D2129D">
      <w:pPr>
        <w:pStyle w:val="6"/>
        <w:rPr>
          <w:ins w:id="250" w:author="Liu" w:date="2012-03-21T19:24:00Z"/>
          <w:lang w:eastAsia="zh-CN"/>
        </w:rPr>
      </w:pPr>
      <w:ins w:id="251" w:author="Liu" w:date="2012-03-21T19:24:00Z">
        <w:r>
          <w:rPr>
            <w:rFonts w:hint="eastAsia"/>
            <w:lang w:eastAsia="zh-CN"/>
          </w:rPr>
          <w:t>Block Grade</w:t>
        </w:r>
      </w:ins>
    </w:p>
    <w:p w:rsidR="004723DD" w:rsidRPr="004723DD" w:rsidRDefault="004723DD" w:rsidP="004723DD">
      <w:pPr>
        <w:pStyle w:val="6"/>
        <w:rPr>
          <w:ins w:id="252" w:author="Liu" w:date="2012-03-21T19:17:00Z"/>
          <w:rFonts w:eastAsia="Arial"/>
        </w:rPr>
      </w:pPr>
      <w:ins w:id="253" w:author="Liu" w:date="2012-03-21T19:25:00Z">
        <w:r>
          <w:rPr>
            <w:rFonts w:hint="eastAsia"/>
            <w:lang w:eastAsia="zh-CN"/>
          </w:rPr>
          <w:t>Speed Limit</w:t>
        </w:r>
      </w:ins>
    </w:p>
    <w:p w:rsidR="004723DD" w:rsidRPr="004723DD" w:rsidRDefault="004723DD" w:rsidP="00D2129D">
      <w:pPr>
        <w:pStyle w:val="6"/>
        <w:rPr>
          <w:ins w:id="254" w:author="Liu" w:date="2012-03-21T19:21:00Z"/>
          <w:lang w:eastAsia="zh-CN"/>
        </w:rPr>
      </w:pPr>
      <w:ins w:id="255" w:author="Liu" w:date="2012-03-21T19:21:00Z">
        <w:r w:rsidRPr="004723DD">
          <w:rPr>
            <w:rFonts w:eastAsia="Arial"/>
          </w:rPr>
          <w:t>Infrastructure</w:t>
        </w:r>
      </w:ins>
    </w:p>
    <w:p w:rsidR="004723DD" w:rsidRDefault="004723DD" w:rsidP="004723DD">
      <w:pPr>
        <w:pStyle w:val="6"/>
        <w:rPr>
          <w:ins w:id="256" w:author="Liu" w:date="2012-03-21T19:25:00Z"/>
          <w:lang w:eastAsia="zh-CN"/>
        </w:rPr>
      </w:pPr>
      <w:ins w:id="257" w:author="Liu" w:date="2012-03-21T19:25:00Z">
        <w:r>
          <w:rPr>
            <w:rFonts w:hint="eastAsia"/>
            <w:lang w:eastAsia="zh-CN"/>
          </w:rPr>
          <w:t>Elevation</w:t>
        </w:r>
      </w:ins>
    </w:p>
    <w:p w:rsidR="004723DD" w:rsidRPr="004723DD" w:rsidRDefault="004723DD" w:rsidP="004723DD">
      <w:pPr>
        <w:pStyle w:val="6"/>
        <w:rPr>
          <w:ins w:id="258" w:author="Liu" w:date="2012-03-21T19:17:00Z"/>
          <w:rFonts w:eastAsia="Arial"/>
        </w:rPr>
      </w:pPr>
      <w:ins w:id="259" w:author="Liu" w:date="2012-03-21T19:26:00Z">
        <w:r>
          <w:rPr>
            <w:lang w:eastAsia="zh-CN"/>
          </w:rPr>
          <w:t>Cumulative</w:t>
        </w:r>
        <w:r>
          <w:rPr>
            <w:rFonts w:hint="eastAsia"/>
            <w:lang w:eastAsia="zh-CN"/>
          </w:rPr>
          <w:t xml:space="preserve"> </w:t>
        </w:r>
      </w:ins>
      <w:ins w:id="260" w:author="Liu" w:date="2012-03-21T19:25:00Z">
        <w:r>
          <w:rPr>
            <w:rFonts w:hint="eastAsia"/>
            <w:lang w:eastAsia="zh-CN"/>
          </w:rPr>
          <w:t>Elevation</w:t>
        </w:r>
      </w:ins>
    </w:p>
    <w:p w:rsidR="00D2129D" w:rsidRPr="004723DD" w:rsidRDefault="004723DD" w:rsidP="00D2129D">
      <w:pPr>
        <w:pStyle w:val="4"/>
        <w:rPr>
          <w:ins w:id="261" w:author="Liu" w:date="2012-03-21T19:16:00Z"/>
          <w:lang w:eastAsia="zh-CN"/>
        </w:rPr>
      </w:pPr>
      <w:ins w:id="262" w:author="Liu" w:date="2012-03-21T19:23:00Z">
        <w:r>
          <w:rPr>
            <w:rFonts w:eastAsia="Arial"/>
          </w:rPr>
          <w:t>Inputs from track:</w:t>
        </w:r>
      </w:ins>
    </w:p>
    <w:p w:rsidR="00180973" w:rsidRPr="00D94399" w:rsidRDefault="00180973" w:rsidP="00180973">
      <w:pPr>
        <w:pStyle w:val="5"/>
        <w:rPr>
          <w:rFonts w:eastAsia="Arial"/>
        </w:rPr>
      </w:pPr>
      <w:r>
        <w:rPr>
          <w:rFonts w:eastAsia="Arial"/>
        </w:rPr>
        <w:t>Block state</w:t>
      </w:r>
    </w:p>
    <w:p w:rsidR="00180973" w:rsidRDefault="00180973" w:rsidP="00180973">
      <w:pPr>
        <w:pStyle w:val="6"/>
        <w:rPr>
          <w:rFonts w:eastAsia="Arial"/>
        </w:rPr>
      </w:pPr>
      <w:r>
        <w:rPr>
          <w:rFonts w:eastAsia="Arial"/>
        </w:rPr>
        <w:t>Train present</w:t>
      </w:r>
    </w:p>
    <w:p w:rsidR="00180973" w:rsidRDefault="00180973" w:rsidP="00180973">
      <w:pPr>
        <w:pStyle w:val="6"/>
        <w:rPr>
          <w:rFonts w:eastAsia="Arial"/>
        </w:rPr>
      </w:pPr>
      <w:r>
        <w:rPr>
          <w:rFonts w:eastAsia="Arial"/>
        </w:rPr>
        <w:t>Broken rail</w:t>
      </w:r>
    </w:p>
    <w:p w:rsidR="00180973" w:rsidRDefault="00180973" w:rsidP="00180973">
      <w:pPr>
        <w:pStyle w:val="6"/>
        <w:rPr>
          <w:rFonts w:eastAsia="Arial"/>
        </w:rPr>
      </w:pPr>
      <w:r>
        <w:rPr>
          <w:rFonts w:eastAsia="Arial"/>
        </w:rPr>
        <w:t>Track circuit failure</w:t>
      </w:r>
    </w:p>
    <w:p w:rsidR="00180973" w:rsidRPr="00E249F4" w:rsidRDefault="00180973" w:rsidP="00180973">
      <w:pPr>
        <w:pStyle w:val="6"/>
        <w:rPr>
          <w:rFonts w:eastAsia="Arial"/>
        </w:rPr>
      </w:pPr>
      <w:r>
        <w:rPr>
          <w:rFonts w:eastAsia="Arial"/>
        </w:rPr>
        <w:t>Power failure</w:t>
      </w:r>
    </w:p>
    <w:p w:rsidR="00180973" w:rsidDel="002C246D" w:rsidRDefault="00180973" w:rsidP="00180973">
      <w:pPr>
        <w:pStyle w:val="5"/>
        <w:rPr>
          <w:del w:id="263" w:author="Liu" w:date="2012-03-21T20:08:00Z"/>
          <w:rFonts w:eastAsia="Arial"/>
        </w:rPr>
      </w:pPr>
      <w:del w:id="264" w:author="Liu" w:date="2012-03-21T20:08:00Z">
        <w:r w:rsidDel="002C246D">
          <w:rPr>
            <w:rFonts w:eastAsia="Arial"/>
          </w:rPr>
          <w:delText>Train state</w:delText>
        </w:r>
      </w:del>
    </w:p>
    <w:p w:rsidR="00180973" w:rsidDel="002C246D" w:rsidRDefault="00180973" w:rsidP="00180973">
      <w:pPr>
        <w:pStyle w:val="6"/>
        <w:rPr>
          <w:del w:id="265" w:author="Liu" w:date="2012-03-21T20:08:00Z"/>
          <w:rFonts w:eastAsia="Arial"/>
        </w:rPr>
      </w:pPr>
      <w:del w:id="266" w:author="Liu" w:date="2012-03-21T20:08:00Z">
        <w:r w:rsidDel="002C246D">
          <w:rPr>
            <w:rFonts w:eastAsia="Arial"/>
          </w:rPr>
          <w:delText>Train speed</w:delText>
        </w:r>
      </w:del>
    </w:p>
    <w:p w:rsidR="00180973" w:rsidDel="002C246D" w:rsidRDefault="00180973" w:rsidP="00180973">
      <w:pPr>
        <w:pStyle w:val="6"/>
        <w:rPr>
          <w:del w:id="267" w:author="Liu" w:date="2012-03-21T20:08:00Z"/>
          <w:rFonts w:eastAsia="Arial"/>
        </w:rPr>
      </w:pPr>
      <w:del w:id="268" w:author="Liu" w:date="2012-03-21T20:08:00Z">
        <w:r w:rsidDel="002C246D">
          <w:rPr>
            <w:rFonts w:eastAsia="Arial"/>
          </w:rPr>
          <w:delText>Train direction</w:delText>
        </w:r>
      </w:del>
    </w:p>
    <w:p w:rsidR="00180973" w:rsidRDefault="00180973" w:rsidP="00180973">
      <w:pPr>
        <w:pStyle w:val="5"/>
        <w:rPr>
          <w:rFonts w:eastAsia="Arial"/>
        </w:rPr>
      </w:pPr>
      <w:r>
        <w:rPr>
          <w:rFonts w:eastAsia="Arial"/>
        </w:rPr>
        <w:t>Switch state</w:t>
      </w:r>
    </w:p>
    <w:p w:rsidR="00180973" w:rsidRDefault="00180973" w:rsidP="00180973">
      <w:pPr>
        <w:pStyle w:val="6"/>
        <w:rPr>
          <w:rFonts w:eastAsia="Arial"/>
        </w:rPr>
      </w:pPr>
      <w:r>
        <w:rPr>
          <w:rFonts w:eastAsia="Arial"/>
        </w:rPr>
        <w:t>Switch position</w:t>
      </w:r>
    </w:p>
    <w:p w:rsidR="00CF4EC3" w:rsidRDefault="00180973" w:rsidP="00CF4EC3">
      <w:pPr>
        <w:pStyle w:val="6"/>
        <w:rPr>
          <w:rFonts w:eastAsia="Arial"/>
        </w:rPr>
      </w:pPr>
      <w:r>
        <w:rPr>
          <w:rFonts w:eastAsia="Arial"/>
        </w:rPr>
        <w:t>Switch failure</w:t>
      </w:r>
    </w:p>
    <w:p w:rsidR="00937BD9" w:rsidRDefault="00937BD9" w:rsidP="00937BD9">
      <w:pPr>
        <w:pStyle w:val="4"/>
        <w:rPr>
          <w:rFonts w:eastAsia="Arial"/>
        </w:rPr>
      </w:pPr>
      <w:r>
        <w:rPr>
          <w:rFonts w:eastAsia="Arial"/>
        </w:rPr>
        <w:t>Outputs to track:</w:t>
      </w:r>
    </w:p>
    <w:p w:rsidR="00937BD9" w:rsidRDefault="00937BD9" w:rsidP="00937BD9">
      <w:pPr>
        <w:pStyle w:val="5"/>
        <w:rPr>
          <w:rFonts w:eastAsia="Arial"/>
        </w:rPr>
      </w:pPr>
      <w:r>
        <w:rPr>
          <w:rFonts w:eastAsia="Arial"/>
        </w:rPr>
        <w:t>Train authority</w:t>
      </w:r>
    </w:p>
    <w:p w:rsidR="00937BD9" w:rsidRDefault="00937BD9" w:rsidP="00937BD9">
      <w:pPr>
        <w:pStyle w:val="5"/>
        <w:rPr>
          <w:rFonts w:eastAsia="Arial"/>
        </w:rPr>
      </w:pPr>
      <w:r>
        <w:rPr>
          <w:rFonts w:eastAsia="Arial"/>
        </w:rPr>
        <w:t>Track speed limits</w:t>
      </w:r>
    </w:p>
    <w:p w:rsidR="00937BD9" w:rsidRDefault="00937BD9" w:rsidP="00937BD9">
      <w:pPr>
        <w:pStyle w:val="5"/>
        <w:rPr>
          <w:rFonts w:eastAsia="Arial"/>
        </w:rPr>
      </w:pPr>
      <w:r>
        <w:rPr>
          <w:rFonts w:eastAsia="Arial"/>
        </w:rPr>
        <w:t>Track closed for maintenance</w:t>
      </w:r>
    </w:p>
    <w:p w:rsidR="00937BD9" w:rsidRDefault="00937BD9" w:rsidP="00937BD9">
      <w:pPr>
        <w:pStyle w:val="5"/>
        <w:rPr>
          <w:rFonts w:eastAsia="Arial"/>
        </w:rPr>
      </w:pPr>
      <w:r>
        <w:rPr>
          <w:rFonts w:eastAsia="Arial"/>
        </w:rPr>
        <w:t>Track switch states</w:t>
      </w:r>
    </w:p>
    <w:p w:rsidR="00937BD9" w:rsidRDefault="00937BD9" w:rsidP="00937BD9">
      <w:pPr>
        <w:pStyle w:val="5"/>
        <w:rPr>
          <w:rFonts w:eastAsia="Arial"/>
        </w:rPr>
      </w:pPr>
      <w:r>
        <w:rPr>
          <w:rFonts w:eastAsia="Arial"/>
        </w:rPr>
        <w:t>Signal light states</w:t>
      </w:r>
    </w:p>
    <w:p w:rsidR="00937BD9" w:rsidDel="002C246D" w:rsidRDefault="00937BD9" w:rsidP="00937BD9">
      <w:pPr>
        <w:pStyle w:val="4"/>
        <w:rPr>
          <w:del w:id="269" w:author="Liu" w:date="2012-03-21T20:08:00Z"/>
          <w:rFonts w:eastAsia="Arial"/>
        </w:rPr>
      </w:pPr>
      <w:del w:id="270" w:author="Liu" w:date="2012-03-21T20:08:00Z">
        <w:r w:rsidDel="002C246D">
          <w:rPr>
            <w:rFonts w:eastAsia="Arial"/>
          </w:rPr>
          <w:delText>Inputs from other wayside controllers:</w:delText>
        </w:r>
      </w:del>
    </w:p>
    <w:p w:rsidR="00937BD9" w:rsidRPr="00937BD9" w:rsidDel="002C246D" w:rsidRDefault="00937BD9" w:rsidP="00937BD9">
      <w:pPr>
        <w:pStyle w:val="5"/>
        <w:rPr>
          <w:del w:id="271" w:author="Liu" w:date="2012-03-21T20:08:00Z"/>
          <w:rFonts w:eastAsia="Arial"/>
        </w:rPr>
      </w:pPr>
      <w:del w:id="272" w:author="Liu" w:date="2012-03-21T20:08:00Z">
        <w:r w:rsidDel="002C246D">
          <w:rPr>
            <w:rFonts w:eastAsia="Arial"/>
          </w:rPr>
          <w:delText>Train authority</w:delText>
        </w:r>
      </w:del>
    </w:p>
    <w:p w:rsidR="00937BD9" w:rsidRDefault="00937BD9" w:rsidP="00937BD9">
      <w:pPr>
        <w:pStyle w:val="4"/>
        <w:rPr>
          <w:rFonts w:eastAsia="Arial"/>
        </w:rPr>
      </w:pPr>
      <w:r>
        <w:rPr>
          <w:rFonts w:eastAsia="Arial"/>
        </w:rPr>
        <w:t>Outputs to other wayside controllers:</w:t>
      </w:r>
    </w:p>
    <w:p w:rsidR="00937BD9" w:rsidRPr="0092235B" w:rsidRDefault="00937BD9" w:rsidP="00937BD9">
      <w:pPr>
        <w:pStyle w:val="5"/>
        <w:rPr>
          <w:rFonts w:eastAsia="Arial"/>
        </w:rPr>
      </w:pPr>
      <w:r>
        <w:rPr>
          <w:rFonts w:eastAsia="Arial"/>
        </w:rPr>
        <w:lastRenderedPageBreak/>
        <w:t>Train authority</w:t>
      </w:r>
    </w:p>
    <w:p w:rsidR="00AC45A0" w:rsidRDefault="00AC45A0" w:rsidP="00353546">
      <w:pPr>
        <w:pStyle w:val="4"/>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sidR="00B81AA7">
        <w:rPr>
          <w:rFonts w:eastAsia="Arial"/>
        </w:rPr>
        <w:t xml:space="preserve"> operates according to Boolean logic provided by the CTC</w:t>
      </w:r>
      <w:r w:rsidRPr="00AC004E">
        <w:rPr>
          <w:rFonts w:eastAsia="Arial"/>
        </w:rPr>
        <w:t xml:space="preserve">. </w:t>
      </w:r>
    </w:p>
    <w:p w:rsidR="00AC45A0" w:rsidRPr="00AC45A0" w:rsidRDefault="00AC45A0" w:rsidP="00353546">
      <w:pPr>
        <w:pStyle w:val="5"/>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Default="00860AE8" w:rsidP="00860AE8">
      <w:pPr>
        <w:pStyle w:val="3"/>
        <w:rPr>
          <w:rFonts w:eastAsia="Arial"/>
        </w:rPr>
      </w:pPr>
      <w:bookmarkStart w:id="273" w:name="h.kew2op-5c2vg4"/>
      <w:bookmarkStart w:id="274" w:name="_Toc314173784"/>
      <w:bookmarkStart w:id="275" w:name="_Toc320122549"/>
      <w:bookmarkEnd w:id="273"/>
      <w:r w:rsidRPr="002E2799">
        <w:rPr>
          <w:rFonts w:eastAsia="Arial"/>
        </w:rPr>
        <w:t>Communications Protocols</w:t>
      </w:r>
      <w:bookmarkEnd w:id="274"/>
      <w:bookmarkEnd w:id="275"/>
    </w:p>
    <w:p w:rsidR="00B81AA7" w:rsidRDefault="00B81AA7" w:rsidP="00B81AA7">
      <w:pPr>
        <w:pStyle w:val="4"/>
      </w:pPr>
      <w:r>
        <w:t>Communication shall be passed from module to module as follows:</w:t>
      </w:r>
    </w:p>
    <w:p w:rsidR="00B81AA7" w:rsidRDefault="00B81AA7" w:rsidP="00B81AA7">
      <w:pPr>
        <w:pStyle w:val="5"/>
      </w:pPr>
      <w:r>
        <w:t xml:space="preserve">CTC </w:t>
      </w:r>
      <w:ins w:id="276" w:author="Liu" w:date="2012-03-21T19:34:00Z">
        <w:r w:rsidR="00DC47E2">
          <w:rPr>
            <w:rFonts w:hint="eastAsia"/>
            <w:lang w:eastAsia="zh-CN"/>
          </w:rPr>
          <w:t>O</w:t>
        </w:r>
      </w:ins>
      <w:del w:id="277" w:author="Liu" w:date="2012-03-21T19:34:00Z">
        <w:r w:rsidDel="00DC47E2">
          <w:delText>o</w:delText>
        </w:r>
      </w:del>
      <w:r>
        <w:t xml:space="preserve">ffice to </w:t>
      </w:r>
      <w:ins w:id="278" w:author="Liu" w:date="2012-03-21T19:34:00Z">
        <w:r w:rsidR="00DC47E2">
          <w:rPr>
            <w:rFonts w:hint="eastAsia"/>
            <w:lang w:eastAsia="zh-CN"/>
          </w:rPr>
          <w:t>T</w:t>
        </w:r>
      </w:ins>
      <w:del w:id="279" w:author="Liu" w:date="2012-03-21T19:34:00Z">
        <w:r w:rsidDel="00DC47E2">
          <w:delText>t</w:delText>
        </w:r>
      </w:del>
      <w:r>
        <w:t>rack controller</w:t>
      </w:r>
    </w:p>
    <w:p w:rsidR="00B81AA7" w:rsidRPr="00B81AA7" w:rsidRDefault="00D663DD" w:rsidP="00B81AA7">
      <w:pPr>
        <w:pStyle w:val="5"/>
      </w:pPr>
      <w:r>
        <w:t>Track controller to Track block</w:t>
      </w:r>
    </w:p>
    <w:p w:rsidR="00DC47E2" w:rsidRPr="00DC47E2" w:rsidRDefault="00D663DD" w:rsidP="002C246D">
      <w:pPr>
        <w:pStyle w:val="5"/>
        <w:rPr>
          <w:lang w:eastAsia="zh-CN"/>
        </w:rPr>
      </w:pPr>
      <w:r>
        <w:t xml:space="preserve">Track block to </w:t>
      </w:r>
      <w:ins w:id="280" w:author="Liu" w:date="2012-03-21T19:34:00Z">
        <w:r w:rsidR="00DC47E2">
          <w:rPr>
            <w:rFonts w:hint="eastAsia"/>
            <w:lang w:eastAsia="zh-CN"/>
          </w:rPr>
          <w:t>T</w:t>
        </w:r>
      </w:ins>
      <w:del w:id="281" w:author="Liu" w:date="2012-03-21T19:34:00Z">
        <w:r w:rsidDel="00DC47E2">
          <w:delText>t</w:delText>
        </w:r>
      </w:del>
      <w:r>
        <w:t>rain controller</w:t>
      </w:r>
    </w:p>
    <w:p w:rsidR="00A63728" w:rsidRPr="00A63728" w:rsidDel="00DC47E2" w:rsidRDefault="00D663DD" w:rsidP="00A63728">
      <w:pPr>
        <w:pStyle w:val="5"/>
        <w:rPr>
          <w:del w:id="282" w:author="Liu" w:date="2012-03-21T19:33:00Z"/>
        </w:rPr>
      </w:pPr>
      <w:del w:id="283" w:author="Liu" w:date="2012-03-21T19:33:00Z">
        <w:r w:rsidDel="00DC47E2">
          <w:delText>Train controller to train</w:delText>
        </w:r>
      </w:del>
    </w:p>
    <w:p w:rsidR="00860AE8" w:rsidRDefault="00860AE8" w:rsidP="00860AE8">
      <w:pPr>
        <w:pStyle w:val="3"/>
        <w:rPr>
          <w:rFonts w:eastAsia="Arial"/>
        </w:rPr>
      </w:pPr>
      <w:bookmarkStart w:id="284" w:name="h.xpc8pn-gk665r"/>
      <w:bookmarkStart w:id="285" w:name="h.jec1lz-fyk50h"/>
      <w:bookmarkStart w:id="286" w:name="_Toc314173786"/>
      <w:bookmarkStart w:id="287" w:name="_Toc320122550"/>
      <w:bookmarkEnd w:id="284"/>
      <w:bookmarkEnd w:id="285"/>
      <w:r w:rsidRPr="002E2799">
        <w:rPr>
          <w:rFonts w:eastAsia="Arial"/>
        </w:rPr>
        <w:t>Operation</w:t>
      </w:r>
      <w:bookmarkEnd w:id="286"/>
      <w:bookmarkEnd w:id="287"/>
    </w:p>
    <w:p w:rsidR="00FD785D" w:rsidRPr="00D663DD" w:rsidRDefault="00FD785D" w:rsidP="00FD785D">
      <w:pPr>
        <w:rPr>
          <w:rFonts w:eastAsia="Arial"/>
        </w:rPr>
      </w:pPr>
      <w:bookmarkStart w:id="288" w:name="h.qd0fnl-z2x7vs"/>
      <w:bookmarkStart w:id="289" w:name="_Toc314173787"/>
      <w:bookmarkEnd w:id="288"/>
      <w:r>
        <w:t>The system will ultimately need to be operated by the CTC office. The CTC will need to determine the trains overall authority, but once obtained, the train system shall be able to automatically execute its authority.</w:t>
      </w:r>
      <w:r w:rsidR="0092235B">
        <w:t xml:space="preserve"> Thus, given a route schedule, the transit system should be fully auto</w:t>
      </w:r>
      <w:r w:rsidR="00943476">
        <w:rPr>
          <w:rFonts w:hint="eastAsia"/>
          <w:lang w:eastAsia="zh-CN"/>
        </w:rPr>
        <w:t>matic</w:t>
      </w:r>
      <w:r w:rsidR="0092235B">
        <w:t>.</w:t>
      </w:r>
    </w:p>
    <w:p w:rsidR="00860AE8" w:rsidRDefault="00860AE8" w:rsidP="00860AE8">
      <w:pPr>
        <w:pStyle w:val="3"/>
        <w:rPr>
          <w:rFonts w:eastAsia="Arial"/>
        </w:rPr>
      </w:pPr>
      <w:bookmarkStart w:id="290" w:name="_Toc320122551"/>
      <w:r w:rsidRPr="002E2799">
        <w:rPr>
          <w:rFonts w:eastAsia="Arial"/>
        </w:rPr>
        <w:t>Product function</w:t>
      </w:r>
      <w:bookmarkEnd w:id="289"/>
      <w:bookmarkEnd w:id="290"/>
    </w:p>
    <w:p w:rsidR="00A371BA" w:rsidRDefault="00A371BA" w:rsidP="0092235B">
      <w:pPr>
        <w:pStyle w:val="4"/>
        <w:rPr>
          <w:rFonts w:eastAsia="Arial"/>
        </w:rPr>
      </w:pPr>
      <w:r w:rsidRPr="00AC004E">
        <w:rPr>
          <w:rFonts w:eastAsia="Arial"/>
        </w:rPr>
        <w:t xml:space="preserve">The track controller </w:t>
      </w:r>
      <w:r>
        <w:rPr>
          <w:rFonts w:eastAsia="Arial"/>
        </w:rPr>
        <w:t>shall c</w:t>
      </w:r>
      <w:r w:rsidRPr="00AC004E">
        <w:rPr>
          <w:rFonts w:eastAsia="Arial"/>
        </w:rPr>
        <w:t>ontrol the switching of the track</w:t>
      </w:r>
      <w:r w:rsidR="00682829">
        <w:rPr>
          <w:rFonts w:eastAsia="Arial"/>
        </w:rPr>
        <w:t xml:space="preserve"> in a safety critical manner</w:t>
      </w:r>
    </w:p>
    <w:p w:rsidR="00A371BA" w:rsidRDefault="00A371BA" w:rsidP="0092235B">
      <w:pPr>
        <w:pStyle w:val="4"/>
        <w:rPr>
          <w:rFonts w:eastAsia="Arial"/>
        </w:rPr>
      </w:pPr>
      <w:r w:rsidRPr="00AC004E">
        <w:rPr>
          <w:rFonts w:eastAsia="Arial"/>
        </w:rPr>
        <w:t xml:space="preserve">The track controller </w:t>
      </w:r>
      <w:r>
        <w:rPr>
          <w:rFonts w:eastAsia="Arial"/>
        </w:rPr>
        <w:t>shall control</w:t>
      </w:r>
      <w:r w:rsidRPr="00AC004E">
        <w:rPr>
          <w:rFonts w:eastAsia="Arial"/>
        </w:rPr>
        <w:t xml:space="preserve"> the railway crossing</w:t>
      </w:r>
    </w:p>
    <w:p w:rsidR="00A371BA" w:rsidRPr="00AC004E" w:rsidRDefault="00A371BA" w:rsidP="0092235B">
      <w:pPr>
        <w:pStyle w:val="5"/>
        <w:rPr>
          <w:rFonts w:eastAsia="Arial"/>
        </w:rPr>
      </w:pPr>
      <w:r w:rsidRPr="00AC004E">
        <w:rPr>
          <w:rFonts w:eastAsia="Arial"/>
        </w:rPr>
        <w:t xml:space="preserve">The track controller </w:t>
      </w:r>
      <w:r>
        <w:rPr>
          <w:rFonts w:eastAsia="Arial"/>
        </w:rPr>
        <w:t>shall cont</w:t>
      </w:r>
      <w:r w:rsidR="00682829">
        <w:rPr>
          <w:rFonts w:eastAsia="Arial"/>
        </w:rPr>
        <w:t>rol the railway crossing lights</w:t>
      </w:r>
    </w:p>
    <w:p w:rsidR="00A371BA" w:rsidRDefault="00A371BA" w:rsidP="0092235B">
      <w:pPr>
        <w:pStyle w:val="5"/>
        <w:rPr>
          <w:rFonts w:eastAsia="Arial"/>
        </w:rPr>
      </w:pPr>
      <w:r w:rsidRPr="00AC004E">
        <w:rPr>
          <w:rFonts w:eastAsia="Arial"/>
        </w:rPr>
        <w:t xml:space="preserve">The track controller </w:t>
      </w:r>
      <w:r>
        <w:rPr>
          <w:rFonts w:eastAsia="Arial"/>
        </w:rPr>
        <w:t>shall</w:t>
      </w:r>
      <w:r w:rsidRPr="00AC004E">
        <w:rPr>
          <w:rFonts w:eastAsia="Arial"/>
        </w:rPr>
        <w:t xml:space="preserve"> </w:t>
      </w:r>
      <w:r>
        <w:rPr>
          <w:rFonts w:eastAsia="Arial"/>
        </w:rPr>
        <w:t xml:space="preserve">control the railway crossing </w:t>
      </w:r>
      <w:r w:rsidR="00682829">
        <w:rPr>
          <w:rFonts w:eastAsia="Arial"/>
        </w:rPr>
        <w:t>cross bar</w:t>
      </w:r>
    </w:p>
    <w:p w:rsidR="00A371BA" w:rsidRPr="00AC004E" w:rsidRDefault="00A371BA" w:rsidP="0092235B">
      <w:pPr>
        <w:pStyle w:val="4"/>
        <w:rPr>
          <w:rFonts w:eastAsia="Arial"/>
        </w:rPr>
      </w:pPr>
      <w:r w:rsidRPr="00AC004E">
        <w:rPr>
          <w:rFonts w:eastAsia="Arial"/>
        </w:rPr>
        <w:t xml:space="preserve">The track controller </w:t>
      </w:r>
      <w:r>
        <w:rPr>
          <w:rFonts w:eastAsia="Arial"/>
        </w:rPr>
        <w:t>shall detect the state of each block, including</w:t>
      </w:r>
      <w:r w:rsidR="00682829">
        <w:rPr>
          <w:rFonts w:eastAsia="Arial"/>
        </w:rPr>
        <w:t>:</w:t>
      </w:r>
    </w:p>
    <w:p w:rsidR="00A371BA" w:rsidRDefault="00A371BA" w:rsidP="0092235B">
      <w:pPr>
        <w:pStyle w:val="5"/>
        <w:rPr>
          <w:rFonts w:eastAsia="Arial"/>
        </w:rPr>
      </w:pPr>
      <w:r>
        <w:rPr>
          <w:rFonts w:eastAsia="Arial"/>
        </w:rPr>
        <w:t>T</w:t>
      </w:r>
      <w:r w:rsidRPr="00AC004E">
        <w:rPr>
          <w:rFonts w:eastAsia="Arial"/>
        </w:rPr>
        <w:t>he presence of train</w:t>
      </w:r>
      <w:r>
        <w:rPr>
          <w:rFonts w:eastAsia="Arial"/>
        </w:rPr>
        <w:t>s in a block</w:t>
      </w:r>
    </w:p>
    <w:p w:rsidR="00A371BA" w:rsidRDefault="00A371BA" w:rsidP="0092235B">
      <w:pPr>
        <w:pStyle w:val="5"/>
        <w:rPr>
          <w:rFonts w:eastAsia="Arial"/>
        </w:rPr>
      </w:pPr>
      <w:r>
        <w:rPr>
          <w:rFonts w:eastAsia="Arial"/>
        </w:rPr>
        <w:t>B</w:t>
      </w:r>
      <w:r w:rsidRPr="00AC004E">
        <w:rPr>
          <w:rFonts w:eastAsia="Arial"/>
        </w:rPr>
        <w:t>roken rails</w:t>
      </w:r>
      <w:r>
        <w:rPr>
          <w:rFonts w:eastAsia="Arial"/>
        </w:rPr>
        <w:t xml:space="preserve"> in a block</w:t>
      </w:r>
    </w:p>
    <w:p w:rsidR="00A371BA" w:rsidRDefault="00A371BA" w:rsidP="0092235B">
      <w:pPr>
        <w:pStyle w:val="5"/>
        <w:rPr>
          <w:rFonts w:eastAsia="Arial"/>
        </w:rPr>
      </w:pPr>
      <w:r>
        <w:rPr>
          <w:rFonts w:eastAsia="Arial"/>
        </w:rPr>
        <w:t>A track circuit failure in a block</w:t>
      </w:r>
    </w:p>
    <w:p w:rsidR="00A371BA" w:rsidRPr="002C4FDC" w:rsidRDefault="00A371BA" w:rsidP="0092235B">
      <w:pPr>
        <w:pStyle w:val="5"/>
        <w:rPr>
          <w:rFonts w:eastAsia="Arial"/>
        </w:rPr>
      </w:pPr>
      <w:r>
        <w:rPr>
          <w:rFonts w:eastAsia="Arial"/>
        </w:rPr>
        <w:t>A power failure in a block</w:t>
      </w:r>
    </w:p>
    <w:p w:rsidR="00A371BA" w:rsidRDefault="00A371BA" w:rsidP="0092235B">
      <w:pPr>
        <w:pStyle w:val="4"/>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Pr>
          <w:rFonts w:eastAsia="Arial"/>
        </w:rPr>
        <w:t xml:space="preserve"> operates according to Boolean logic provided by the CTC</w:t>
      </w:r>
      <w:r w:rsidRPr="00AC004E">
        <w:rPr>
          <w:rFonts w:eastAsia="Arial"/>
        </w:rPr>
        <w:t xml:space="preserve">. </w:t>
      </w:r>
    </w:p>
    <w:p w:rsidR="00A371BA" w:rsidRPr="00A371BA" w:rsidRDefault="00A371BA" w:rsidP="0092235B">
      <w:pPr>
        <w:pStyle w:val="5"/>
        <w:rPr>
          <w:rFonts w:eastAsia="Arial"/>
        </w:rPr>
      </w:pPr>
      <w:r w:rsidRPr="00AC004E">
        <w:rPr>
          <w:rFonts w:eastAsia="Arial"/>
        </w:rPr>
        <w:lastRenderedPageBreak/>
        <w:t xml:space="preserve">The program </w:t>
      </w:r>
      <w:r>
        <w:rPr>
          <w:rFonts w:eastAsia="Arial"/>
        </w:rPr>
        <w:t>shall</w:t>
      </w:r>
      <w:r w:rsidRPr="00AC004E">
        <w:rPr>
          <w:rFonts w:eastAsia="Arial"/>
        </w:rPr>
        <w:t xml:space="preserve"> be specifiable separately from the implementation of the track controller.</w:t>
      </w:r>
    </w:p>
    <w:p w:rsidR="00860AE8" w:rsidRPr="002E2799" w:rsidRDefault="00860AE8" w:rsidP="00860AE8">
      <w:pPr>
        <w:pStyle w:val="2"/>
        <w:rPr>
          <w:rFonts w:eastAsia="Arial"/>
        </w:rPr>
      </w:pPr>
      <w:bookmarkStart w:id="291" w:name="h.91ba9k-vu59xp"/>
      <w:bookmarkStart w:id="292" w:name="h.y746sj-t0dedb"/>
      <w:bookmarkStart w:id="293" w:name="h.d1obiq-oghlbw"/>
      <w:bookmarkStart w:id="294" w:name="_Toc314173790"/>
      <w:bookmarkStart w:id="295" w:name="_Toc320122552"/>
      <w:bookmarkEnd w:id="291"/>
      <w:bookmarkEnd w:id="292"/>
      <w:bookmarkEnd w:id="293"/>
      <w:r w:rsidRPr="002E2799">
        <w:rPr>
          <w:rFonts w:eastAsia="Arial"/>
        </w:rPr>
        <w:t>Software System Attributes</w:t>
      </w:r>
      <w:bookmarkEnd w:id="294"/>
      <w:bookmarkEnd w:id="295"/>
    </w:p>
    <w:p w:rsidR="00860AE8" w:rsidRDefault="00860AE8" w:rsidP="00860AE8">
      <w:pPr>
        <w:pStyle w:val="3"/>
        <w:rPr>
          <w:rFonts w:eastAsia="Arial"/>
        </w:rPr>
      </w:pPr>
      <w:bookmarkStart w:id="296" w:name="h.mmafhh-3feg73"/>
      <w:bookmarkStart w:id="297" w:name="_Toc314173791"/>
      <w:bookmarkStart w:id="298" w:name="_Toc320122553"/>
      <w:bookmarkEnd w:id="296"/>
      <w:r w:rsidRPr="002E2799">
        <w:rPr>
          <w:rFonts w:eastAsia="Arial"/>
        </w:rPr>
        <w:t>Reliability</w:t>
      </w:r>
      <w:bookmarkEnd w:id="297"/>
      <w:bookmarkEnd w:id="298"/>
    </w:p>
    <w:p w:rsidR="00ED11AD" w:rsidRPr="00ED11AD" w:rsidRDefault="00ED11AD" w:rsidP="00ED11AD">
      <w:pPr>
        <w:rPr>
          <w:rFonts w:eastAsia="Arial"/>
        </w:rPr>
      </w:pPr>
      <w:r>
        <w:rPr>
          <w:rFonts w:eastAsia="Arial"/>
        </w:rPr>
        <w:t>The system shall operate a successful simulation in a fail-safe manner.</w:t>
      </w:r>
      <w:bookmarkStart w:id="299" w:name="h.30m5pi-a8pj9p"/>
      <w:bookmarkEnd w:id="299"/>
      <w:r w:rsidR="00682829">
        <w:rPr>
          <w:rFonts w:eastAsia="Arial"/>
        </w:rPr>
        <w:t xml:space="preserve"> The wayside controller in a safety critical component that directly affects the transit system and the lives of people you ride it. Therefore, this component should be 100% reliable and should account for all possible failures.</w:t>
      </w:r>
    </w:p>
    <w:p w:rsidR="00ED11AD" w:rsidRDefault="00860AE8" w:rsidP="00ED11AD">
      <w:pPr>
        <w:pStyle w:val="3"/>
        <w:rPr>
          <w:rFonts w:eastAsia="Arial"/>
        </w:rPr>
      </w:pPr>
      <w:bookmarkStart w:id="300" w:name="h.s53a8q-jpvj6h"/>
      <w:bookmarkStart w:id="301" w:name="_Toc314173793"/>
      <w:bookmarkStart w:id="302" w:name="_Toc320122554"/>
      <w:bookmarkEnd w:id="300"/>
      <w:r w:rsidRPr="002E2799">
        <w:rPr>
          <w:rFonts w:eastAsia="Arial"/>
        </w:rPr>
        <w:t>Security</w:t>
      </w:r>
      <w:bookmarkEnd w:id="301"/>
      <w:bookmarkEnd w:id="302"/>
    </w:p>
    <w:p w:rsidR="00860AE8" w:rsidRPr="002E2799" w:rsidRDefault="00ED11AD" w:rsidP="00ED11AD">
      <w:pPr>
        <w:rPr>
          <w:rFonts w:eastAsia="Arial"/>
        </w:rPr>
      </w:pPr>
      <w:r w:rsidRPr="00ED11AD">
        <w:rPr>
          <w:rFonts w:eastAsia="Arial"/>
        </w:rPr>
        <w:t xml:space="preserve">The </w:t>
      </w:r>
      <w:bookmarkStart w:id="303" w:name="h.89h70y-pxpzvg"/>
      <w:bookmarkEnd w:id="303"/>
      <w:r w:rsidR="00682829">
        <w:rPr>
          <w:rFonts w:eastAsia="Arial"/>
        </w:rPr>
        <w:t>wayside controller shall operate in a secure manner. It is essential that the controller not be accessed or operated by any other component other than the CTC. Since this is a simulation and there is no actual physical entity, then physical tampering with the module is not a threat. However, the module will be built so as to “hide and abstract” crucial mechanisms within the software library.</w:t>
      </w:r>
    </w:p>
    <w:p w:rsidR="00860AE8" w:rsidRDefault="00860AE8" w:rsidP="00860AE8">
      <w:pPr>
        <w:pStyle w:val="3"/>
        <w:rPr>
          <w:rFonts w:eastAsia="Arial"/>
        </w:rPr>
      </w:pPr>
      <w:bookmarkStart w:id="304" w:name="h.g6mm44-8w7uky"/>
      <w:bookmarkStart w:id="305" w:name="_Toc314173795"/>
      <w:bookmarkStart w:id="306" w:name="_Toc320122555"/>
      <w:bookmarkEnd w:id="304"/>
      <w:r w:rsidRPr="002E2799">
        <w:rPr>
          <w:rFonts w:eastAsia="Arial"/>
        </w:rPr>
        <w:t>Portability</w:t>
      </w:r>
      <w:bookmarkEnd w:id="305"/>
      <w:bookmarkEnd w:id="306"/>
    </w:p>
    <w:p w:rsidR="00ED11AD" w:rsidRPr="00ED11AD" w:rsidRDefault="00ED11AD" w:rsidP="00ED11AD">
      <w:pPr>
        <w:rPr>
          <w:rFonts w:eastAsia="Arial"/>
        </w:rPr>
      </w:pPr>
      <w:r>
        <w:rPr>
          <w:rFonts w:eastAsia="Arial"/>
        </w:rPr>
        <w:t xml:space="preserve">The software requires </w:t>
      </w:r>
      <w:ins w:id="307" w:author="Liu" w:date="2012-03-21T18:51:00Z">
        <w:r w:rsidR="00BF43A0">
          <w:rPr>
            <w:rFonts w:hint="eastAsia"/>
            <w:lang w:eastAsia="zh-CN"/>
          </w:rPr>
          <w:t xml:space="preserve">the target machines </w:t>
        </w:r>
      </w:ins>
      <w:r>
        <w:rPr>
          <w:rFonts w:eastAsia="Arial"/>
        </w:rPr>
        <w:t>Windows .NET Framework version 4.0</w:t>
      </w:r>
      <w:ins w:id="308" w:author="Liu" w:date="2012-03-21T18:51:00Z">
        <w:r w:rsidR="00BF43A0">
          <w:rPr>
            <w:rFonts w:hint="eastAsia"/>
            <w:lang w:eastAsia="zh-CN"/>
          </w:rPr>
          <w:t xml:space="preserve"> and Windows 7 and with at least 4MB free disk space and 2GB memory</w:t>
        </w:r>
      </w:ins>
      <w:r>
        <w:rPr>
          <w:rFonts w:eastAsia="Arial"/>
        </w:rPr>
        <w:t>.</w:t>
      </w:r>
    </w:p>
    <w:p w:rsidR="00860AE8" w:rsidRDefault="00860AE8" w:rsidP="00860AE8">
      <w:pPr>
        <w:pStyle w:val="3"/>
        <w:rPr>
          <w:rFonts w:eastAsia="Arial"/>
        </w:rPr>
      </w:pPr>
      <w:bookmarkStart w:id="309" w:name="h.b4vl90-u6yc2n"/>
      <w:bookmarkStart w:id="310" w:name="_Toc314173796"/>
      <w:bookmarkStart w:id="311" w:name="_Toc320122556"/>
      <w:bookmarkEnd w:id="309"/>
      <w:r w:rsidRPr="002E2799">
        <w:rPr>
          <w:rFonts w:eastAsia="Arial"/>
        </w:rPr>
        <w:t>Performance</w:t>
      </w:r>
      <w:bookmarkEnd w:id="310"/>
      <w:bookmarkEnd w:id="311"/>
    </w:p>
    <w:p w:rsidR="00025DAB" w:rsidRPr="00025DAB" w:rsidRDefault="00A407D3" w:rsidP="00025DAB">
      <w:pPr>
        <w:rPr>
          <w:rFonts w:eastAsia="Arial"/>
        </w:rPr>
      </w:pPr>
      <w:r>
        <w:rPr>
          <w:rFonts w:eastAsia="Arial"/>
        </w:rPr>
        <w:t>The system shall respond to user input in a timely manner and successfully simulate a realistic transit system.</w:t>
      </w:r>
      <w:r w:rsidR="00025DAB">
        <w:rPr>
          <w:rFonts w:eastAsia="Arial"/>
        </w:rPr>
        <w:t xml:space="preserve"> The wayside controller needs to make accurate decisions in a timely manner in order to operate safely and properly. It is safety critical the even under the most stressful conditions, the system and components operate in a fail-safe manner.</w:t>
      </w:r>
      <w:bookmarkStart w:id="312" w:name="h.d1dnt9-gij4z3"/>
      <w:bookmarkEnd w:id="312"/>
    </w:p>
    <w:sectPr w:rsidR="00025DAB" w:rsidRPr="00025DAB" w:rsidSect="00B3067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29D" w:rsidRDefault="007B029D" w:rsidP="00860AE8">
      <w:pPr>
        <w:spacing w:after="0" w:line="240" w:lineRule="auto"/>
      </w:pPr>
      <w:r>
        <w:separator/>
      </w:r>
    </w:p>
  </w:endnote>
  <w:endnote w:type="continuationSeparator" w:id="0">
    <w:p w:rsidR="007B029D" w:rsidRDefault="007B029D" w:rsidP="00860A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29D" w:rsidRDefault="007B029D" w:rsidP="00860AE8">
      <w:pPr>
        <w:spacing w:after="0" w:line="240" w:lineRule="auto"/>
      </w:pPr>
      <w:r>
        <w:separator/>
      </w:r>
    </w:p>
  </w:footnote>
  <w:footnote w:type="continuationSeparator" w:id="0">
    <w:p w:rsidR="007B029D" w:rsidRDefault="007B029D" w:rsidP="00860A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50C8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B7C0A"/>
    <w:multiLevelType w:val="multilevel"/>
    <w:tmpl w:val="740EE0FC"/>
    <w:lvl w:ilvl="0">
      <w:start w:val="1"/>
      <w:numFmt w:val="decimal"/>
      <w:lvlText w:val="%1."/>
      <w:lvlJc w:val="left"/>
      <w:pPr>
        <w:ind w:left="720" w:hanging="360"/>
      </w:p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8"/>
  </w:num>
  <w:num w:numId="5">
    <w:abstractNumId w:val="8"/>
  </w:num>
  <w:num w:numId="6">
    <w:abstractNumId w:val="1"/>
  </w:num>
  <w:num w:numId="7">
    <w:abstractNumId w:val="16"/>
  </w:num>
  <w:num w:numId="8">
    <w:abstractNumId w:val="10"/>
  </w:num>
  <w:num w:numId="9">
    <w:abstractNumId w:val="3"/>
  </w:num>
  <w:num w:numId="10">
    <w:abstractNumId w:val="7"/>
  </w:num>
  <w:num w:numId="11">
    <w:abstractNumId w:val="5"/>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trackRevisions/>
  <w:defaultTabStop w:val="720"/>
  <w:noPunctuationKerning/>
  <w:characterSpacingControl w:val="doNotCompress"/>
  <w:hdrShapeDefaults>
    <o:shapedefaults v:ext="edit" spidmax="9218"/>
  </w:hdrShapeDefaults>
  <w:footnotePr>
    <w:footnote w:id="-1"/>
    <w:footnote w:id="0"/>
  </w:footnotePr>
  <w:endnotePr>
    <w:endnote w:id="-1"/>
    <w:endnote w:id="0"/>
  </w:endnotePr>
  <w:compat>
    <w:useFELayout/>
  </w:compat>
  <w:rsids>
    <w:rsidRoot w:val="00A77B3E"/>
    <w:rsid w:val="00001C3F"/>
    <w:rsid w:val="0001186E"/>
    <w:rsid w:val="00025DAB"/>
    <w:rsid w:val="00037B6D"/>
    <w:rsid w:val="000629D3"/>
    <w:rsid w:val="00065BDF"/>
    <w:rsid w:val="00076BED"/>
    <w:rsid w:val="000858FB"/>
    <w:rsid w:val="0008607F"/>
    <w:rsid w:val="00086A2E"/>
    <w:rsid w:val="000A4D95"/>
    <w:rsid w:val="000B6AAD"/>
    <w:rsid w:val="000C12B9"/>
    <w:rsid w:val="000C207D"/>
    <w:rsid w:val="000C3085"/>
    <w:rsid w:val="000C5260"/>
    <w:rsid w:val="000E0142"/>
    <w:rsid w:val="000F00A4"/>
    <w:rsid w:val="000F534A"/>
    <w:rsid w:val="00111E61"/>
    <w:rsid w:val="00120305"/>
    <w:rsid w:val="001253A7"/>
    <w:rsid w:val="00131575"/>
    <w:rsid w:val="00134FAC"/>
    <w:rsid w:val="001401BE"/>
    <w:rsid w:val="00160386"/>
    <w:rsid w:val="00160583"/>
    <w:rsid w:val="00175AE5"/>
    <w:rsid w:val="00180973"/>
    <w:rsid w:val="00182FE8"/>
    <w:rsid w:val="001E0104"/>
    <w:rsid w:val="001E4755"/>
    <w:rsid w:val="00203D2C"/>
    <w:rsid w:val="00231DEC"/>
    <w:rsid w:val="00273545"/>
    <w:rsid w:val="002A646D"/>
    <w:rsid w:val="002C246D"/>
    <w:rsid w:val="002C4FDC"/>
    <w:rsid w:val="002C7123"/>
    <w:rsid w:val="002E07F6"/>
    <w:rsid w:val="002E303D"/>
    <w:rsid w:val="002F0613"/>
    <w:rsid w:val="002F0F5C"/>
    <w:rsid w:val="003115D9"/>
    <w:rsid w:val="00320F95"/>
    <w:rsid w:val="0033258A"/>
    <w:rsid w:val="0033500D"/>
    <w:rsid w:val="00346B31"/>
    <w:rsid w:val="00353546"/>
    <w:rsid w:val="00354BEC"/>
    <w:rsid w:val="00356D60"/>
    <w:rsid w:val="00362A09"/>
    <w:rsid w:val="00365149"/>
    <w:rsid w:val="0037223C"/>
    <w:rsid w:val="00373946"/>
    <w:rsid w:val="00381F89"/>
    <w:rsid w:val="003E6E03"/>
    <w:rsid w:val="004129D7"/>
    <w:rsid w:val="0041435D"/>
    <w:rsid w:val="00434889"/>
    <w:rsid w:val="00443CE8"/>
    <w:rsid w:val="0044466B"/>
    <w:rsid w:val="004508C1"/>
    <w:rsid w:val="004723DD"/>
    <w:rsid w:val="00474974"/>
    <w:rsid w:val="00475E6C"/>
    <w:rsid w:val="004B7F2E"/>
    <w:rsid w:val="004C2999"/>
    <w:rsid w:val="004D1A92"/>
    <w:rsid w:val="004D61DC"/>
    <w:rsid w:val="004D75CF"/>
    <w:rsid w:val="004E00B3"/>
    <w:rsid w:val="004F3C03"/>
    <w:rsid w:val="00515E56"/>
    <w:rsid w:val="0052679F"/>
    <w:rsid w:val="00546CD5"/>
    <w:rsid w:val="00551A5F"/>
    <w:rsid w:val="00554FBC"/>
    <w:rsid w:val="005603C6"/>
    <w:rsid w:val="00576878"/>
    <w:rsid w:val="005871EC"/>
    <w:rsid w:val="005A1892"/>
    <w:rsid w:val="005A3685"/>
    <w:rsid w:val="005A71CA"/>
    <w:rsid w:val="005B266B"/>
    <w:rsid w:val="005C338D"/>
    <w:rsid w:val="005C594D"/>
    <w:rsid w:val="005D7BE1"/>
    <w:rsid w:val="005F797C"/>
    <w:rsid w:val="00632414"/>
    <w:rsid w:val="0064328A"/>
    <w:rsid w:val="00643C63"/>
    <w:rsid w:val="0064674D"/>
    <w:rsid w:val="0065748F"/>
    <w:rsid w:val="00671A97"/>
    <w:rsid w:val="00674569"/>
    <w:rsid w:val="00682829"/>
    <w:rsid w:val="00684C4E"/>
    <w:rsid w:val="0069647F"/>
    <w:rsid w:val="006A32E4"/>
    <w:rsid w:val="006B282F"/>
    <w:rsid w:val="006C3E47"/>
    <w:rsid w:val="006F3407"/>
    <w:rsid w:val="00710B5C"/>
    <w:rsid w:val="0073682F"/>
    <w:rsid w:val="007415A9"/>
    <w:rsid w:val="00742619"/>
    <w:rsid w:val="00766508"/>
    <w:rsid w:val="00776FB4"/>
    <w:rsid w:val="00780262"/>
    <w:rsid w:val="0079212F"/>
    <w:rsid w:val="007B029D"/>
    <w:rsid w:val="007B0CBB"/>
    <w:rsid w:val="007D2143"/>
    <w:rsid w:val="007F18C9"/>
    <w:rsid w:val="00840CEA"/>
    <w:rsid w:val="008455CA"/>
    <w:rsid w:val="00860AE8"/>
    <w:rsid w:val="008619D2"/>
    <w:rsid w:val="00867613"/>
    <w:rsid w:val="008721D5"/>
    <w:rsid w:val="00887AA3"/>
    <w:rsid w:val="00891776"/>
    <w:rsid w:val="008B1ECC"/>
    <w:rsid w:val="008C457D"/>
    <w:rsid w:val="008D067D"/>
    <w:rsid w:val="008D0A79"/>
    <w:rsid w:val="008D454B"/>
    <w:rsid w:val="008D666A"/>
    <w:rsid w:val="008E35C8"/>
    <w:rsid w:val="008F06FD"/>
    <w:rsid w:val="008F110C"/>
    <w:rsid w:val="00904DB2"/>
    <w:rsid w:val="00907A1C"/>
    <w:rsid w:val="0092235B"/>
    <w:rsid w:val="009313CA"/>
    <w:rsid w:val="00933359"/>
    <w:rsid w:val="00937BD9"/>
    <w:rsid w:val="00941157"/>
    <w:rsid w:val="00942907"/>
    <w:rsid w:val="00943476"/>
    <w:rsid w:val="0094460C"/>
    <w:rsid w:val="00945FE4"/>
    <w:rsid w:val="0095663D"/>
    <w:rsid w:val="00962A14"/>
    <w:rsid w:val="00967373"/>
    <w:rsid w:val="00983A64"/>
    <w:rsid w:val="009A7086"/>
    <w:rsid w:val="009B364B"/>
    <w:rsid w:val="009B6907"/>
    <w:rsid w:val="009D4428"/>
    <w:rsid w:val="00A059AE"/>
    <w:rsid w:val="00A114B2"/>
    <w:rsid w:val="00A15BBE"/>
    <w:rsid w:val="00A1731C"/>
    <w:rsid w:val="00A2331A"/>
    <w:rsid w:val="00A371BA"/>
    <w:rsid w:val="00A407D3"/>
    <w:rsid w:val="00A539B1"/>
    <w:rsid w:val="00A540C2"/>
    <w:rsid w:val="00A6080E"/>
    <w:rsid w:val="00A63728"/>
    <w:rsid w:val="00A77B3E"/>
    <w:rsid w:val="00AA1D8C"/>
    <w:rsid w:val="00AB473C"/>
    <w:rsid w:val="00AC45A0"/>
    <w:rsid w:val="00AC69EB"/>
    <w:rsid w:val="00AD5AB4"/>
    <w:rsid w:val="00AE1F6D"/>
    <w:rsid w:val="00AE6B4F"/>
    <w:rsid w:val="00B00E5E"/>
    <w:rsid w:val="00B2238D"/>
    <w:rsid w:val="00B30678"/>
    <w:rsid w:val="00B70BED"/>
    <w:rsid w:val="00B75CB3"/>
    <w:rsid w:val="00B81AA7"/>
    <w:rsid w:val="00BA5F0C"/>
    <w:rsid w:val="00BA6948"/>
    <w:rsid w:val="00BB000D"/>
    <w:rsid w:val="00BD30A0"/>
    <w:rsid w:val="00BD4474"/>
    <w:rsid w:val="00BD6C18"/>
    <w:rsid w:val="00BF43A0"/>
    <w:rsid w:val="00C129E2"/>
    <w:rsid w:val="00C24CAD"/>
    <w:rsid w:val="00C534D7"/>
    <w:rsid w:val="00C5391C"/>
    <w:rsid w:val="00C6152F"/>
    <w:rsid w:val="00C67295"/>
    <w:rsid w:val="00C67E9B"/>
    <w:rsid w:val="00C74816"/>
    <w:rsid w:val="00C8023B"/>
    <w:rsid w:val="00C9173D"/>
    <w:rsid w:val="00CC5BB9"/>
    <w:rsid w:val="00CD0F4F"/>
    <w:rsid w:val="00CF3194"/>
    <w:rsid w:val="00CF4EC3"/>
    <w:rsid w:val="00CF7549"/>
    <w:rsid w:val="00D022BC"/>
    <w:rsid w:val="00D2129D"/>
    <w:rsid w:val="00D26AF5"/>
    <w:rsid w:val="00D27CA3"/>
    <w:rsid w:val="00D41642"/>
    <w:rsid w:val="00D52E16"/>
    <w:rsid w:val="00D63083"/>
    <w:rsid w:val="00D663DD"/>
    <w:rsid w:val="00D70D7C"/>
    <w:rsid w:val="00D825E7"/>
    <w:rsid w:val="00D84921"/>
    <w:rsid w:val="00D94399"/>
    <w:rsid w:val="00D95667"/>
    <w:rsid w:val="00DA5BAF"/>
    <w:rsid w:val="00DC1D11"/>
    <w:rsid w:val="00DC47E2"/>
    <w:rsid w:val="00DE50FD"/>
    <w:rsid w:val="00E249F4"/>
    <w:rsid w:val="00E3286B"/>
    <w:rsid w:val="00E446EC"/>
    <w:rsid w:val="00E46D35"/>
    <w:rsid w:val="00E513AC"/>
    <w:rsid w:val="00E523AE"/>
    <w:rsid w:val="00E64360"/>
    <w:rsid w:val="00E761FE"/>
    <w:rsid w:val="00E86130"/>
    <w:rsid w:val="00ED11AD"/>
    <w:rsid w:val="00EE6E4A"/>
    <w:rsid w:val="00EF7771"/>
    <w:rsid w:val="00F07447"/>
    <w:rsid w:val="00F12D98"/>
    <w:rsid w:val="00F16176"/>
    <w:rsid w:val="00F22B85"/>
    <w:rsid w:val="00F2723F"/>
    <w:rsid w:val="00F35912"/>
    <w:rsid w:val="00F4360F"/>
    <w:rsid w:val="00F6048F"/>
    <w:rsid w:val="00F617FC"/>
    <w:rsid w:val="00FA260D"/>
    <w:rsid w:val="00FB2B3E"/>
    <w:rsid w:val="00FD4A0B"/>
    <w:rsid w:val="00FD78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00A4"/>
    <w:pPr>
      <w:spacing w:after="200" w:line="276" w:lineRule="auto"/>
      <w:jc w:val="both"/>
    </w:pPr>
  </w:style>
  <w:style w:type="paragraph" w:styleId="1">
    <w:name w:val="heading 1"/>
    <w:basedOn w:val="a"/>
    <w:next w:val="a"/>
    <w:link w:val="1Char"/>
    <w:uiPriority w:val="9"/>
    <w:qFormat/>
    <w:rsid w:val="000F00A4"/>
    <w:pPr>
      <w:numPr>
        <w:numId w:val="19"/>
      </w:numPr>
      <w:spacing w:before="300" w:after="40"/>
      <w:jc w:val="left"/>
      <w:outlineLvl w:val="0"/>
    </w:pPr>
    <w:rPr>
      <w:smallCaps/>
      <w:spacing w:val="5"/>
      <w:sz w:val="32"/>
      <w:szCs w:val="32"/>
    </w:rPr>
  </w:style>
  <w:style w:type="paragraph" w:styleId="2">
    <w:name w:val="heading 2"/>
    <w:basedOn w:val="a"/>
    <w:next w:val="a"/>
    <w:link w:val="2Char"/>
    <w:uiPriority w:val="9"/>
    <w:qFormat/>
    <w:rsid w:val="000F00A4"/>
    <w:pPr>
      <w:numPr>
        <w:ilvl w:val="1"/>
        <w:numId w:val="19"/>
      </w:numPr>
      <w:spacing w:before="240" w:after="80"/>
      <w:jc w:val="left"/>
      <w:outlineLvl w:val="1"/>
    </w:pPr>
    <w:rPr>
      <w:smallCaps/>
      <w:spacing w:val="5"/>
      <w:sz w:val="28"/>
      <w:szCs w:val="28"/>
    </w:rPr>
  </w:style>
  <w:style w:type="paragraph" w:styleId="3">
    <w:name w:val="heading 3"/>
    <w:basedOn w:val="a"/>
    <w:next w:val="a"/>
    <w:link w:val="3Char"/>
    <w:uiPriority w:val="9"/>
    <w:qFormat/>
    <w:rsid w:val="000F00A4"/>
    <w:pPr>
      <w:numPr>
        <w:ilvl w:val="2"/>
        <w:numId w:val="19"/>
      </w:numPr>
      <w:spacing w:after="0"/>
      <w:jc w:val="left"/>
      <w:outlineLvl w:val="2"/>
    </w:pPr>
    <w:rPr>
      <w:smallCaps/>
      <w:spacing w:val="5"/>
      <w:sz w:val="24"/>
      <w:szCs w:val="24"/>
    </w:rPr>
  </w:style>
  <w:style w:type="paragraph" w:styleId="4">
    <w:name w:val="heading 4"/>
    <w:basedOn w:val="a"/>
    <w:next w:val="a"/>
    <w:link w:val="4Char"/>
    <w:uiPriority w:val="9"/>
    <w:qFormat/>
    <w:rsid w:val="000F00A4"/>
    <w:pPr>
      <w:numPr>
        <w:ilvl w:val="3"/>
        <w:numId w:val="19"/>
      </w:numPr>
      <w:spacing w:before="240" w:after="0"/>
      <w:jc w:val="left"/>
      <w:outlineLvl w:val="3"/>
    </w:pPr>
    <w:rPr>
      <w:smallCaps/>
      <w:spacing w:val="10"/>
      <w:sz w:val="22"/>
      <w:szCs w:val="22"/>
    </w:rPr>
  </w:style>
  <w:style w:type="paragraph" w:styleId="5">
    <w:name w:val="heading 5"/>
    <w:basedOn w:val="a"/>
    <w:next w:val="a"/>
    <w:link w:val="5Char"/>
    <w:uiPriority w:val="9"/>
    <w:qFormat/>
    <w:rsid w:val="000F00A4"/>
    <w:pPr>
      <w:numPr>
        <w:ilvl w:val="4"/>
        <w:numId w:val="19"/>
      </w:numPr>
      <w:spacing w:before="200" w:after="0"/>
      <w:jc w:val="left"/>
      <w:outlineLvl w:val="4"/>
    </w:pPr>
    <w:rPr>
      <w:smallCaps/>
      <w:color w:val="943634"/>
      <w:spacing w:val="10"/>
      <w:sz w:val="22"/>
      <w:szCs w:val="26"/>
    </w:rPr>
  </w:style>
  <w:style w:type="paragraph" w:styleId="6">
    <w:name w:val="heading 6"/>
    <w:basedOn w:val="a"/>
    <w:next w:val="a"/>
    <w:link w:val="6Char"/>
    <w:uiPriority w:val="9"/>
    <w:qFormat/>
    <w:rsid w:val="000F00A4"/>
    <w:pPr>
      <w:numPr>
        <w:ilvl w:val="5"/>
        <w:numId w:val="19"/>
      </w:numPr>
      <w:spacing w:after="0"/>
      <w:jc w:val="left"/>
      <w:outlineLvl w:val="5"/>
    </w:pPr>
    <w:rPr>
      <w:smallCaps/>
      <w:color w:val="C0504D"/>
      <w:spacing w:val="5"/>
      <w:sz w:val="22"/>
    </w:rPr>
  </w:style>
  <w:style w:type="paragraph" w:styleId="7">
    <w:name w:val="heading 7"/>
    <w:basedOn w:val="a"/>
    <w:next w:val="a"/>
    <w:link w:val="7Char"/>
    <w:uiPriority w:val="9"/>
    <w:qFormat/>
    <w:rsid w:val="000F00A4"/>
    <w:pPr>
      <w:numPr>
        <w:ilvl w:val="6"/>
        <w:numId w:val="19"/>
      </w:numPr>
      <w:spacing w:after="0"/>
      <w:jc w:val="left"/>
      <w:outlineLvl w:val="6"/>
    </w:pPr>
    <w:rPr>
      <w:b/>
      <w:smallCaps/>
      <w:color w:val="C0504D"/>
      <w:spacing w:val="10"/>
    </w:rPr>
  </w:style>
  <w:style w:type="paragraph" w:styleId="8">
    <w:name w:val="heading 8"/>
    <w:basedOn w:val="a"/>
    <w:next w:val="a"/>
    <w:link w:val="8Char"/>
    <w:uiPriority w:val="9"/>
    <w:qFormat/>
    <w:rsid w:val="000F00A4"/>
    <w:pPr>
      <w:numPr>
        <w:ilvl w:val="7"/>
        <w:numId w:val="19"/>
      </w:numPr>
      <w:spacing w:after="0"/>
      <w:jc w:val="left"/>
      <w:outlineLvl w:val="7"/>
    </w:pPr>
    <w:rPr>
      <w:b/>
      <w:i/>
      <w:smallCaps/>
      <w:color w:val="943634"/>
    </w:rPr>
  </w:style>
  <w:style w:type="paragraph" w:styleId="9">
    <w:name w:val="heading 9"/>
    <w:basedOn w:val="a"/>
    <w:next w:val="a"/>
    <w:link w:val="9Char"/>
    <w:uiPriority w:val="9"/>
    <w:qFormat/>
    <w:rsid w:val="000F00A4"/>
    <w:pPr>
      <w:numPr>
        <w:ilvl w:val="8"/>
        <w:numId w:val="19"/>
      </w:numPr>
      <w:spacing w:after="0"/>
      <w:jc w:val="left"/>
      <w:outlineLvl w:val="8"/>
    </w:pPr>
    <w:rPr>
      <w:b/>
      <w:i/>
      <w:smallCaps/>
      <w:color w:val="6224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F00A4"/>
    <w:rPr>
      <w:smallCaps/>
      <w:spacing w:val="5"/>
      <w:sz w:val="32"/>
      <w:szCs w:val="32"/>
    </w:rPr>
  </w:style>
  <w:style w:type="character" w:customStyle="1" w:styleId="2Char">
    <w:name w:val="标题 2 Char"/>
    <w:link w:val="2"/>
    <w:uiPriority w:val="9"/>
    <w:rsid w:val="000F00A4"/>
    <w:rPr>
      <w:smallCaps/>
      <w:spacing w:val="5"/>
      <w:sz w:val="28"/>
      <w:szCs w:val="28"/>
    </w:rPr>
  </w:style>
  <w:style w:type="character" w:customStyle="1" w:styleId="3Char">
    <w:name w:val="标题 3 Char"/>
    <w:link w:val="3"/>
    <w:uiPriority w:val="9"/>
    <w:rsid w:val="000F00A4"/>
    <w:rPr>
      <w:smallCaps/>
      <w:spacing w:val="5"/>
      <w:sz w:val="24"/>
      <w:szCs w:val="24"/>
    </w:rPr>
  </w:style>
  <w:style w:type="character" w:customStyle="1" w:styleId="4Char">
    <w:name w:val="标题 4 Char"/>
    <w:link w:val="4"/>
    <w:uiPriority w:val="9"/>
    <w:rsid w:val="000F00A4"/>
    <w:rPr>
      <w:smallCaps/>
      <w:spacing w:val="10"/>
      <w:sz w:val="22"/>
      <w:szCs w:val="22"/>
    </w:rPr>
  </w:style>
  <w:style w:type="character" w:customStyle="1" w:styleId="5Char">
    <w:name w:val="标题 5 Char"/>
    <w:link w:val="5"/>
    <w:uiPriority w:val="9"/>
    <w:rsid w:val="000F00A4"/>
    <w:rPr>
      <w:smallCaps/>
      <w:color w:val="943634"/>
      <w:spacing w:val="10"/>
      <w:sz w:val="22"/>
      <w:szCs w:val="26"/>
    </w:rPr>
  </w:style>
  <w:style w:type="character" w:customStyle="1" w:styleId="6Char">
    <w:name w:val="标题 6 Char"/>
    <w:link w:val="6"/>
    <w:uiPriority w:val="9"/>
    <w:rsid w:val="000F00A4"/>
    <w:rPr>
      <w:smallCaps/>
      <w:color w:val="C0504D"/>
      <w:spacing w:val="5"/>
      <w:sz w:val="22"/>
    </w:rPr>
  </w:style>
  <w:style w:type="character" w:customStyle="1" w:styleId="7Char">
    <w:name w:val="标题 7 Char"/>
    <w:link w:val="7"/>
    <w:uiPriority w:val="9"/>
    <w:rsid w:val="000F00A4"/>
    <w:rPr>
      <w:b/>
      <w:smallCaps/>
      <w:color w:val="C0504D"/>
      <w:spacing w:val="10"/>
    </w:rPr>
  </w:style>
  <w:style w:type="character" w:customStyle="1" w:styleId="8Char">
    <w:name w:val="标题 8 Char"/>
    <w:link w:val="8"/>
    <w:uiPriority w:val="9"/>
    <w:rsid w:val="000F00A4"/>
    <w:rPr>
      <w:b/>
      <w:i/>
      <w:smallCaps/>
      <w:color w:val="943634"/>
    </w:rPr>
  </w:style>
  <w:style w:type="character" w:customStyle="1" w:styleId="9Char">
    <w:name w:val="标题 9 Char"/>
    <w:link w:val="9"/>
    <w:uiPriority w:val="9"/>
    <w:rsid w:val="000F00A4"/>
    <w:rPr>
      <w:b/>
      <w:i/>
      <w:smallCaps/>
      <w:color w:val="622423"/>
    </w:rPr>
  </w:style>
  <w:style w:type="paragraph" w:styleId="a3">
    <w:name w:val="caption"/>
    <w:basedOn w:val="a"/>
    <w:next w:val="a"/>
    <w:uiPriority w:val="35"/>
    <w:qFormat/>
    <w:rsid w:val="000F00A4"/>
    <w:rPr>
      <w:b/>
      <w:bCs/>
      <w:caps/>
      <w:sz w:val="16"/>
      <w:szCs w:val="18"/>
    </w:rPr>
  </w:style>
  <w:style w:type="paragraph" w:styleId="a4">
    <w:name w:val="Title"/>
    <w:basedOn w:val="a"/>
    <w:next w:val="a"/>
    <w:link w:val="Char"/>
    <w:uiPriority w:val="10"/>
    <w:qFormat/>
    <w:rsid w:val="000F00A4"/>
    <w:pPr>
      <w:pBdr>
        <w:top w:val="single" w:sz="12" w:space="1" w:color="C0504D"/>
      </w:pBdr>
      <w:spacing w:line="240" w:lineRule="auto"/>
      <w:jc w:val="right"/>
    </w:pPr>
    <w:rPr>
      <w:smallCaps/>
      <w:sz w:val="48"/>
      <w:szCs w:val="48"/>
    </w:rPr>
  </w:style>
  <w:style w:type="character" w:customStyle="1" w:styleId="Char">
    <w:name w:val="标题 Char"/>
    <w:link w:val="a4"/>
    <w:uiPriority w:val="10"/>
    <w:rsid w:val="000F00A4"/>
    <w:rPr>
      <w:smallCaps/>
      <w:sz w:val="48"/>
      <w:szCs w:val="48"/>
    </w:rPr>
  </w:style>
  <w:style w:type="paragraph" w:styleId="a5">
    <w:name w:val="Subtitle"/>
    <w:basedOn w:val="a"/>
    <w:next w:val="a"/>
    <w:link w:val="Char0"/>
    <w:uiPriority w:val="11"/>
    <w:qFormat/>
    <w:rsid w:val="000F00A4"/>
    <w:pPr>
      <w:spacing w:after="720" w:line="240" w:lineRule="auto"/>
      <w:jc w:val="right"/>
    </w:pPr>
    <w:rPr>
      <w:rFonts w:ascii="Cambria" w:hAnsi="Cambria"/>
      <w:szCs w:val="22"/>
    </w:rPr>
  </w:style>
  <w:style w:type="character" w:customStyle="1" w:styleId="Char0">
    <w:name w:val="副标题 Char"/>
    <w:link w:val="a5"/>
    <w:uiPriority w:val="11"/>
    <w:rsid w:val="000F00A4"/>
    <w:rPr>
      <w:rFonts w:ascii="Cambria" w:eastAsia="Times New Roman" w:hAnsi="Cambria" w:cs="Times New Roman"/>
      <w:szCs w:val="22"/>
    </w:rPr>
  </w:style>
  <w:style w:type="character" w:styleId="a6">
    <w:name w:val="Strong"/>
    <w:uiPriority w:val="22"/>
    <w:qFormat/>
    <w:rsid w:val="000F00A4"/>
    <w:rPr>
      <w:b/>
      <w:color w:val="C0504D"/>
    </w:rPr>
  </w:style>
  <w:style w:type="character" w:styleId="a7">
    <w:name w:val="Emphasis"/>
    <w:uiPriority w:val="20"/>
    <w:qFormat/>
    <w:rsid w:val="000F00A4"/>
    <w:rPr>
      <w:b/>
      <w:i/>
      <w:spacing w:val="10"/>
    </w:rPr>
  </w:style>
  <w:style w:type="paragraph" w:customStyle="1" w:styleId="MediumShading1-Accent11">
    <w:name w:val="Medium Shading 1 - Accent 11"/>
    <w:basedOn w:val="a"/>
    <w:link w:val="MediumShading1-Accent1Char"/>
    <w:uiPriority w:val="1"/>
    <w:rsid w:val="00AA131C"/>
    <w:pPr>
      <w:spacing w:after="0" w:line="240" w:lineRule="auto"/>
    </w:p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a"/>
    <w:uiPriority w:val="34"/>
    <w:rsid w:val="00AA131C"/>
    <w:pPr>
      <w:ind w:left="720"/>
      <w:contextualSpacing/>
    </w:pPr>
  </w:style>
  <w:style w:type="paragraph" w:customStyle="1" w:styleId="MediumGrid2-Accent21">
    <w:name w:val="Medium Grid 2 - Accent 21"/>
    <w:basedOn w:val="a"/>
    <w:next w:val="a"/>
    <w:link w:val="MediumGrid2-Accent2Char"/>
    <w:uiPriority w:val="29"/>
    <w:rsid w:val="00AA131C"/>
    <w:rPr>
      <w:i/>
      <w:iCs/>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a"/>
    <w:next w:val="a"/>
    <w:link w:val="MediumGrid3-Accent2Char"/>
    <w:uiPriority w:val="30"/>
    <w:rsid w:val="00AA131C"/>
    <w:pPr>
      <w:pBdr>
        <w:top w:val="single" w:sz="4" w:space="10" w:color="4F81BD"/>
        <w:left w:val="single" w:sz="4" w:space="10" w:color="4F81BD"/>
      </w:pBdr>
      <w:spacing w:after="0"/>
      <w:ind w:left="1296" w:right="1152"/>
    </w:pPr>
    <w:rPr>
      <w:i/>
      <w:iCs/>
      <w:color w:val="4F81BD"/>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1"/>
    <w:next w:val="a"/>
    <w:uiPriority w:val="39"/>
    <w:semiHidden/>
    <w:unhideWhenUsed/>
    <w:qFormat/>
    <w:rsid w:val="000F00A4"/>
    <w:pPr>
      <w:outlineLvl w:val="9"/>
    </w:pPr>
    <w:rPr>
      <w:lang w:bidi="en-US"/>
    </w:rPr>
  </w:style>
  <w:style w:type="paragraph" w:styleId="10">
    <w:name w:val="toc 1"/>
    <w:basedOn w:val="a"/>
    <w:next w:val="a"/>
    <w:autoRedefine/>
    <w:uiPriority w:val="39"/>
    <w:rsid w:val="00624288"/>
  </w:style>
  <w:style w:type="paragraph" w:styleId="20">
    <w:name w:val="toc 2"/>
    <w:basedOn w:val="a"/>
    <w:next w:val="a"/>
    <w:autoRedefine/>
    <w:uiPriority w:val="39"/>
    <w:rsid w:val="00624288"/>
    <w:pPr>
      <w:ind w:left="200"/>
    </w:pPr>
  </w:style>
  <w:style w:type="paragraph" w:styleId="30">
    <w:name w:val="toc 3"/>
    <w:basedOn w:val="a"/>
    <w:next w:val="a"/>
    <w:autoRedefine/>
    <w:uiPriority w:val="39"/>
    <w:rsid w:val="00624288"/>
    <w:pPr>
      <w:ind w:left="400"/>
    </w:pPr>
  </w:style>
  <w:style w:type="character" w:styleId="a8">
    <w:name w:val="Hyperlink"/>
    <w:uiPriority w:val="99"/>
    <w:unhideWhenUsed/>
    <w:rsid w:val="00624288"/>
    <w:rPr>
      <w:color w:val="0000FF"/>
      <w:u w:val="single"/>
    </w:rPr>
  </w:style>
  <w:style w:type="paragraph" w:styleId="a9">
    <w:name w:val="header"/>
    <w:basedOn w:val="a"/>
    <w:link w:val="Char1"/>
    <w:rsid w:val="00AA131C"/>
    <w:pPr>
      <w:tabs>
        <w:tab w:val="center" w:pos="4680"/>
        <w:tab w:val="right" w:pos="9360"/>
      </w:tabs>
    </w:pPr>
  </w:style>
  <w:style w:type="character" w:customStyle="1" w:styleId="Char1">
    <w:name w:val="页眉 Char"/>
    <w:link w:val="a9"/>
    <w:rsid w:val="00AA131C"/>
    <w:rPr>
      <w:sz w:val="20"/>
      <w:szCs w:val="20"/>
    </w:rPr>
  </w:style>
  <w:style w:type="paragraph" w:styleId="aa">
    <w:name w:val="footer"/>
    <w:basedOn w:val="a"/>
    <w:link w:val="Char2"/>
    <w:rsid w:val="00AA131C"/>
    <w:pPr>
      <w:tabs>
        <w:tab w:val="center" w:pos="4680"/>
        <w:tab w:val="right" w:pos="9360"/>
      </w:tabs>
    </w:pPr>
  </w:style>
  <w:style w:type="character" w:customStyle="1" w:styleId="Char2">
    <w:name w:val="页脚 Char"/>
    <w:link w:val="aa"/>
    <w:rsid w:val="00AA131C"/>
    <w:rPr>
      <w:sz w:val="20"/>
      <w:szCs w:val="20"/>
    </w:rPr>
  </w:style>
  <w:style w:type="table" w:styleId="ab">
    <w:name w:val="Table Grid"/>
    <w:basedOn w:val="a1"/>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rsid w:val="002D3C1C"/>
    <w:rPr>
      <w:sz w:val="18"/>
      <w:szCs w:val="18"/>
    </w:rPr>
  </w:style>
  <w:style w:type="paragraph" w:styleId="ad">
    <w:name w:val="annotation text"/>
    <w:basedOn w:val="a"/>
    <w:link w:val="Char3"/>
    <w:rsid w:val="002D3C1C"/>
    <w:rPr>
      <w:sz w:val="24"/>
      <w:szCs w:val="24"/>
    </w:rPr>
  </w:style>
  <w:style w:type="character" w:customStyle="1" w:styleId="Char3">
    <w:name w:val="批注文字 Char"/>
    <w:link w:val="ad"/>
    <w:rsid w:val="002D3C1C"/>
    <w:rPr>
      <w:sz w:val="24"/>
      <w:szCs w:val="24"/>
    </w:rPr>
  </w:style>
  <w:style w:type="paragraph" w:styleId="ae">
    <w:name w:val="annotation subject"/>
    <w:basedOn w:val="ad"/>
    <w:next w:val="ad"/>
    <w:link w:val="Char4"/>
    <w:rsid w:val="002D3C1C"/>
    <w:rPr>
      <w:b/>
      <w:bCs/>
      <w:sz w:val="20"/>
      <w:szCs w:val="20"/>
    </w:rPr>
  </w:style>
  <w:style w:type="character" w:customStyle="1" w:styleId="Char4">
    <w:name w:val="批注主题 Char"/>
    <w:link w:val="ae"/>
    <w:rsid w:val="002D3C1C"/>
    <w:rPr>
      <w:b/>
      <w:bCs/>
      <w:sz w:val="24"/>
      <w:szCs w:val="24"/>
    </w:rPr>
  </w:style>
  <w:style w:type="paragraph" w:styleId="af">
    <w:name w:val="Balloon Text"/>
    <w:basedOn w:val="a"/>
    <w:link w:val="Char5"/>
    <w:rsid w:val="002D3C1C"/>
    <w:pPr>
      <w:spacing w:after="0" w:line="240" w:lineRule="auto"/>
    </w:pPr>
    <w:rPr>
      <w:rFonts w:ascii="Lucida Grande" w:hAnsi="Lucida Grande"/>
      <w:sz w:val="18"/>
      <w:szCs w:val="18"/>
    </w:rPr>
  </w:style>
  <w:style w:type="character" w:customStyle="1" w:styleId="Char5">
    <w:name w:val="批注框文本 Char"/>
    <w:link w:val="af"/>
    <w:rsid w:val="002D3C1C"/>
    <w:rPr>
      <w:rFonts w:ascii="Lucida Grande" w:hAnsi="Lucida Grande"/>
      <w:sz w:val="18"/>
      <w:szCs w:val="18"/>
    </w:rPr>
  </w:style>
  <w:style w:type="paragraph" w:customStyle="1" w:styleId="MediumGrid21">
    <w:name w:val="Medium Grid 21"/>
    <w:basedOn w:val="a"/>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a"/>
    <w:uiPriority w:val="34"/>
    <w:qFormat/>
    <w:rsid w:val="000F00A4"/>
    <w:pPr>
      <w:ind w:left="720"/>
      <w:contextualSpacing/>
    </w:pPr>
  </w:style>
  <w:style w:type="paragraph" w:customStyle="1" w:styleId="ColorfulGrid-Accent11">
    <w:name w:val="Colorful Grid - Accent 11"/>
    <w:basedOn w:val="a"/>
    <w:next w:val="a"/>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a"/>
    <w:next w:val="a"/>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af0">
    <w:name w:val="List Paragraph"/>
    <w:basedOn w:val="a"/>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D3217CA7-50FF-42F2-A76E-1FA61E4EE154}">
      <dgm:prSet phldrT="[文本]"/>
      <dgm:spPr/>
      <dgm:t>
        <a:bodyPr/>
        <a:lstStyle/>
        <a:p>
          <a:r>
            <a:rPr lang="en-US" altLang="zh-CN"/>
            <a:t>Track Controller</a:t>
          </a:r>
          <a:endParaRPr lang="zh-CN" altLang="en-US"/>
        </a:p>
      </dgm:t>
    </dgm:pt>
    <dgm:pt modelId="{FA20BDB2-3CDC-416D-A0EB-A1FDCE319061}" type="parTrans" cxnId="{60973CF0-EF48-4191-B774-C5B2A50CA18B}">
      <dgm:prSet/>
      <dgm:spPr/>
      <dgm:t>
        <a:bodyPr/>
        <a:lstStyle/>
        <a:p>
          <a:endParaRPr lang="en-US"/>
        </a:p>
      </dgm:t>
    </dgm:pt>
    <dgm:pt modelId="{947D0D25-3E8F-49E9-AE8E-8F98B376A3D7}" type="sibTrans" cxnId="{60973CF0-EF48-4191-B774-C5B2A50CA18B}">
      <dgm:prSet/>
      <dgm:spPr/>
      <dgm:t>
        <a:bodyPr/>
        <a:lstStyle/>
        <a:p>
          <a:endParaRPr lang="en-US"/>
        </a:p>
      </dgm:t>
    </dgm:pt>
    <dgm:pt modelId="{EE90B05E-6808-4ED9-9462-7CF2E73042CD}">
      <dgm:prSet/>
      <dgm:spPr/>
      <dgm:t>
        <a:bodyPr/>
        <a:lstStyle/>
        <a:p>
          <a:r>
            <a:rPr lang="en-US" altLang="zh-CN"/>
            <a:t>Other Wayside Controllers</a:t>
          </a:r>
          <a:endParaRPr lang="zh-CN" altLang="zh-CN"/>
        </a:p>
      </dgm:t>
    </dgm:pt>
    <dgm:pt modelId="{960A04A4-2ABE-41E7-8D61-E22D80CC8664}" type="parTrans" cxnId="{30DA5EC3-1DEB-45B5-9190-6FD1F0156B74}">
      <dgm:prSet/>
      <dgm:spPr/>
      <dgm:t>
        <a:bodyPr/>
        <a:lstStyle/>
        <a:p>
          <a:endParaRPr lang="en-US"/>
        </a:p>
      </dgm:t>
    </dgm:pt>
    <dgm:pt modelId="{40CB8CD6-2561-4C5E-9757-CB9294225A21}" type="sibTrans" cxnId="{30DA5EC3-1DEB-45B5-9190-6FD1F0156B74}">
      <dgm:prSet/>
      <dgm:spPr/>
      <dgm:t>
        <a:bodyPr/>
        <a:lstStyle/>
        <a:p>
          <a:endParaRPr lang="en-US"/>
        </a:p>
      </dgm:t>
    </dgm:pt>
    <dgm:pt modelId="{C8A78844-48B8-4B18-B738-56A4587E37CC}">
      <dgm:prSet/>
      <dgm:spPr/>
      <dgm:t>
        <a:bodyPr/>
        <a:lstStyle/>
        <a:p>
          <a:r>
            <a:rPr lang="en-US" altLang="zh-CN"/>
            <a:t>CTC Office</a:t>
          </a:r>
          <a:endParaRPr lang="zh-CN" altLang="zh-CN"/>
        </a:p>
      </dgm:t>
    </dgm:pt>
    <dgm:pt modelId="{2F41BBF0-1B02-43AD-8E6F-AB2C6E54FF48}" type="parTrans" cxnId="{72C4C64F-016E-4122-9764-61C9F0F921A6}">
      <dgm:prSet/>
      <dgm:spPr/>
      <dgm:t>
        <a:bodyPr/>
        <a:lstStyle/>
        <a:p>
          <a:endParaRPr lang="zh-CN" altLang="en-US"/>
        </a:p>
      </dgm:t>
    </dgm:pt>
    <dgm:pt modelId="{F958CFC3-7FF4-4A95-8A9C-E6A98A9F81D7}" type="sibTrans" cxnId="{72C4C64F-016E-4122-9764-61C9F0F921A6}">
      <dgm:prSet/>
      <dgm:spPr/>
      <dgm:t>
        <a:bodyPr/>
        <a:lstStyle/>
        <a:p>
          <a:endParaRPr lang="zh-CN" altLang="en-US"/>
        </a:p>
      </dgm:t>
    </dgm:pt>
    <dgm:pt modelId="{D68C96A0-ACEC-421D-BB69-DC1254F0FF6A}">
      <dgm:prSet phldrT="[文本]"/>
      <dgm:spPr/>
      <dgm:t>
        <a:bodyPr/>
        <a:lstStyle/>
        <a:p>
          <a:r>
            <a:rPr lang="en-US" altLang="zh-CN"/>
            <a:t>Train Controllers</a:t>
          </a:r>
          <a:endParaRPr lang="zh-CN" altLang="en-US"/>
        </a:p>
      </dgm:t>
    </dgm:pt>
    <dgm:pt modelId="{F71CFF49-97C4-493D-8177-8DF693EFEA61}" type="parTrans" cxnId="{3DE5CDD5-C389-438A-B6B9-FC34B04094BB}">
      <dgm:prSet/>
      <dgm:spPr/>
      <dgm:t>
        <a:bodyPr/>
        <a:lstStyle/>
        <a:p>
          <a:endParaRPr lang="zh-CN" altLang="en-US"/>
        </a:p>
      </dgm:t>
    </dgm:pt>
    <dgm:pt modelId="{D6453F15-4D57-4270-9398-DBFDEDC47CDD}" type="sibTrans" cxnId="{3DE5CDD5-C389-438A-B6B9-FC34B04094BB}">
      <dgm:prSet/>
      <dgm:spPr/>
      <dgm:t>
        <a:bodyPr/>
        <a:lstStyle/>
        <a:p>
          <a:endParaRPr lang="zh-CN" altLang="en-US"/>
        </a:p>
      </dgm:t>
    </dgm:pt>
    <dgm:pt modelId="{8DA03B6B-9E7D-4107-8AB6-42B78A17F3FD}" type="pres">
      <dgm:prSet presAssocID="{BC8B0158-A2E8-472C-8D89-DC33F15F8C20}" presName="Name0" presStyleCnt="0">
        <dgm:presLayoutVars>
          <dgm:chMax val="1"/>
          <dgm:dir/>
          <dgm:animLvl val="ctr"/>
          <dgm:resizeHandles val="exact"/>
        </dgm:presLayoutVars>
      </dgm:prSet>
      <dgm:spPr/>
      <dgm:t>
        <a:bodyPr/>
        <a:lstStyle/>
        <a:p>
          <a:endParaRPr lang="en-US"/>
        </a:p>
      </dgm:t>
    </dgm:pt>
    <dgm:pt modelId="{3B376B70-B838-4CC1-A802-6E9897ACE93D}" type="pres">
      <dgm:prSet presAssocID="{D3217CA7-50FF-42F2-A76E-1FA61E4EE154}" presName="centerShape" presStyleLbl="node0" presStyleIdx="0" presStyleCnt="1"/>
      <dgm:spPr/>
      <dgm:t>
        <a:bodyPr/>
        <a:lstStyle/>
        <a:p>
          <a:endParaRPr lang="en-US"/>
        </a:p>
      </dgm:t>
    </dgm:pt>
    <dgm:pt modelId="{F019D818-5EEF-48CD-AE71-A944B51AA1CF}" type="pres">
      <dgm:prSet presAssocID="{B3BEF92E-AD7D-4E16-86D9-39147B115F00}" presName="parTrans" presStyleLbl="sibTrans2D1" presStyleIdx="0" presStyleCnt="6" custScaleX="192168"/>
      <dgm:spPr>
        <a:prstGeom prst="leftRightArrow">
          <a:avLst/>
        </a:prstGeom>
      </dgm:spPr>
      <dgm:t>
        <a:bodyPr/>
        <a:lstStyle/>
        <a:p>
          <a:endParaRPr lang="en-US"/>
        </a:p>
      </dgm:t>
    </dgm:pt>
    <dgm:pt modelId="{E1497299-63C8-4BD0-A593-AC8F687EB428}" type="pres">
      <dgm:prSet presAssocID="{B3BEF92E-AD7D-4E16-86D9-39147B115F00}" presName="connectorText" presStyleLbl="sibTrans2D1" presStyleIdx="0" presStyleCnt="6"/>
      <dgm:spPr/>
      <dgm:t>
        <a:bodyPr/>
        <a:lstStyle/>
        <a:p>
          <a:endParaRPr lang="en-US"/>
        </a:p>
      </dgm:t>
    </dgm:pt>
    <dgm:pt modelId="{49B7B535-B281-44E0-B8AD-807E396FE72A}" type="pres">
      <dgm:prSet presAssocID="{04A8CC71-8192-4695-AE15-E673195718B5}" presName="node" presStyleLbl="node1" presStyleIdx="0" presStyleCnt="6">
        <dgm:presLayoutVars>
          <dgm:bulletEnabled val="1"/>
        </dgm:presLayoutVars>
      </dgm:prSet>
      <dgm:spPr/>
      <dgm:t>
        <a:bodyPr/>
        <a:lstStyle/>
        <a:p>
          <a:endParaRPr lang="en-US"/>
        </a:p>
      </dgm:t>
    </dgm:pt>
    <dgm:pt modelId="{29D58484-4081-4324-BFF5-66E0AEAC2E14}" type="pres">
      <dgm:prSet presAssocID="{F71CFF49-97C4-493D-8177-8DF693EFEA61}" presName="parTrans" presStyleLbl="sibTrans2D1" presStyleIdx="1" presStyleCnt="6"/>
      <dgm:spPr/>
      <dgm:t>
        <a:bodyPr/>
        <a:lstStyle/>
        <a:p>
          <a:endParaRPr lang="zh-CN" altLang="en-US"/>
        </a:p>
      </dgm:t>
    </dgm:pt>
    <dgm:pt modelId="{C6E08A74-DF84-4609-B605-D8E197A9950F}" type="pres">
      <dgm:prSet presAssocID="{F71CFF49-97C4-493D-8177-8DF693EFEA61}" presName="connectorText" presStyleLbl="sibTrans2D1" presStyleIdx="1" presStyleCnt="6"/>
      <dgm:spPr/>
      <dgm:t>
        <a:bodyPr/>
        <a:lstStyle/>
        <a:p>
          <a:endParaRPr lang="zh-CN" altLang="en-US"/>
        </a:p>
      </dgm:t>
    </dgm:pt>
    <dgm:pt modelId="{96B176AC-B1ED-4CD2-8DAE-C9B3F68D01C5}" type="pres">
      <dgm:prSet presAssocID="{D68C96A0-ACEC-421D-BB69-DC1254F0FF6A}" presName="node" presStyleLbl="node1" presStyleIdx="1" presStyleCnt="6">
        <dgm:presLayoutVars>
          <dgm:bulletEnabled val="1"/>
        </dgm:presLayoutVars>
      </dgm:prSet>
      <dgm:spPr/>
      <dgm:t>
        <a:bodyPr/>
        <a:lstStyle/>
        <a:p>
          <a:endParaRPr lang="zh-CN" altLang="en-US"/>
        </a:p>
      </dgm:t>
    </dgm:pt>
    <dgm:pt modelId="{71774139-1E61-4419-B293-98DF49A58EBF}" type="pres">
      <dgm:prSet presAssocID="{2FB04D46-F73D-4A1A-9432-4E7D77FCC15C}" presName="parTrans" presStyleLbl="sibTrans2D1" presStyleIdx="2" presStyleCnt="6"/>
      <dgm:spPr/>
      <dgm:t>
        <a:bodyPr/>
        <a:lstStyle/>
        <a:p>
          <a:endParaRPr lang="en-US"/>
        </a:p>
      </dgm:t>
    </dgm:pt>
    <dgm:pt modelId="{0F7498C8-7C9F-4B80-903B-19AD7BE3D993}" type="pres">
      <dgm:prSet presAssocID="{2FB04D46-F73D-4A1A-9432-4E7D77FCC15C}" presName="connectorText" presStyleLbl="sibTrans2D1" presStyleIdx="2" presStyleCnt="6"/>
      <dgm:spPr/>
      <dgm:t>
        <a:bodyPr/>
        <a:lstStyle/>
        <a:p>
          <a:endParaRPr lang="en-US"/>
        </a:p>
      </dgm:t>
    </dgm:pt>
    <dgm:pt modelId="{6C6F595B-E7A7-48B5-BB04-7A488D24ED50}" type="pres">
      <dgm:prSet presAssocID="{6760CB80-6CA2-4DAD-BEAA-2560D18DDFE0}" presName="node" presStyleLbl="node1" presStyleIdx="2" presStyleCnt="6">
        <dgm:presLayoutVars>
          <dgm:bulletEnabled val="1"/>
        </dgm:presLayoutVars>
      </dgm:prSet>
      <dgm:spPr/>
      <dgm:t>
        <a:bodyPr/>
        <a:lstStyle/>
        <a:p>
          <a:endParaRPr lang="en-US"/>
        </a:p>
      </dgm:t>
    </dgm:pt>
    <dgm:pt modelId="{A35D07D8-9ADF-4040-B68C-F7708069694E}" type="pres">
      <dgm:prSet presAssocID="{7B71AFCE-C74F-4A18-96D1-F62F66109D20}" presName="parTrans" presStyleLbl="sibTrans2D1" presStyleIdx="3" presStyleCnt="6"/>
      <dgm:spPr/>
      <dgm:t>
        <a:bodyPr/>
        <a:lstStyle/>
        <a:p>
          <a:endParaRPr lang="en-US"/>
        </a:p>
      </dgm:t>
    </dgm:pt>
    <dgm:pt modelId="{73345C94-04CB-4BAC-AA9A-325DA0CEBF43}" type="pres">
      <dgm:prSet presAssocID="{7B71AFCE-C74F-4A18-96D1-F62F66109D20}" presName="connectorText" presStyleLbl="sibTrans2D1" presStyleIdx="3" presStyleCnt="6"/>
      <dgm:spPr/>
      <dgm:t>
        <a:bodyPr/>
        <a:lstStyle/>
        <a:p>
          <a:endParaRPr lang="en-US"/>
        </a:p>
      </dgm:t>
    </dgm:pt>
    <dgm:pt modelId="{AE9E8014-5249-4B90-BF75-E5555AA6370D}" type="pres">
      <dgm:prSet presAssocID="{7607AE78-DBE6-41E9-8190-F4AF8FBC173B}" presName="node" presStyleLbl="node1" presStyleIdx="3" presStyleCnt="6">
        <dgm:presLayoutVars>
          <dgm:bulletEnabled val="1"/>
        </dgm:presLayoutVars>
      </dgm:prSet>
      <dgm:spPr/>
      <dgm:t>
        <a:bodyPr/>
        <a:lstStyle/>
        <a:p>
          <a:endParaRPr lang="en-US"/>
        </a:p>
      </dgm:t>
    </dgm:pt>
    <dgm:pt modelId="{7113305B-168F-4CBC-91A1-74986FB02AFA}" type="pres">
      <dgm:prSet presAssocID="{960A04A4-2ABE-41E7-8D61-E22D80CC8664}" presName="parTrans" presStyleLbl="sibTrans2D1" presStyleIdx="4" presStyleCnt="6"/>
      <dgm:spPr/>
      <dgm:t>
        <a:bodyPr/>
        <a:lstStyle/>
        <a:p>
          <a:endParaRPr lang="en-US"/>
        </a:p>
      </dgm:t>
    </dgm:pt>
    <dgm:pt modelId="{D913D9DD-37FD-4C39-A264-705E896611AE}" type="pres">
      <dgm:prSet presAssocID="{960A04A4-2ABE-41E7-8D61-E22D80CC8664}" presName="connectorText" presStyleLbl="sibTrans2D1" presStyleIdx="4" presStyleCnt="6"/>
      <dgm:spPr/>
      <dgm:t>
        <a:bodyPr/>
        <a:lstStyle/>
        <a:p>
          <a:endParaRPr lang="en-US"/>
        </a:p>
      </dgm:t>
    </dgm:pt>
    <dgm:pt modelId="{934FDA5B-1D2C-4CE3-857E-D7872428D398}" type="pres">
      <dgm:prSet presAssocID="{EE90B05E-6808-4ED9-9462-7CF2E73042CD}" presName="node" presStyleLbl="node1" presStyleIdx="4" presStyleCnt="6">
        <dgm:presLayoutVars>
          <dgm:bulletEnabled val="1"/>
        </dgm:presLayoutVars>
      </dgm:prSet>
      <dgm:spPr/>
      <dgm:t>
        <a:bodyPr/>
        <a:lstStyle/>
        <a:p>
          <a:endParaRPr lang="en-US"/>
        </a:p>
      </dgm:t>
    </dgm:pt>
    <dgm:pt modelId="{7660E109-3F57-4C4D-8CF4-93F06489F6DE}" type="pres">
      <dgm:prSet presAssocID="{2F41BBF0-1B02-43AD-8E6F-AB2C6E54FF48}" presName="parTrans" presStyleLbl="sibTrans2D1" presStyleIdx="5" presStyleCnt="6" custScaleX="199401"/>
      <dgm:spPr>
        <a:prstGeom prst="leftRightArrow">
          <a:avLst/>
        </a:prstGeom>
      </dgm:spPr>
      <dgm:t>
        <a:bodyPr/>
        <a:lstStyle/>
        <a:p>
          <a:endParaRPr lang="zh-CN" altLang="en-US"/>
        </a:p>
      </dgm:t>
    </dgm:pt>
    <dgm:pt modelId="{F89A5EB1-85D7-40FD-B9F1-4813E0EC473F}" type="pres">
      <dgm:prSet presAssocID="{2F41BBF0-1B02-43AD-8E6F-AB2C6E54FF48}" presName="connectorText" presStyleLbl="sibTrans2D1" presStyleIdx="5" presStyleCnt="6"/>
      <dgm:spPr/>
      <dgm:t>
        <a:bodyPr/>
        <a:lstStyle/>
        <a:p>
          <a:endParaRPr lang="zh-CN" altLang="en-US"/>
        </a:p>
      </dgm:t>
    </dgm:pt>
    <dgm:pt modelId="{A12F4B8D-DCE3-46AB-B38C-96DE2C607EE7}" type="pres">
      <dgm:prSet presAssocID="{C8A78844-48B8-4B18-B738-56A4587E37CC}" presName="node" presStyleLbl="node1" presStyleIdx="5" presStyleCnt="6">
        <dgm:presLayoutVars>
          <dgm:bulletEnabled val="1"/>
        </dgm:presLayoutVars>
      </dgm:prSet>
      <dgm:spPr/>
      <dgm:t>
        <a:bodyPr/>
        <a:lstStyle/>
        <a:p>
          <a:endParaRPr lang="zh-CN" altLang="en-US"/>
        </a:p>
      </dgm:t>
    </dgm:pt>
  </dgm:ptLst>
  <dgm:cxnLst>
    <dgm:cxn modelId="{60973CF0-EF48-4191-B774-C5B2A50CA18B}" srcId="{BC8B0158-A2E8-472C-8D89-DC33F15F8C20}" destId="{D3217CA7-50FF-42F2-A76E-1FA61E4EE154}" srcOrd="0" destOrd="0" parTransId="{FA20BDB2-3CDC-416D-A0EB-A1FDCE319061}" sibTransId="{947D0D25-3E8F-49E9-AE8E-8F98B376A3D7}"/>
    <dgm:cxn modelId="{7581874F-6F7B-466E-AF38-B2A09A964361}" type="presOf" srcId="{C8A78844-48B8-4B18-B738-56A4587E37CC}" destId="{A12F4B8D-DCE3-46AB-B38C-96DE2C607EE7}" srcOrd="0" destOrd="0" presId="urn:microsoft.com/office/officeart/2005/8/layout/radial5"/>
    <dgm:cxn modelId="{7778A5EF-DBC3-4DFF-8094-957B3A0E53E6}" type="presOf" srcId="{D3217CA7-50FF-42F2-A76E-1FA61E4EE154}" destId="{3B376B70-B838-4CC1-A802-6E9897ACE93D}" srcOrd="0" destOrd="0" presId="urn:microsoft.com/office/officeart/2005/8/layout/radial5"/>
    <dgm:cxn modelId="{DE716FDD-F135-43D8-863C-F3B44143F445}" srcId="{D3217CA7-50FF-42F2-A76E-1FA61E4EE154}" destId="{6760CB80-6CA2-4DAD-BEAA-2560D18DDFE0}" srcOrd="2" destOrd="0" parTransId="{2FB04D46-F73D-4A1A-9432-4E7D77FCC15C}" sibTransId="{1D3EB257-CC84-495B-87D8-9E1609B4DDD8}"/>
    <dgm:cxn modelId="{50E479AF-7501-48F9-9B28-781DD03EAA1D}" type="presOf" srcId="{2F41BBF0-1B02-43AD-8E6F-AB2C6E54FF48}" destId="{F89A5EB1-85D7-40FD-B9F1-4813E0EC473F}" srcOrd="1" destOrd="0" presId="urn:microsoft.com/office/officeart/2005/8/layout/radial5"/>
    <dgm:cxn modelId="{E909F65F-9964-4204-855F-4AC6C59064E4}" type="presOf" srcId="{2FB04D46-F73D-4A1A-9432-4E7D77FCC15C}" destId="{0F7498C8-7C9F-4B80-903B-19AD7BE3D993}" srcOrd="1" destOrd="0" presId="urn:microsoft.com/office/officeart/2005/8/layout/radial5"/>
    <dgm:cxn modelId="{BD4F10F9-E985-45A5-A4DE-C48454DA3AAA}" type="presOf" srcId="{04A8CC71-8192-4695-AE15-E673195718B5}" destId="{49B7B535-B281-44E0-B8AD-807E396FE72A}" srcOrd="0" destOrd="0" presId="urn:microsoft.com/office/officeart/2005/8/layout/radial5"/>
    <dgm:cxn modelId="{D8746AE3-A2BF-4AB8-9419-B5B163B84C2F}" type="presOf" srcId="{EE90B05E-6808-4ED9-9462-7CF2E73042CD}" destId="{934FDA5B-1D2C-4CE3-857E-D7872428D398}" srcOrd="0" destOrd="0" presId="urn:microsoft.com/office/officeart/2005/8/layout/radial5"/>
    <dgm:cxn modelId="{9B4FA186-1295-44B6-9C36-138747F8A7C4}" srcId="{D3217CA7-50FF-42F2-A76E-1FA61E4EE154}" destId="{04A8CC71-8192-4695-AE15-E673195718B5}" srcOrd="0" destOrd="0" parTransId="{B3BEF92E-AD7D-4E16-86D9-39147B115F00}" sibTransId="{83140C9B-4B93-4B9D-A220-CAD7AF234EBE}"/>
    <dgm:cxn modelId="{7475DEF8-AE10-4B44-B6EA-6141A004830D}" type="presOf" srcId="{B3BEF92E-AD7D-4E16-86D9-39147B115F00}" destId="{F019D818-5EEF-48CD-AE71-A944B51AA1CF}" srcOrd="0" destOrd="0" presId="urn:microsoft.com/office/officeart/2005/8/layout/radial5"/>
    <dgm:cxn modelId="{95EFE96A-C028-48EB-9B22-5D02F504FA9D}" type="presOf" srcId="{F71CFF49-97C4-493D-8177-8DF693EFEA61}" destId="{29D58484-4081-4324-BFF5-66E0AEAC2E14}" srcOrd="0" destOrd="0" presId="urn:microsoft.com/office/officeart/2005/8/layout/radial5"/>
    <dgm:cxn modelId="{F43A957A-4DC0-45F9-B8B0-DB286A371DE3}" type="presOf" srcId="{2F41BBF0-1B02-43AD-8E6F-AB2C6E54FF48}" destId="{7660E109-3F57-4C4D-8CF4-93F06489F6DE}" srcOrd="0" destOrd="0" presId="urn:microsoft.com/office/officeart/2005/8/layout/radial5"/>
    <dgm:cxn modelId="{30DA5EC3-1DEB-45B5-9190-6FD1F0156B74}" srcId="{D3217CA7-50FF-42F2-A76E-1FA61E4EE154}" destId="{EE90B05E-6808-4ED9-9462-7CF2E73042CD}" srcOrd="4" destOrd="0" parTransId="{960A04A4-2ABE-41E7-8D61-E22D80CC8664}" sibTransId="{40CB8CD6-2561-4C5E-9757-CB9294225A21}"/>
    <dgm:cxn modelId="{49539F65-70A5-4E88-B2B8-147AC202A39E}" type="presOf" srcId="{6760CB80-6CA2-4DAD-BEAA-2560D18DDFE0}" destId="{6C6F595B-E7A7-48B5-BB04-7A488D24ED50}" srcOrd="0" destOrd="0" presId="urn:microsoft.com/office/officeart/2005/8/layout/radial5"/>
    <dgm:cxn modelId="{AFA14E34-C7BA-4167-AC41-CFDF36F21E04}" type="presOf" srcId="{BC8B0158-A2E8-472C-8D89-DC33F15F8C20}" destId="{8DA03B6B-9E7D-4107-8AB6-42B78A17F3FD}" srcOrd="0" destOrd="0" presId="urn:microsoft.com/office/officeart/2005/8/layout/radial5"/>
    <dgm:cxn modelId="{4B159BC4-F81A-4FA6-BC51-1284116C8FB8}" type="presOf" srcId="{B3BEF92E-AD7D-4E16-86D9-39147B115F00}" destId="{E1497299-63C8-4BD0-A593-AC8F687EB428}" srcOrd="1" destOrd="0" presId="urn:microsoft.com/office/officeart/2005/8/layout/radial5"/>
    <dgm:cxn modelId="{5159BE6F-2C8F-4EE0-89CE-A26BE55E0B95}" type="presOf" srcId="{7B71AFCE-C74F-4A18-96D1-F62F66109D20}" destId="{73345C94-04CB-4BAC-AA9A-325DA0CEBF43}" srcOrd="1" destOrd="0" presId="urn:microsoft.com/office/officeart/2005/8/layout/radial5"/>
    <dgm:cxn modelId="{82B0CD36-F749-4262-95F1-0C1C0F57A42E}" type="presOf" srcId="{960A04A4-2ABE-41E7-8D61-E22D80CC8664}" destId="{7113305B-168F-4CBC-91A1-74986FB02AFA}" srcOrd="0" destOrd="0" presId="urn:microsoft.com/office/officeart/2005/8/layout/radial5"/>
    <dgm:cxn modelId="{FB305D70-773B-4A6D-9FF0-4F2925663AC1}" type="presOf" srcId="{F71CFF49-97C4-493D-8177-8DF693EFEA61}" destId="{C6E08A74-DF84-4609-B605-D8E197A9950F}" srcOrd="1" destOrd="0" presId="urn:microsoft.com/office/officeart/2005/8/layout/radial5"/>
    <dgm:cxn modelId="{53EB3302-AFA0-49A9-8019-B309097C1E82}" type="presOf" srcId="{7607AE78-DBE6-41E9-8190-F4AF8FBC173B}" destId="{AE9E8014-5249-4B90-BF75-E5555AA6370D}" srcOrd="0" destOrd="0" presId="urn:microsoft.com/office/officeart/2005/8/layout/radial5"/>
    <dgm:cxn modelId="{CD0ED7CA-6636-4990-9059-6DCCA7AB54C6}" type="presOf" srcId="{2FB04D46-F73D-4A1A-9432-4E7D77FCC15C}" destId="{71774139-1E61-4419-B293-98DF49A58EBF}" srcOrd="0" destOrd="0" presId="urn:microsoft.com/office/officeart/2005/8/layout/radial5"/>
    <dgm:cxn modelId="{3DE5CDD5-C389-438A-B6B9-FC34B04094BB}" srcId="{D3217CA7-50FF-42F2-A76E-1FA61E4EE154}" destId="{D68C96A0-ACEC-421D-BB69-DC1254F0FF6A}" srcOrd="1" destOrd="0" parTransId="{F71CFF49-97C4-493D-8177-8DF693EFEA61}" sibTransId="{D6453F15-4D57-4270-9398-DBFDEDC47CDD}"/>
    <dgm:cxn modelId="{8EF1D594-22C7-4DD7-9813-D212CC31A91E}" type="presOf" srcId="{D68C96A0-ACEC-421D-BB69-DC1254F0FF6A}" destId="{96B176AC-B1ED-4CD2-8DAE-C9B3F68D01C5}" srcOrd="0" destOrd="0" presId="urn:microsoft.com/office/officeart/2005/8/layout/radial5"/>
    <dgm:cxn modelId="{5B9519F9-15FA-48B8-849C-8800DB8E6C66}" type="presOf" srcId="{7B71AFCE-C74F-4A18-96D1-F62F66109D20}" destId="{A35D07D8-9ADF-4040-B68C-F7708069694E}" srcOrd="0" destOrd="0" presId="urn:microsoft.com/office/officeart/2005/8/layout/radial5"/>
    <dgm:cxn modelId="{9A1638C9-E284-4507-B63D-CD41F74D7EB6}" srcId="{D3217CA7-50FF-42F2-A76E-1FA61E4EE154}" destId="{7607AE78-DBE6-41E9-8190-F4AF8FBC173B}" srcOrd="3" destOrd="0" parTransId="{7B71AFCE-C74F-4A18-96D1-F62F66109D20}" sibTransId="{548EC107-1BF6-4DDB-B100-BB4056C3C73B}"/>
    <dgm:cxn modelId="{9542ED2A-2CE3-462E-ABBE-0E937315F4C4}" type="presOf" srcId="{960A04A4-2ABE-41E7-8D61-E22D80CC8664}" destId="{D913D9DD-37FD-4C39-A264-705E896611AE}" srcOrd="1" destOrd="0" presId="urn:microsoft.com/office/officeart/2005/8/layout/radial5"/>
    <dgm:cxn modelId="{72C4C64F-016E-4122-9764-61C9F0F921A6}" srcId="{D3217CA7-50FF-42F2-A76E-1FA61E4EE154}" destId="{C8A78844-48B8-4B18-B738-56A4587E37CC}" srcOrd="5" destOrd="0" parTransId="{2F41BBF0-1B02-43AD-8E6F-AB2C6E54FF48}" sibTransId="{F958CFC3-7FF4-4A95-8A9C-E6A98A9F81D7}"/>
    <dgm:cxn modelId="{30B3EC30-A606-4CEB-986B-355FB92BFD3A}" type="presParOf" srcId="{8DA03B6B-9E7D-4107-8AB6-42B78A17F3FD}" destId="{3B376B70-B838-4CC1-A802-6E9897ACE93D}" srcOrd="0" destOrd="0" presId="urn:microsoft.com/office/officeart/2005/8/layout/radial5"/>
    <dgm:cxn modelId="{39FFF299-1E57-4246-983C-11C58D61D642}" type="presParOf" srcId="{8DA03B6B-9E7D-4107-8AB6-42B78A17F3FD}" destId="{F019D818-5EEF-48CD-AE71-A944B51AA1CF}" srcOrd="1" destOrd="0" presId="urn:microsoft.com/office/officeart/2005/8/layout/radial5"/>
    <dgm:cxn modelId="{F210D348-8FC6-4F47-80B4-FF13541DA728}" type="presParOf" srcId="{F019D818-5EEF-48CD-AE71-A944B51AA1CF}" destId="{E1497299-63C8-4BD0-A593-AC8F687EB428}" srcOrd="0" destOrd="0" presId="urn:microsoft.com/office/officeart/2005/8/layout/radial5"/>
    <dgm:cxn modelId="{0FDAC742-9F21-4623-BF45-8192EB1F7981}" type="presParOf" srcId="{8DA03B6B-9E7D-4107-8AB6-42B78A17F3FD}" destId="{49B7B535-B281-44E0-B8AD-807E396FE72A}" srcOrd="2" destOrd="0" presId="urn:microsoft.com/office/officeart/2005/8/layout/radial5"/>
    <dgm:cxn modelId="{B2402934-FF83-4156-9377-3A8E739FCD2A}" type="presParOf" srcId="{8DA03B6B-9E7D-4107-8AB6-42B78A17F3FD}" destId="{29D58484-4081-4324-BFF5-66E0AEAC2E14}" srcOrd="3" destOrd="0" presId="urn:microsoft.com/office/officeart/2005/8/layout/radial5"/>
    <dgm:cxn modelId="{4282EBC8-FEC2-402C-852C-59CA6C46A7FC}" type="presParOf" srcId="{29D58484-4081-4324-BFF5-66E0AEAC2E14}" destId="{C6E08A74-DF84-4609-B605-D8E197A9950F}" srcOrd="0" destOrd="0" presId="urn:microsoft.com/office/officeart/2005/8/layout/radial5"/>
    <dgm:cxn modelId="{FA7F7FD5-A554-4953-8840-58D61D0709B9}" type="presParOf" srcId="{8DA03B6B-9E7D-4107-8AB6-42B78A17F3FD}" destId="{96B176AC-B1ED-4CD2-8DAE-C9B3F68D01C5}" srcOrd="4" destOrd="0" presId="urn:microsoft.com/office/officeart/2005/8/layout/radial5"/>
    <dgm:cxn modelId="{F21500AB-9CFD-4F2E-9FF2-0F02232C81E5}" type="presParOf" srcId="{8DA03B6B-9E7D-4107-8AB6-42B78A17F3FD}" destId="{71774139-1E61-4419-B293-98DF49A58EBF}" srcOrd="5" destOrd="0" presId="urn:microsoft.com/office/officeart/2005/8/layout/radial5"/>
    <dgm:cxn modelId="{88AFFE7F-DCB5-4684-967A-B9873F348601}" type="presParOf" srcId="{71774139-1E61-4419-B293-98DF49A58EBF}" destId="{0F7498C8-7C9F-4B80-903B-19AD7BE3D993}" srcOrd="0" destOrd="0" presId="urn:microsoft.com/office/officeart/2005/8/layout/radial5"/>
    <dgm:cxn modelId="{DF9A09CE-3355-4955-B461-7CAAC10C869A}" type="presParOf" srcId="{8DA03B6B-9E7D-4107-8AB6-42B78A17F3FD}" destId="{6C6F595B-E7A7-48B5-BB04-7A488D24ED50}" srcOrd="6" destOrd="0" presId="urn:microsoft.com/office/officeart/2005/8/layout/radial5"/>
    <dgm:cxn modelId="{D90886D3-4A30-4B66-8F98-A3845F0EC57D}" type="presParOf" srcId="{8DA03B6B-9E7D-4107-8AB6-42B78A17F3FD}" destId="{A35D07D8-9ADF-4040-B68C-F7708069694E}" srcOrd="7" destOrd="0" presId="urn:microsoft.com/office/officeart/2005/8/layout/radial5"/>
    <dgm:cxn modelId="{CFD97049-610E-4609-BF7E-91D532C8EC80}" type="presParOf" srcId="{A35D07D8-9ADF-4040-B68C-F7708069694E}" destId="{73345C94-04CB-4BAC-AA9A-325DA0CEBF43}" srcOrd="0" destOrd="0" presId="urn:microsoft.com/office/officeart/2005/8/layout/radial5"/>
    <dgm:cxn modelId="{A80EDE24-0791-498D-B650-9828A6BF1D67}" type="presParOf" srcId="{8DA03B6B-9E7D-4107-8AB6-42B78A17F3FD}" destId="{AE9E8014-5249-4B90-BF75-E5555AA6370D}" srcOrd="8" destOrd="0" presId="urn:microsoft.com/office/officeart/2005/8/layout/radial5"/>
    <dgm:cxn modelId="{4649A340-B2BD-4D03-9C95-EFAE39B02913}" type="presParOf" srcId="{8DA03B6B-9E7D-4107-8AB6-42B78A17F3FD}" destId="{7113305B-168F-4CBC-91A1-74986FB02AFA}" srcOrd="9" destOrd="0" presId="urn:microsoft.com/office/officeart/2005/8/layout/radial5"/>
    <dgm:cxn modelId="{2ABF394F-ED9B-45EE-B6DC-6CF1A92BABDD}" type="presParOf" srcId="{7113305B-168F-4CBC-91A1-74986FB02AFA}" destId="{D913D9DD-37FD-4C39-A264-705E896611AE}" srcOrd="0" destOrd="0" presId="urn:microsoft.com/office/officeart/2005/8/layout/radial5"/>
    <dgm:cxn modelId="{F471F930-8B65-4455-B85A-5FA4C8A724A3}" type="presParOf" srcId="{8DA03B6B-9E7D-4107-8AB6-42B78A17F3FD}" destId="{934FDA5B-1D2C-4CE3-857E-D7872428D398}" srcOrd="10" destOrd="0" presId="urn:microsoft.com/office/officeart/2005/8/layout/radial5"/>
    <dgm:cxn modelId="{AF4F8FC0-B5D1-4E59-9D42-DFCAADABAC11}" type="presParOf" srcId="{8DA03B6B-9E7D-4107-8AB6-42B78A17F3FD}" destId="{7660E109-3F57-4C4D-8CF4-93F06489F6DE}" srcOrd="11" destOrd="0" presId="urn:microsoft.com/office/officeart/2005/8/layout/radial5"/>
    <dgm:cxn modelId="{4670B915-A222-46D6-8E76-9ED05FD6617E}" type="presParOf" srcId="{7660E109-3F57-4C4D-8CF4-93F06489F6DE}" destId="{F89A5EB1-85D7-40FD-B9F1-4813E0EC473F}" srcOrd="0" destOrd="0" presId="urn:microsoft.com/office/officeart/2005/8/layout/radial5"/>
    <dgm:cxn modelId="{B188947D-095D-4EB5-8CF8-D0074A34461C}" type="presParOf" srcId="{8DA03B6B-9E7D-4107-8AB6-42B78A17F3FD}" destId="{A12F4B8D-DCE3-46AB-B38C-96DE2C607EE7}" srcOrd="12" destOrd="0" presId="urn:microsoft.com/office/officeart/2005/8/layout/radial5"/>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B376B70-B838-4CC1-A802-6E9897ACE93D}">
      <dsp:nvSpPr>
        <dsp:cNvPr id="0" name=""/>
        <dsp:cNvSpPr/>
      </dsp:nvSpPr>
      <dsp:spPr>
        <a:xfrm>
          <a:off x="2402283" y="1249758"/>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altLang="zh-CN" sz="1100" kern="1200"/>
            <a:t>Track Controller</a:t>
          </a:r>
          <a:endParaRPr lang="zh-CN" altLang="en-US" sz="1100" kern="1200"/>
        </a:p>
      </dsp:txBody>
      <dsp:txXfrm>
        <a:off x="2402283" y="1249758"/>
        <a:ext cx="891382" cy="891382"/>
      </dsp:txXfrm>
    </dsp:sp>
    <dsp:sp modelId="{F019D818-5EEF-48CD-AE71-A944B51AA1CF}">
      <dsp:nvSpPr>
        <dsp:cNvPr id="0" name=""/>
        <dsp:cNvSpPr/>
      </dsp:nvSpPr>
      <dsp:spPr>
        <a:xfrm rot="16200000">
          <a:off x="2666449" y="925340"/>
          <a:ext cx="363050" cy="30307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6200000">
        <a:off x="2666449" y="925340"/>
        <a:ext cx="363050" cy="303070"/>
      </dsp:txXfrm>
    </dsp:sp>
    <dsp:sp modelId="{49B7B535-B281-44E0-B8AD-807E396FE72A}">
      <dsp:nvSpPr>
        <dsp:cNvPr id="0" name=""/>
        <dsp:cNvSpPr/>
      </dsp:nvSpPr>
      <dsp:spPr>
        <a:xfrm>
          <a:off x="2402283" y="1916"/>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Blocks</a:t>
          </a:r>
          <a:endParaRPr lang="zh-CN" altLang="en-US" sz="1000" kern="1200"/>
        </a:p>
      </dsp:txBody>
      <dsp:txXfrm>
        <a:off x="2402283" y="1916"/>
        <a:ext cx="891382" cy="891382"/>
      </dsp:txXfrm>
    </dsp:sp>
    <dsp:sp modelId="{29D58484-4081-4324-BFF5-66E0AEAC2E14}">
      <dsp:nvSpPr>
        <dsp:cNvPr id="0" name=""/>
        <dsp:cNvSpPr/>
      </dsp:nvSpPr>
      <dsp:spPr>
        <a:xfrm rot="19800000">
          <a:off x="3289214" y="1234627"/>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9800000">
        <a:off x="3289214" y="1234627"/>
        <a:ext cx="188923" cy="303070"/>
      </dsp:txXfrm>
    </dsp:sp>
    <dsp:sp modelId="{96B176AC-B1ED-4CD2-8DAE-C9B3F68D01C5}">
      <dsp:nvSpPr>
        <dsp:cNvPr id="0" name=""/>
        <dsp:cNvSpPr/>
      </dsp:nvSpPr>
      <dsp:spPr>
        <a:xfrm>
          <a:off x="3482946" y="625837"/>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Train Controllers</a:t>
          </a:r>
          <a:endParaRPr lang="zh-CN" altLang="en-US" sz="1000" kern="1200"/>
        </a:p>
      </dsp:txBody>
      <dsp:txXfrm>
        <a:off x="3482946" y="625837"/>
        <a:ext cx="891382" cy="891382"/>
      </dsp:txXfrm>
    </dsp:sp>
    <dsp:sp modelId="{71774139-1E61-4419-B293-98DF49A58EBF}">
      <dsp:nvSpPr>
        <dsp:cNvPr id="0" name=""/>
        <dsp:cNvSpPr/>
      </dsp:nvSpPr>
      <dsp:spPr>
        <a:xfrm rot="1800000">
          <a:off x="3289214" y="1853202"/>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800000">
        <a:off x="3289214" y="1853202"/>
        <a:ext cx="188923" cy="303070"/>
      </dsp:txXfrm>
    </dsp:sp>
    <dsp:sp modelId="{6C6F595B-E7A7-48B5-BB04-7A488D24ED50}">
      <dsp:nvSpPr>
        <dsp:cNvPr id="0" name=""/>
        <dsp:cNvSpPr/>
      </dsp:nvSpPr>
      <dsp:spPr>
        <a:xfrm>
          <a:off x="3482946" y="1873679"/>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Switches</a:t>
          </a:r>
          <a:endParaRPr lang="zh-CN" altLang="en-US" sz="1000" kern="1200"/>
        </a:p>
      </dsp:txBody>
      <dsp:txXfrm>
        <a:off x="3482946" y="1873679"/>
        <a:ext cx="891382" cy="891382"/>
      </dsp:txXfrm>
    </dsp:sp>
    <dsp:sp modelId="{A35D07D8-9ADF-4040-B68C-F7708069694E}">
      <dsp:nvSpPr>
        <dsp:cNvPr id="0" name=""/>
        <dsp:cNvSpPr/>
      </dsp:nvSpPr>
      <dsp:spPr>
        <a:xfrm rot="5400000">
          <a:off x="2753513" y="2162489"/>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2753513" y="2162489"/>
        <a:ext cx="188923" cy="303070"/>
      </dsp:txXfrm>
    </dsp:sp>
    <dsp:sp modelId="{AE9E8014-5249-4B90-BF75-E5555AA6370D}">
      <dsp:nvSpPr>
        <dsp:cNvPr id="0" name=""/>
        <dsp:cNvSpPr/>
      </dsp:nvSpPr>
      <dsp:spPr>
        <a:xfrm>
          <a:off x="2402283" y="2497600"/>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Signal Lights</a:t>
          </a:r>
          <a:endParaRPr lang="zh-CN" altLang="zh-CN" sz="1000" kern="1200"/>
        </a:p>
      </dsp:txBody>
      <dsp:txXfrm>
        <a:off x="2402283" y="2497600"/>
        <a:ext cx="891382" cy="891382"/>
      </dsp:txXfrm>
    </dsp:sp>
    <dsp:sp modelId="{7113305B-168F-4CBC-91A1-74986FB02AFA}">
      <dsp:nvSpPr>
        <dsp:cNvPr id="0" name=""/>
        <dsp:cNvSpPr/>
      </dsp:nvSpPr>
      <dsp:spPr>
        <a:xfrm rot="9000000">
          <a:off x="2217812" y="1853202"/>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9000000">
        <a:off x="2217812" y="1853202"/>
        <a:ext cx="188923" cy="303070"/>
      </dsp:txXfrm>
    </dsp:sp>
    <dsp:sp modelId="{934FDA5B-1D2C-4CE3-857E-D7872428D398}">
      <dsp:nvSpPr>
        <dsp:cNvPr id="0" name=""/>
        <dsp:cNvSpPr/>
      </dsp:nvSpPr>
      <dsp:spPr>
        <a:xfrm>
          <a:off x="1321620" y="1873679"/>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Other Wayside Controllers</a:t>
          </a:r>
          <a:endParaRPr lang="zh-CN" altLang="zh-CN" sz="1000" kern="1200"/>
        </a:p>
      </dsp:txBody>
      <dsp:txXfrm>
        <a:off x="1321620" y="1873679"/>
        <a:ext cx="891382" cy="891382"/>
      </dsp:txXfrm>
    </dsp:sp>
    <dsp:sp modelId="{7660E109-3F57-4C4D-8CF4-93F06489F6DE}">
      <dsp:nvSpPr>
        <dsp:cNvPr id="0" name=""/>
        <dsp:cNvSpPr/>
      </dsp:nvSpPr>
      <dsp:spPr>
        <a:xfrm rot="12600000">
          <a:off x="2123916" y="1234627"/>
          <a:ext cx="376715" cy="303070"/>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2600000">
        <a:off x="2123916" y="1234627"/>
        <a:ext cx="376715" cy="303070"/>
      </dsp:txXfrm>
    </dsp:sp>
    <dsp:sp modelId="{A12F4B8D-DCE3-46AB-B38C-96DE2C607EE7}">
      <dsp:nvSpPr>
        <dsp:cNvPr id="0" name=""/>
        <dsp:cNvSpPr/>
      </dsp:nvSpPr>
      <dsp:spPr>
        <a:xfrm>
          <a:off x="1321620" y="625837"/>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CTC Office</a:t>
          </a:r>
          <a:endParaRPr lang="zh-CN" altLang="zh-CN" sz="1000" kern="1200"/>
        </a:p>
      </dsp:txBody>
      <dsp:txXfrm>
        <a:off x="1321620" y="625837"/>
        <a:ext cx="891382" cy="89138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EAE9B-BAAC-4BB5-AFCA-9875A5F0A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11</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Liu</cp:lastModifiedBy>
  <cp:revision>24</cp:revision>
  <cp:lastPrinted>2012-02-09T00:34:00Z</cp:lastPrinted>
  <dcterms:created xsi:type="dcterms:W3CDTF">2012-02-08T23:33:00Z</dcterms:created>
  <dcterms:modified xsi:type="dcterms:W3CDTF">2012-03-22T00:09:00Z</dcterms:modified>
</cp:coreProperties>
</file>