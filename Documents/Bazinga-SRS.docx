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1AD" w:rsidRDefault="00ED11AD" w:rsidP="00ED11AD">
      <w:pPr>
        <w:rPr>
          <w:rStyle w:val="SubtleEmphasis1"/>
        </w:rPr>
      </w:pPr>
      <w:bookmarkStart w:id="0" w:name="_Toc314173766"/>
    </w:p>
    <w:p w:rsidR="00ED11AD" w:rsidRDefault="00ED11AD" w:rsidP="00ED11AD">
      <w:pPr>
        <w:rPr>
          <w:rStyle w:val="SubtleEmphasis1"/>
        </w:rPr>
      </w:pPr>
    </w:p>
    <w:p w:rsidR="00ED11AD" w:rsidRDefault="00ED11AD" w:rsidP="00ED11AD">
      <w:pPr>
        <w:rPr>
          <w:rStyle w:val="SubtleEmphasis1"/>
        </w:rPr>
      </w:pPr>
    </w:p>
    <w:p w:rsidR="00ED11AD" w:rsidRDefault="00ED11AD" w:rsidP="00A1731C">
      <w:pPr>
        <w:jc w:val="center"/>
        <w:rPr>
          <w:rStyle w:val="SubtleEmphasis1"/>
        </w:rPr>
      </w:pPr>
      <w:r>
        <w:rPr>
          <w:noProof/>
        </w:rPr>
        <w:drawing>
          <wp:inline distT="0" distB="0" distL="0" distR="0" wp14:anchorId="48EAD3FF" wp14:editId="73D3CBC7">
            <wp:extent cx="8649455" cy="5973887"/>
            <wp:effectExtent l="0" t="0" r="0" b="8255"/>
            <wp:docPr id="7" name="Picture 7" descr="Macintosh HD:Users:jeremy:Documents:Software Engineering:bazing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eremy:Documents:Software Engineering:bazinga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77427" cy="5993206"/>
                    </a:xfrm>
                    <a:prstGeom prst="rect">
                      <a:avLst/>
                    </a:prstGeom>
                    <a:noFill/>
                    <a:ln>
                      <a:noFill/>
                    </a:ln>
                  </pic:spPr>
                </pic:pic>
              </a:graphicData>
            </a:graphic>
          </wp:inline>
        </w:drawing>
      </w:r>
    </w:p>
    <w:p w:rsidR="00ED11AD" w:rsidRDefault="00ED11AD" w:rsidP="00ED11AD">
      <w:pPr>
        <w:rPr>
          <w:rStyle w:val="SubtleEmphasis1"/>
        </w:rPr>
      </w:pPr>
    </w:p>
    <w:p w:rsidR="00ED11AD" w:rsidRDefault="00ED11AD" w:rsidP="00ED11AD">
      <w:pPr>
        <w:rPr>
          <w:rStyle w:val="SubtleEmphasis1"/>
        </w:rPr>
      </w:pPr>
    </w:p>
    <w:p w:rsidR="00ED11AD" w:rsidRDefault="00ED11AD" w:rsidP="00ED11AD">
      <w:pPr>
        <w:rPr>
          <w:rStyle w:val="SubtleEmphasis1"/>
        </w:rPr>
      </w:pPr>
    </w:p>
    <w:p w:rsidR="00ED11AD" w:rsidRDefault="00ED11AD" w:rsidP="00ED11AD">
      <w:pPr>
        <w:rPr>
          <w:rStyle w:val="SubtleEmphasis1"/>
        </w:rPr>
      </w:pPr>
    </w:p>
    <w:p w:rsidR="00ED11AD" w:rsidRDefault="00ED11AD" w:rsidP="00ED11AD">
      <w:pPr>
        <w:rPr>
          <w:rStyle w:val="SubtleEmphasis1"/>
        </w:rPr>
      </w:pPr>
    </w:p>
    <w:p w:rsidR="00ED11AD" w:rsidRDefault="00ED11AD" w:rsidP="00ED11AD">
      <w:pPr>
        <w:rPr>
          <w:rStyle w:val="SubtleEmphasis1"/>
        </w:rPr>
      </w:pPr>
    </w:p>
    <w:p w:rsidR="00ED11AD" w:rsidRDefault="00ED11AD" w:rsidP="00ED11AD">
      <w:pPr>
        <w:rPr>
          <w:rStyle w:val="SubtleEmphasis1"/>
        </w:rPr>
      </w:pPr>
    </w:p>
    <w:p w:rsidR="00ED11AD" w:rsidRDefault="00ED11AD" w:rsidP="004F3C03">
      <w:pPr>
        <w:pStyle w:val="Title"/>
        <w:rPr>
          <w:rStyle w:val="SubtleEmphasis1"/>
        </w:rPr>
      </w:pPr>
    </w:p>
    <w:p w:rsidR="00860AE8" w:rsidRDefault="00D825E7" w:rsidP="004F3C03">
      <w:pPr>
        <w:pStyle w:val="Title"/>
        <w:rPr>
          <w:rStyle w:val="SubtleEmphasis1"/>
        </w:rPr>
      </w:pPr>
      <w:r>
        <w:rPr>
          <w:rStyle w:val="SubtleEmphasis1"/>
        </w:rPr>
        <w:t>Software Requirements Specification</w:t>
      </w:r>
    </w:p>
    <w:p w:rsidR="00D825E7" w:rsidRDefault="00D825E7" w:rsidP="004F3C03">
      <w:pPr>
        <w:pStyle w:val="Title"/>
        <w:rPr>
          <w:rStyle w:val="SubtleEmphasis1"/>
        </w:rPr>
      </w:pPr>
      <w:r>
        <w:rPr>
          <w:rStyle w:val="SubtleEmphasis1"/>
        </w:rPr>
        <w:t>Version 1.0</w:t>
      </w:r>
    </w:p>
    <w:p w:rsidR="00D825E7" w:rsidRDefault="00D825E7" w:rsidP="004F3C03">
      <w:pPr>
        <w:pStyle w:val="Title"/>
        <w:rPr>
          <w:rStyle w:val="SubtleEmphasis1"/>
        </w:rPr>
      </w:pPr>
      <w:r>
        <w:rPr>
          <w:rStyle w:val="SubtleEmphasis1"/>
        </w:rPr>
        <w:t>February 9, 2012</w:t>
      </w:r>
    </w:p>
    <w:p w:rsidR="00D825E7" w:rsidRDefault="00D825E7" w:rsidP="004F3C03">
      <w:pPr>
        <w:pStyle w:val="Title"/>
        <w:rPr>
          <w:rStyle w:val="SubtleEmphasis1"/>
        </w:rPr>
      </w:pPr>
      <w:r>
        <w:rPr>
          <w:rStyle w:val="SubtleEmphasis1"/>
        </w:rPr>
        <w:t xml:space="preserve">PAAC Demonstration </w:t>
      </w:r>
      <w:r w:rsidR="00A2331A">
        <w:rPr>
          <w:rStyle w:val="SubtleEmphasis1"/>
        </w:rPr>
        <w:t>System</w:t>
      </w:r>
    </w:p>
    <w:p w:rsidR="00860AE8" w:rsidRDefault="00860AE8" w:rsidP="004F3C03">
      <w:pPr>
        <w:pStyle w:val="Title"/>
      </w:pPr>
    </w:p>
    <w:p w:rsidR="00860AE8" w:rsidRDefault="00860AE8" w:rsidP="00860AE8">
      <w:pPr>
        <w:rPr>
          <w:smallCaps/>
          <w:sz w:val="48"/>
          <w:szCs w:val="48"/>
        </w:rPr>
      </w:pPr>
    </w:p>
    <w:p w:rsidR="00ED11AD" w:rsidRDefault="00ED11AD" w:rsidP="00860AE8"/>
    <w:p w:rsidR="00860AE8" w:rsidRDefault="00860AE8" w:rsidP="00860A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4"/>
        <w:gridCol w:w="4725"/>
        <w:gridCol w:w="4725"/>
      </w:tblGrid>
      <w:tr w:rsidR="00860AE8" w:rsidRPr="00867613">
        <w:tc>
          <w:tcPr>
            <w:tcW w:w="14174" w:type="dxa"/>
            <w:gridSpan w:val="3"/>
            <w:shd w:val="clear" w:color="auto" w:fill="auto"/>
          </w:tcPr>
          <w:p w:rsidR="00860AE8" w:rsidRPr="00867613" w:rsidRDefault="00860AE8" w:rsidP="00860AE8">
            <w:pPr>
              <w:pStyle w:val="Heading1"/>
              <w:numPr>
                <w:ilvl w:val="0"/>
                <w:numId w:val="0"/>
              </w:numPr>
              <w:spacing w:before="0" w:line="240" w:lineRule="auto"/>
              <w:ind w:left="432" w:hanging="432"/>
              <w:jc w:val="center"/>
              <w:rPr>
                <w:sz w:val="22"/>
                <w:szCs w:val="22"/>
              </w:rPr>
            </w:pPr>
            <w:bookmarkStart w:id="1" w:name="_Toc316495076"/>
            <w:r w:rsidRPr="00867613">
              <w:rPr>
                <w:sz w:val="22"/>
                <w:szCs w:val="22"/>
              </w:rPr>
              <w:lastRenderedPageBreak/>
              <w:t>List Of Revisions</w:t>
            </w:r>
            <w:bookmarkEnd w:id="1"/>
          </w:p>
        </w:tc>
      </w:tr>
      <w:tr w:rsidR="00860AE8" w:rsidRPr="00867613">
        <w:tc>
          <w:tcPr>
            <w:tcW w:w="4724" w:type="dxa"/>
            <w:shd w:val="clear" w:color="auto" w:fill="auto"/>
          </w:tcPr>
          <w:p w:rsidR="00860AE8" w:rsidRPr="00867613" w:rsidRDefault="00B81AA7" w:rsidP="00860AE8">
            <w:pPr>
              <w:spacing w:after="0" w:line="240" w:lineRule="auto"/>
            </w:pPr>
            <w:r w:rsidRPr="00867613">
              <w:t>Date</w:t>
            </w:r>
          </w:p>
        </w:tc>
        <w:tc>
          <w:tcPr>
            <w:tcW w:w="4725" w:type="dxa"/>
            <w:shd w:val="clear" w:color="auto" w:fill="auto"/>
          </w:tcPr>
          <w:p w:rsidR="00860AE8" w:rsidRPr="00867613" w:rsidRDefault="00B81AA7" w:rsidP="00860AE8">
            <w:pPr>
              <w:spacing w:after="0" w:line="240" w:lineRule="auto"/>
            </w:pPr>
            <w:r w:rsidRPr="00867613">
              <w:t>Name</w:t>
            </w:r>
          </w:p>
        </w:tc>
        <w:tc>
          <w:tcPr>
            <w:tcW w:w="4725" w:type="dxa"/>
            <w:shd w:val="clear" w:color="auto" w:fill="auto"/>
          </w:tcPr>
          <w:p w:rsidR="00860AE8" w:rsidRPr="00867613" w:rsidRDefault="00B81AA7" w:rsidP="00860AE8">
            <w:pPr>
              <w:spacing w:after="0" w:line="240" w:lineRule="auto"/>
            </w:pPr>
            <w:r w:rsidRPr="00867613">
              <w:t>Description</w:t>
            </w:r>
          </w:p>
        </w:tc>
      </w:tr>
      <w:tr w:rsidR="00860AE8" w:rsidRPr="00867613">
        <w:tc>
          <w:tcPr>
            <w:tcW w:w="4724" w:type="dxa"/>
            <w:shd w:val="clear" w:color="auto" w:fill="auto"/>
          </w:tcPr>
          <w:p w:rsidR="00860AE8" w:rsidRPr="00867613" w:rsidRDefault="00A1731C" w:rsidP="00860AE8">
            <w:pPr>
              <w:spacing w:after="0" w:line="240" w:lineRule="auto"/>
            </w:pPr>
            <w:r>
              <w:t>2/8/2012</w:t>
            </w:r>
          </w:p>
        </w:tc>
        <w:tc>
          <w:tcPr>
            <w:tcW w:w="4725" w:type="dxa"/>
            <w:shd w:val="clear" w:color="auto" w:fill="auto"/>
          </w:tcPr>
          <w:p w:rsidR="00860AE8" w:rsidRPr="00867613" w:rsidRDefault="00A1731C" w:rsidP="00860AE8">
            <w:pPr>
              <w:spacing w:after="0" w:line="240" w:lineRule="auto"/>
            </w:pPr>
            <w:r>
              <w:t>Group</w:t>
            </w:r>
          </w:p>
        </w:tc>
        <w:tc>
          <w:tcPr>
            <w:tcW w:w="4725" w:type="dxa"/>
            <w:shd w:val="clear" w:color="auto" w:fill="auto"/>
          </w:tcPr>
          <w:p w:rsidR="00860AE8" w:rsidRPr="00867613" w:rsidRDefault="00A1731C" w:rsidP="00860AE8">
            <w:pPr>
              <w:spacing w:after="0" w:line="240" w:lineRule="auto"/>
            </w:pPr>
            <w:r>
              <w:t>Initial creation of SRS.</w:t>
            </w:r>
          </w:p>
        </w:tc>
      </w:tr>
      <w:tr w:rsidR="00860AE8" w:rsidRPr="00867613">
        <w:tc>
          <w:tcPr>
            <w:tcW w:w="4724"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r>
      <w:tr w:rsidR="00860AE8" w:rsidRPr="00867613">
        <w:tc>
          <w:tcPr>
            <w:tcW w:w="4724"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r>
      <w:tr w:rsidR="00860AE8" w:rsidRPr="00867613">
        <w:tc>
          <w:tcPr>
            <w:tcW w:w="4724"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r>
      <w:tr w:rsidR="00860AE8" w:rsidRPr="00867613">
        <w:tc>
          <w:tcPr>
            <w:tcW w:w="4724"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r>
      <w:tr w:rsidR="00860AE8" w:rsidRPr="00867613">
        <w:tc>
          <w:tcPr>
            <w:tcW w:w="4724"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r>
    </w:tbl>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0F00A4" w:rsidRDefault="000F00A4" w:rsidP="00860AE8"/>
    <w:p w:rsidR="00860AE8" w:rsidRDefault="00860AE8" w:rsidP="00860AE8"/>
    <w:bookmarkEnd w:id="0"/>
    <w:p w:rsidR="00860AE8" w:rsidRDefault="00E513AC" w:rsidP="00860AE8">
      <w:pPr>
        <w:pStyle w:val="Heading1"/>
        <w:numPr>
          <w:ilvl w:val="0"/>
          <w:numId w:val="0"/>
        </w:numPr>
        <w:ind w:left="432" w:hanging="432"/>
      </w:pPr>
      <w:r>
        <w:br w:type="page"/>
      </w:r>
      <w:bookmarkStart w:id="2" w:name="_Toc316495077"/>
      <w:r w:rsidR="00860AE8">
        <w:lastRenderedPageBreak/>
        <w:t>Table of Contents</w:t>
      </w:r>
      <w:bookmarkEnd w:id="2"/>
    </w:p>
    <w:p w:rsidR="005C338D" w:rsidRDefault="00860AE8">
      <w:pPr>
        <w:pStyle w:val="TOC1"/>
        <w:tabs>
          <w:tab w:val="right" w:leader="dot" w:pos="1394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16495076" w:history="1">
        <w:r w:rsidR="005C338D" w:rsidRPr="004C0A3C">
          <w:rPr>
            <w:rStyle w:val="Hyperlink"/>
            <w:noProof/>
          </w:rPr>
          <w:t>List Of Revisions</w:t>
        </w:r>
        <w:r w:rsidR="005C338D">
          <w:rPr>
            <w:noProof/>
            <w:webHidden/>
          </w:rPr>
          <w:tab/>
        </w:r>
        <w:r w:rsidR="005C338D">
          <w:rPr>
            <w:noProof/>
            <w:webHidden/>
          </w:rPr>
          <w:fldChar w:fldCharType="begin"/>
        </w:r>
        <w:r w:rsidR="005C338D">
          <w:rPr>
            <w:noProof/>
            <w:webHidden/>
          </w:rPr>
          <w:instrText xml:space="preserve"> PAGEREF _Toc316495076 \h </w:instrText>
        </w:r>
        <w:r w:rsidR="005C338D">
          <w:rPr>
            <w:noProof/>
            <w:webHidden/>
          </w:rPr>
        </w:r>
        <w:r w:rsidR="005C338D">
          <w:rPr>
            <w:noProof/>
            <w:webHidden/>
          </w:rPr>
          <w:fldChar w:fldCharType="separate"/>
        </w:r>
        <w:r w:rsidR="005C338D">
          <w:rPr>
            <w:noProof/>
            <w:webHidden/>
          </w:rPr>
          <w:t>2</w:t>
        </w:r>
        <w:r w:rsidR="005C338D">
          <w:rPr>
            <w:noProof/>
            <w:webHidden/>
          </w:rPr>
          <w:fldChar w:fldCharType="end"/>
        </w:r>
      </w:hyperlink>
    </w:p>
    <w:p w:rsidR="005C338D" w:rsidRDefault="005C338D">
      <w:pPr>
        <w:pStyle w:val="TOC1"/>
        <w:tabs>
          <w:tab w:val="right" w:leader="dot" w:pos="13948"/>
        </w:tabs>
        <w:rPr>
          <w:rFonts w:asciiTheme="minorHAnsi" w:eastAsiaTheme="minorEastAsia" w:hAnsiTheme="minorHAnsi" w:cstheme="minorBidi"/>
          <w:noProof/>
          <w:sz w:val="22"/>
          <w:szCs w:val="22"/>
        </w:rPr>
      </w:pPr>
      <w:hyperlink w:anchor="_Toc316495077" w:history="1">
        <w:r w:rsidRPr="004C0A3C">
          <w:rPr>
            <w:rStyle w:val="Hyperlink"/>
            <w:noProof/>
          </w:rPr>
          <w:t>Table of Contents</w:t>
        </w:r>
        <w:r>
          <w:rPr>
            <w:noProof/>
            <w:webHidden/>
          </w:rPr>
          <w:tab/>
        </w:r>
        <w:r>
          <w:rPr>
            <w:noProof/>
            <w:webHidden/>
          </w:rPr>
          <w:fldChar w:fldCharType="begin"/>
        </w:r>
        <w:r>
          <w:rPr>
            <w:noProof/>
            <w:webHidden/>
          </w:rPr>
          <w:instrText xml:space="preserve"> PAGEREF _Toc316495077 \h </w:instrText>
        </w:r>
        <w:r>
          <w:rPr>
            <w:noProof/>
            <w:webHidden/>
          </w:rPr>
        </w:r>
        <w:r>
          <w:rPr>
            <w:noProof/>
            <w:webHidden/>
          </w:rPr>
          <w:fldChar w:fldCharType="separate"/>
        </w:r>
        <w:r>
          <w:rPr>
            <w:noProof/>
            <w:webHidden/>
          </w:rPr>
          <w:t>3</w:t>
        </w:r>
        <w:r>
          <w:rPr>
            <w:noProof/>
            <w:webHidden/>
          </w:rPr>
          <w:fldChar w:fldCharType="end"/>
        </w:r>
      </w:hyperlink>
    </w:p>
    <w:p w:rsidR="005C338D" w:rsidRDefault="005C338D">
      <w:pPr>
        <w:pStyle w:val="TOC1"/>
        <w:tabs>
          <w:tab w:val="left" w:pos="400"/>
          <w:tab w:val="right" w:leader="dot" w:pos="13948"/>
        </w:tabs>
        <w:rPr>
          <w:rFonts w:asciiTheme="minorHAnsi" w:eastAsiaTheme="minorEastAsia" w:hAnsiTheme="minorHAnsi" w:cstheme="minorBidi"/>
          <w:noProof/>
          <w:sz w:val="22"/>
          <w:szCs w:val="22"/>
        </w:rPr>
      </w:pPr>
      <w:hyperlink w:anchor="_Toc316495078" w:history="1">
        <w:r w:rsidRPr="004C0A3C">
          <w:rPr>
            <w:rStyle w:val="Hyperlink"/>
            <w:rFonts w:eastAsia="Arial"/>
            <w:noProof/>
          </w:rPr>
          <w:t>1</w:t>
        </w:r>
        <w:r>
          <w:rPr>
            <w:rFonts w:asciiTheme="minorHAnsi" w:eastAsiaTheme="minorEastAsia" w:hAnsiTheme="minorHAnsi" w:cstheme="minorBidi"/>
            <w:noProof/>
            <w:sz w:val="22"/>
            <w:szCs w:val="22"/>
          </w:rPr>
          <w:tab/>
        </w:r>
        <w:r w:rsidRPr="004C0A3C">
          <w:rPr>
            <w:rStyle w:val="Hyperlink"/>
            <w:rFonts w:eastAsia="Arial"/>
            <w:noProof/>
          </w:rPr>
          <w:t>Introduction</w:t>
        </w:r>
        <w:r>
          <w:rPr>
            <w:noProof/>
            <w:webHidden/>
          </w:rPr>
          <w:tab/>
        </w:r>
        <w:r>
          <w:rPr>
            <w:noProof/>
            <w:webHidden/>
          </w:rPr>
          <w:fldChar w:fldCharType="begin"/>
        </w:r>
        <w:r>
          <w:rPr>
            <w:noProof/>
            <w:webHidden/>
          </w:rPr>
          <w:instrText xml:space="preserve"> PAGEREF _Toc316495078 \h </w:instrText>
        </w:r>
        <w:r>
          <w:rPr>
            <w:noProof/>
            <w:webHidden/>
          </w:rPr>
        </w:r>
        <w:r>
          <w:rPr>
            <w:noProof/>
            <w:webHidden/>
          </w:rPr>
          <w:fldChar w:fldCharType="separate"/>
        </w:r>
        <w:r>
          <w:rPr>
            <w:noProof/>
            <w:webHidden/>
          </w:rPr>
          <w:t>3</w:t>
        </w:r>
        <w:r>
          <w:rPr>
            <w:noProof/>
            <w:webHidden/>
          </w:rPr>
          <w:fldChar w:fldCharType="end"/>
        </w:r>
      </w:hyperlink>
    </w:p>
    <w:p w:rsidR="005C338D" w:rsidRDefault="005C338D">
      <w:pPr>
        <w:pStyle w:val="TOC2"/>
        <w:tabs>
          <w:tab w:val="left" w:pos="880"/>
          <w:tab w:val="right" w:leader="dot" w:pos="13948"/>
        </w:tabs>
        <w:rPr>
          <w:rFonts w:asciiTheme="minorHAnsi" w:eastAsiaTheme="minorEastAsia" w:hAnsiTheme="minorHAnsi" w:cstheme="minorBidi"/>
          <w:noProof/>
          <w:sz w:val="22"/>
          <w:szCs w:val="22"/>
        </w:rPr>
      </w:pPr>
      <w:hyperlink w:anchor="_Toc316495079" w:history="1">
        <w:r w:rsidRPr="004C0A3C">
          <w:rPr>
            <w:rStyle w:val="Hyperlink"/>
            <w:rFonts w:eastAsia="Arial"/>
            <w:noProof/>
          </w:rPr>
          <w:t>1.1</w:t>
        </w:r>
        <w:r>
          <w:rPr>
            <w:rFonts w:asciiTheme="minorHAnsi" w:eastAsiaTheme="minorEastAsia" w:hAnsiTheme="minorHAnsi" w:cstheme="minorBidi"/>
            <w:noProof/>
            <w:sz w:val="22"/>
            <w:szCs w:val="22"/>
          </w:rPr>
          <w:tab/>
        </w:r>
        <w:r w:rsidRPr="004C0A3C">
          <w:rPr>
            <w:rStyle w:val="Hyperlink"/>
            <w:rFonts w:eastAsia="Arial"/>
            <w:noProof/>
          </w:rPr>
          <w:t>Product Overview</w:t>
        </w:r>
        <w:r>
          <w:rPr>
            <w:noProof/>
            <w:webHidden/>
          </w:rPr>
          <w:tab/>
        </w:r>
        <w:r>
          <w:rPr>
            <w:noProof/>
            <w:webHidden/>
          </w:rPr>
          <w:fldChar w:fldCharType="begin"/>
        </w:r>
        <w:r>
          <w:rPr>
            <w:noProof/>
            <w:webHidden/>
          </w:rPr>
          <w:instrText xml:space="preserve"> PAGEREF _Toc316495079 \h </w:instrText>
        </w:r>
        <w:r>
          <w:rPr>
            <w:noProof/>
            <w:webHidden/>
          </w:rPr>
        </w:r>
        <w:r>
          <w:rPr>
            <w:noProof/>
            <w:webHidden/>
          </w:rPr>
          <w:fldChar w:fldCharType="separate"/>
        </w:r>
        <w:r>
          <w:rPr>
            <w:noProof/>
            <w:webHidden/>
          </w:rPr>
          <w:t>3</w:t>
        </w:r>
        <w:r>
          <w:rPr>
            <w:noProof/>
            <w:webHidden/>
          </w:rPr>
          <w:fldChar w:fldCharType="end"/>
        </w:r>
      </w:hyperlink>
    </w:p>
    <w:p w:rsidR="005C338D" w:rsidRDefault="005C338D">
      <w:pPr>
        <w:pStyle w:val="TOC2"/>
        <w:tabs>
          <w:tab w:val="left" w:pos="880"/>
          <w:tab w:val="right" w:leader="dot" w:pos="13948"/>
        </w:tabs>
        <w:rPr>
          <w:rFonts w:asciiTheme="minorHAnsi" w:eastAsiaTheme="minorEastAsia" w:hAnsiTheme="minorHAnsi" w:cstheme="minorBidi"/>
          <w:noProof/>
          <w:sz w:val="22"/>
          <w:szCs w:val="22"/>
        </w:rPr>
      </w:pPr>
      <w:hyperlink w:anchor="_Toc316495080" w:history="1">
        <w:r w:rsidRPr="004C0A3C">
          <w:rPr>
            <w:rStyle w:val="Hyperlink"/>
            <w:rFonts w:eastAsia="Arial"/>
            <w:noProof/>
          </w:rPr>
          <w:t>1.2</w:t>
        </w:r>
        <w:r>
          <w:rPr>
            <w:rFonts w:asciiTheme="minorHAnsi" w:eastAsiaTheme="minorEastAsia" w:hAnsiTheme="minorHAnsi" w:cstheme="minorBidi"/>
            <w:noProof/>
            <w:sz w:val="22"/>
            <w:szCs w:val="22"/>
          </w:rPr>
          <w:tab/>
        </w:r>
        <w:r w:rsidRPr="004C0A3C">
          <w:rPr>
            <w:rStyle w:val="Hyperlink"/>
            <w:rFonts w:eastAsia="Arial"/>
            <w:noProof/>
          </w:rPr>
          <w:t>Purpose</w:t>
        </w:r>
        <w:r>
          <w:rPr>
            <w:noProof/>
            <w:webHidden/>
          </w:rPr>
          <w:tab/>
        </w:r>
        <w:r>
          <w:rPr>
            <w:noProof/>
            <w:webHidden/>
          </w:rPr>
          <w:fldChar w:fldCharType="begin"/>
        </w:r>
        <w:r>
          <w:rPr>
            <w:noProof/>
            <w:webHidden/>
          </w:rPr>
          <w:instrText xml:space="preserve"> PAGEREF _Toc316495080 \h </w:instrText>
        </w:r>
        <w:r>
          <w:rPr>
            <w:noProof/>
            <w:webHidden/>
          </w:rPr>
        </w:r>
        <w:r>
          <w:rPr>
            <w:noProof/>
            <w:webHidden/>
          </w:rPr>
          <w:fldChar w:fldCharType="separate"/>
        </w:r>
        <w:r>
          <w:rPr>
            <w:noProof/>
            <w:webHidden/>
          </w:rPr>
          <w:t>4</w:t>
        </w:r>
        <w:r>
          <w:rPr>
            <w:noProof/>
            <w:webHidden/>
          </w:rPr>
          <w:fldChar w:fldCharType="end"/>
        </w:r>
      </w:hyperlink>
    </w:p>
    <w:p w:rsidR="005C338D" w:rsidRDefault="005C338D">
      <w:pPr>
        <w:pStyle w:val="TOC2"/>
        <w:tabs>
          <w:tab w:val="left" w:pos="880"/>
          <w:tab w:val="right" w:leader="dot" w:pos="13948"/>
        </w:tabs>
        <w:rPr>
          <w:rFonts w:asciiTheme="minorHAnsi" w:eastAsiaTheme="minorEastAsia" w:hAnsiTheme="minorHAnsi" w:cstheme="minorBidi"/>
          <w:noProof/>
          <w:sz w:val="22"/>
          <w:szCs w:val="22"/>
        </w:rPr>
      </w:pPr>
      <w:hyperlink w:anchor="_Toc316495081" w:history="1">
        <w:r w:rsidRPr="004C0A3C">
          <w:rPr>
            <w:rStyle w:val="Hyperlink"/>
            <w:rFonts w:eastAsia="Arial"/>
            <w:noProof/>
          </w:rPr>
          <w:t>1.3</w:t>
        </w:r>
        <w:r>
          <w:rPr>
            <w:rFonts w:asciiTheme="minorHAnsi" w:eastAsiaTheme="minorEastAsia" w:hAnsiTheme="minorHAnsi" w:cstheme="minorBidi"/>
            <w:noProof/>
            <w:sz w:val="22"/>
            <w:szCs w:val="22"/>
          </w:rPr>
          <w:tab/>
        </w:r>
        <w:r w:rsidRPr="004C0A3C">
          <w:rPr>
            <w:rStyle w:val="Hyperlink"/>
            <w:rFonts w:eastAsia="Arial"/>
            <w:noProof/>
          </w:rPr>
          <w:t>Scope</w:t>
        </w:r>
        <w:r>
          <w:rPr>
            <w:noProof/>
            <w:webHidden/>
          </w:rPr>
          <w:tab/>
        </w:r>
        <w:r>
          <w:rPr>
            <w:noProof/>
            <w:webHidden/>
          </w:rPr>
          <w:fldChar w:fldCharType="begin"/>
        </w:r>
        <w:r>
          <w:rPr>
            <w:noProof/>
            <w:webHidden/>
          </w:rPr>
          <w:instrText xml:space="preserve"> PAGEREF _Toc316495081 \h </w:instrText>
        </w:r>
        <w:r>
          <w:rPr>
            <w:noProof/>
            <w:webHidden/>
          </w:rPr>
        </w:r>
        <w:r>
          <w:rPr>
            <w:noProof/>
            <w:webHidden/>
          </w:rPr>
          <w:fldChar w:fldCharType="separate"/>
        </w:r>
        <w:r>
          <w:rPr>
            <w:noProof/>
            <w:webHidden/>
          </w:rPr>
          <w:t>4</w:t>
        </w:r>
        <w:r>
          <w:rPr>
            <w:noProof/>
            <w:webHidden/>
          </w:rPr>
          <w:fldChar w:fldCharType="end"/>
        </w:r>
      </w:hyperlink>
    </w:p>
    <w:p w:rsidR="005C338D" w:rsidRDefault="005C338D">
      <w:pPr>
        <w:pStyle w:val="TOC2"/>
        <w:tabs>
          <w:tab w:val="left" w:pos="880"/>
          <w:tab w:val="right" w:leader="dot" w:pos="13948"/>
        </w:tabs>
        <w:rPr>
          <w:rFonts w:asciiTheme="minorHAnsi" w:eastAsiaTheme="minorEastAsia" w:hAnsiTheme="minorHAnsi" w:cstheme="minorBidi"/>
          <w:noProof/>
          <w:sz w:val="22"/>
          <w:szCs w:val="22"/>
        </w:rPr>
      </w:pPr>
      <w:hyperlink w:anchor="_Toc316495082" w:history="1">
        <w:r w:rsidRPr="004C0A3C">
          <w:rPr>
            <w:rStyle w:val="Hyperlink"/>
            <w:rFonts w:eastAsia="Arial"/>
            <w:noProof/>
          </w:rPr>
          <w:t>1.4</w:t>
        </w:r>
        <w:r>
          <w:rPr>
            <w:rFonts w:asciiTheme="minorHAnsi" w:eastAsiaTheme="minorEastAsia" w:hAnsiTheme="minorHAnsi" w:cstheme="minorBidi"/>
            <w:noProof/>
            <w:sz w:val="22"/>
            <w:szCs w:val="22"/>
          </w:rPr>
          <w:tab/>
        </w:r>
        <w:r w:rsidRPr="004C0A3C">
          <w:rPr>
            <w:rStyle w:val="Hyperlink"/>
            <w:rFonts w:eastAsia="Arial"/>
            <w:noProof/>
          </w:rPr>
          <w:t>Reference</w:t>
        </w:r>
        <w:r>
          <w:rPr>
            <w:noProof/>
            <w:webHidden/>
          </w:rPr>
          <w:tab/>
        </w:r>
        <w:r>
          <w:rPr>
            <w:noProof/>
            <w:webHidden/>
          </w:rPr>
          <w:fldChar w:fldCharType="begin"/>
        </w:r>
        <w:r>
          <w:rPr>
            <w:noProof/>
            <w:webHidden/>
          </w:rPr>
          <w:instrText xml:space="preserve"> PAGEREF _Toc316495082 \h </w:instrText>
        </w:r>
        <w:r>
          <w:rPr>
            <w:noProof/>
            <w:webHidden/>
          </w:rPr>
        </w:r>
        <w:r>
          <w:rPr>
            <w:noProof/>
            <w:webHidden/>
          </w:rPr>
          <w:fldChar w:fldCharType="separate"/>
        </w:r>
        <w:r>
          <w:rPr>
            <w:noProof/>
            <w:webHidden/>
          </w:rPr>
          <w:t>4</w:t>
        </w:r>
        <w:r>
          <w:rPr>
            <w:noProof/>
            <w:webHidden/>
          </w:rPr>
          <w:fldChar w:fldCharType="end"/>
        </w:r>
      </w:hyperlink>
    </w:p>
    <w:p w:rsidR="005C338D" w:rsidRDefault="005C338D">
      <w:pPr>
        <w:pStyle w:val="TOC2"/>
        <w:tabs>
          <w:tab w:val="left" w:pos="880"/>
          <w:tab w:val="right" w:leader="dot" w:pos="13948"/>
        </w:tabs>
        <w:rPr>
          <w:rFonts w:asciiTheme="minorHAnsi" w:eastAsiaTheme="minorEastAsia" w:hAnsiTheme="minorHAnsi" w:cstheme="minorBidi"/>
          <w:noProof/>
          <w:sz w:val="22"/>
          <w:szCs w:val="22"/>
        </w:rPr>
      </w:pPr>
      <w:hyperlink w:anchor="_Toc316495083" w:history="1">
        <w:r w:rsidRPr="004C0A3C">
          <w:rPr>
            <w:rStyle w:val="Hyperlink"/>
            <w:noProof/>
          </w:rPr>
          <w:t>1.5</w:t>
        </w:r>
        <w:r>
          <w:rPr>
            <w:rFonts w:asciiTheme="minorHAnsi" w:eastAsiaTheme="minorEastAsia" w:hAnsiTheme="minorHAnsi" w:cstheme="minorBidi"/>
            <w:noProof/>
            <w:sz w:val="22"/>
            <w:szCs w:val="22"/>
          </w:rPr>
          <w:tab/>
        </w:r>
        <w:r w:rsidRPr="004C0A3C">
          <w:rPr>
            <w:rStyle w:val="Hyperlink"/>
            <w:rFonts w:eastAsia="Arial"/>
            <w:noProof/>
          </w:rPr>
          <w:t>Definitions and Abbreviations</w:t>
        </w:r>
        <w:r>
          <w:rPr>
            <w:noProof/>
            <w:webHidden/>
          </w:rPr>
          <w:tab/>
        </w:r>
        <w:r>
          <w:rPr>
            <w:noProof/>
            <w:webHidden/>
          </w:rPr>
          <w:fldChar w:fldCharType="begin"/>
        </w:r>
        <w:r>
          <w:rPr>
            <w:noProof/>
            <w:webHidden/>
          </w:rPr>
          <w:instrText xml:space="preserve"> PAGEREF _Toc316495083 \h </w:instrText>
        </w:r>
        <w:r>
          <w:rPr>
            <w:noProof/>
            <w:webHidden/>
          </w:rPr>
        </w:r>
        <w:r>
          <w:rPr>
            <w:noProof/>
            <w:webHidden/>
          </w:rPr>
          <w:fldChar w:fldCharType="separate"/>
        </w:r>
        <w:r>
          <w:rPr>
            <w:noProof/>
            <w:webHidden/>
          </w:rPr>
          <w:t>4</w:t>
        </w:r>
        <w:r>
          <w:rPr>
            <w:noProof/>
            <w:webHidden/>
          </w:rPr>
          <w:fldChar w:fldCharType="end"/>
        </w:r>
      </w:hyperlink>
    </w:p>
    <w:p w:rsidR="005C338D" w:rsidRDefault="005C338D">
      <w:pPr>
        <w:pStyle w:val="TOC1"/>
        <w:tabs>
          <w:tab w:val="left" w:pos="400"/>
          <w:tab w:val="right" w:leader="dot" w:pos="13948"/>
        </w:tabs>
        <w:rPr>
          <w:rFonts w:asciiTheme="minorHAnsi" w:eastAsiaTheme="minorEastAsia" w:hAnsiTheme="minorHAnsi" w:cstheme="minorBidi"/>
          <w:noProof/>
          <w:sz w:val="22"/>
          <w:szCs w:val="22"/>
        </w:rPr>
      </w:pPr>
      <w:hyperlink w:anchor="_Toc316495084" w:history="1">
        <w:r w:rsidRPr="004C0A3C">
          <w:rPr>
            <w:rStyle w:val="Hyperlink"/>
            <w:rFonts w:eastAsia="Arial"/>
            <w:noProof/>
          </w:rPr>
          <w:t>2</w:t>
        </w:r>
        <w:r>
          <w:rPr>
            <w:rFonts w:asciiTheme="minorHAnsi" w:eastAsiaTheme="minorEastAsia" w:hAnsiTheme="minorHAnsi" w:cstheme="minorBidi"/>
            <w:noProof/>
            <w:sz w:val="22"/>
            <w:szCs w:val="22"/>
          </w:rPr>
          <w:tab/>
        </w:r>
        <w:r w:rsidRPr="004C0A3C">
          <w:rPr>
            <w:rStyle w:val="Hyperlink"/>
            <w:rFonts w:eastAsia="Arial"/>
            <w:noProof/>
          </w:rPr>
          <w:t>Overall Description</w:t>
        </w:r>
        <w:r>
          <w:rPr>
            <w:noProof/>
            <w:webHidden/>
          </w:rPr>
          <w:tab/>
        </w:r>
        <w:r>
          <w:rPr>
            <w:noProof/>
            <w:webHidden/>
          </w:rPr>
          <w:fldChar w:fldCharType="begin"/>
        </w:r>
        <w:r>
          <w:rPr>
            <w:noProof/>
            <w:webHidden/>
          </w:rPr>
          <w:instrText xml:space="preserve"> PAGEREF _Toc316495084 \h </w:instrText>
        </w:r>
        <w:r>
          <w:rPr>
            <w:noProof/>
            <w:webHidden/>
          </w:rPr>
        </w:r>
        <w:r>
          <w:rPr>
            <w:noProof/>
            <w:webHidden/>
          </w:rPr>
          <w:fldChar w:fldCharType="separate"/>
        </w:r>
        <w:r>
          <w:rPr>
            <w:noProof/>
            <w:webHidden/>
          </w:rPr>
          <w:t>4</w:t>
        </w:r>
        <w:r>
          <w:rPr>
            <w:noProof/>
            <w:webHidden/>
          </w:rPr>
          <w:fldChar w:fldCharType="end"/>
        </w:r>
      </w:hyperlink>
    </w:p>
    <w:p w:rsidR="005C338D" w:rsidRDefault="005C338D">
      <w:pPr>
        <w:pStyle w:val="TOC2"/>
        <w:tabs>
          <w:tab w:val="left" w:pos="880"/>
          <w:tab w:val="right" w:leader="dot" w:pos="13948"/>
        </w:tabs>
        <w:rPr>
          <w:rFonts w:asciiTheme="minorHAnsi" w:eastAsiaTheme="minorEastAsia" w:hAnsiTheme="minorHAnsi" w:cstheme="minorBidi"/>
          <w:noProof/>
          <w:sz w:val="22"/>
          <w:szCs w:val="22"/>
        </w:rPr>
      </w:pPr>
      <w:hyperlink w:anchor="_Toc316495085" w:history="1">
        <w:r w:rsidRPr="004C0A3C">
          <w:rPr>
            <w:rStyle w:val="Hyperlink"/>
            <w:rFonts w:eastAsia="Arial"/>
            <w:noProof/>
          </w:rPr>
          <w:t>2.1</w:t>
        </w:r>
        <w:r>
          <w:rPr>
            <w:rFonts w:asciiTheme="minorHAnsi" w:eastAsiaTheme="minorEastAsia" w:hAnsiTheme="minorHAnsi" w:cstheme="minorBidi"/>
            <w:noProof/>
            <w:sz w:val="22"/>
            <w:szCs w:val="22"/>
          </w:rPr>
          <w:tab/>
        </w:r>
        <w:r w:rsidRPr="004C0A3C">
          <w:rPr>
            <w:rStyle w:val="Hyperlink"/>
            <w:rFonts w:eastAsia="Arial"/>
            <w:noProof/>
          </w:rPr>
          <w:t>Product Perspective</w:t>
        </w:r>
        <w:r>
          <w:rPr>
            <w:noProof/>
            <w:webHidden/>
          </w:rPr>
          <w:tab/>
        </w:r>
        <w:r>
          <w:rPr>
            <w:noProof/>
            <w:webHidden/>
          </w:rPr>
          <w:fldChar w:fldCharType="begin"/>
        </w:r>
        <w:r>
          <w:rPr>
            <w:noProof/>
            <w:webHidden/>
          </w:rPr>
          <w:instrText xml:space="preserve"> PAGEREF _Toc316495085 \h </w:instrText>
        </w:r>
        <w:r>
          <w:rPr>
            <w:noProof/>
            <w:webHidden/>
          </w:rPr>
        </w:r>
        <w:r>
          <w:rPr>
            <w:noProof/>
            <w:webHidden/>
          </w:rPr>
          <w:fldChar w:fldCharType="separate"/>
        </w:r>
        <w:r>
          <w:rPr>
            <w:noProof/>
            <w:webHidden/>
          </w:rPr>
          <w:t>4</w:t>
        </w:r>
        <w:r>
          <w:rPr>
            <w:noProof/>
            <w:webHidden/>
          </w:rPr>
          <w:fldChar w:fldCharType="end"/>
        </w:r>
      </w:hyperlink>
    </w:p>
    <w:p w:rsidR="005C338D" w:rsidRDefault="005C338D">
      <w:pPr>
        <w:pStyle w:val="TOC2"/>
        <w:tabs>
          <w:tab w:val="left" w:pos="880"/>
          <w:tab w:val="right" w:leader="dot" w:pos="13948"/>
        </w:tabs>
        <w:rPr>
          <w:rFonts w:asciiTheme="minorHAnsi" w:eastAsiaTheme="minorEastAsia" w:hAnsiTheme="minorHAnsi" w:cstheme="minorBidi"/>
          <w:noProof/>
          <w:sz w:val="22"/>
          <w:szCs w:val="22"/>
        </w:rPr>
      </w:pPr>
      <w:hyperlink w:anchor="_Toc316495086" w:history="1">
        <w:r w:rsidRPr="004C0A3C">
          <w:rPr>
            <w:rStyle w:val="Hyperlink"/>
            <w:rFonts w:eastAsia="Arial"/>
            <w:noProof/>
          </w:rPr>
          <w:t>2.2</w:t>
        </w:r>
        <w:r>
          <w:rPr>
            <w:rFonts w:asciiTheme="minorHAnsi" w:eastAsiaTheme="minorEastAsia" w:hAnsiTheme="minorHAnsi" w:cstheme="minorBidi"/>
            <w:noProof/>
            <w:sz w:val="22"/>
            <w:szCs w:val="22"/>
          </w:rPr>
          <w:tab/>
        </w:r>
        <w:r w:rsidRPr="004C0A3C">
          <w:rPr>
            <w:rStyle w:val="Hyperlink"/>
            <w:rFonts w:eastAsia="Arial"/>
            <w:noProof/>
          </w:rPr>
          <w:t>Product Functions</w:t>
        </w:r>
        <w:r>
          <w:rPr>
            <w:noProof/>
            <w:webHidden/>
          </w:rPr>
          <w:tab/>
        </w:r>
        <w:r>
          <w:rPr>
            <w:noProof/>
            <w:webHidden/>
          </w:rPr>
          <w:fldChar w:fldCharType="begin"/>
        </w:r>
        <w:r>
          <w:rPr>
            <w:noProof/>
            <w:webHidden/>
          </w:rPr>
          <w:instrText xml:space="preserve"> PAGEREF _Toc316495086 \h </w:instrText>
        </w:r>
        <w:r>
          <w:rPr>
            <w:noProof/>
            <w:webHidden/>
          </w:rPr>
        </w:r>
        <w:r>
          <w:rPr>
            <w:noProof/>
            <w:webHidden/>
          </w:rPr>
          <w:fldChar w:fldCharType="separate"/>
        </w:r>
        <w:r>
          <w:rPr>
            <w:noProof/>
            <w:webHidden/>
          </w:rPr>
          <w:t>4</w:t>
        </w:r>
        <w:r>
          <w:rPr>
            <w:noProof/>
            <w:webHidden/>
          </w:rPr>
          <w:fldChar w:fldCharType="end"/>
        </w:r>
      </w:hyperlink>
    </w:p>
    <w:p w:rsidR="005C338D" w:rsidRDefault="005C338D">
      <w:pPr>
        <w:pStyle w:val="TOC2"/>
        <w:tabs>
          <w:tab w:val="left" w:pos="880"/>
          <w:tab w:val="right" w:leader="dot" w:pos="13948"/>
        </w:tabs>
        <w:rPr>
          <w:rFonts w:asciiTheme="minorHAnsi" w:eastAsiaTheme="minorEastAsia" w:hAnsiTheme="minorHAnsi" w:cstheme="minorBidi"/>
          <w:noProof/>
          <w:sz w:val="22"/>
          <w:szCs w:val="22"/>
        </w:rPr>
      </w:pPr>
      <w:hyperlink w:anchor="_Toc316495087" w:history="1">
        <w:r w:rsidRPr="004C0A3C">
          <w:rPr>
            <w:rStyle w:val="Hyperlink"/>
            <w:rFonts w:eastAsia="Arial"/>
            <w:noProof/>
          </w:rPr>
          <w:t>2.3</w:t>
        </w:r>
        <w:r>
          <w:rPr>
            <w:rFonts w:asciiTheme="minorHAnsi" w:eastAsiaTheme="minorEastAsia" w:hAnsiTheme="minorHAnsi" w:cstheme="minorBidi"/>
            <w:noProof/>
            <w:sz w:val="22"/>
            <w:szCs w:val="22"/>
          </w:rPr>
          <w:tab/>
        </w:r>
        <w:r w:rsidRPr="004C0A3C">
          <w:rPr>
            <w:rStyle w:val="Hyperlink"/>
            <w:rFonts w:eastAsia="Arial"/>
            <w:noProof/>
          </w:rPr>
          <w:t>User Characteristics</w:t>
        </w:r>
        <w:r>
          <w:rPr>
            <w:noProof/>
            <w:webHidden/>
          </w:rPr>
          <w:tab/>
        </w:r>
        <w:r>
          <w:rPr>
            <w:noProof/>
            <w:webHidden/>
          </w:rPr>
          <w:fldChar w:fldCharType="begin"/>
        </w:r>
        <w:r>
          <w:rPr>
            <w:noProof/>
            <w:webHidden/>
          </w:rPr>
          <w:instrText xml:space="preserve"> PAGEREF _Toc316495087 \h </w:instrText>
        </w:r>
        <w:r>
          <w:rPr>
            <w:noProof/>
            <w:webHidden/>
          </w:rPr>
        </w:r>
        <w:r>
          <w:rPr>
            <w:noProof/>
            <w:webHidden/>
          </w:rPr>
          <w:fldChar w:fldCharType="separate"/>
        </w:r>
        <w:r>
          <w:rPr>
            <w:noProof/>
            <w:webHidden/>
          </w:rPr>
          <w:t>4</w:t>
        </w:r>
        <w:r>
          <w:rPr>
            <w:noProof/>
            <w:webHidden/>
          </w:rPr>
          <w:fldChar w:fldCharType="end"/>
        </w:r>
      </w:hyperlink>
    </w:p>
    <w:p w:rsidR="005C338D" w:rsidRDefault="005C338D">
      <w:pPr>
        <w:pStyle w:val="TOC3"/>
        <w:tabs>
          <w:tab w:val="left" w:pos="1100"/>
          <w:tab w:val="right" w:leader="dot" w:pos="13948"/>
        </w:tabs>
        <w:rPr>
          <w:rFonts w:asciiTheme="minorHAnsi" w:eastAsiaTheme="minorEastAsia" w:hAnsiTheme="minorHAnsi" w:cstheme="minorBidi"/>
          <w:noProof/>
          <w:sz w:val="22"/>
          <w:szCs w:val="22"/>
        </w:rPr>
      </w:pPr>
      <w:hyperlink w:anchor="_Toc316495088" w:history="1">
        <w:r w:rsidRPr="004C0A3C">
          <w:rPr>
            <w:rStyle w:val="Hyperlink"/>
            <w:rFonts w:eastAsia="Arial"/>
            <w:noProof/>
          </w:rPr>
          <w:t>2.3.1</w:t>
        </w:r>
        <w:r>
          <w:rPr>
            <w:rFonts w:asciiTheme="minorHAnsi" w:eastAsiaTheme="minorEastAsia" w:hAnsiTheme="minorHAnsi" w:cstheme="minorBidi"/>
            <w:noProof/>
            <w:sz w:val="22"/>
            <w:szCs w:val="22"/>
          </w:rPr>
          <w:tab/>
        </w:r>
        <w:r w:rsidRPr="004C0A3C">
          <w:rPr>
            <w:rStyle w:val="Hyperlink"/>
            <w:rFonts w:eastAsia="Arial"/>
            <w:noProof/>
          </w:rPr>
          <w:t>Dispatcher</w:t>
        </w:r>
        <w:r>
          <w:rPr>
            <w:noProof/>
            <w:webHidden/>
          </w:rPr>
          <w:tab/>
        </w:r>
        <w:r>
          <w:rPr>
            <w:noProof/>
            <w:webHidden/>
          </w:rPr>
          <w:fldChar w:fldCharType="begin"/>
        </w:r>
        <w:r>
          <w:rPr>
            <w:noProof/>
            <w:webHidden/>
          </w:rPr>
          <w:instrText xml:space="preserve"> PAGEREF _Toc316495088 \h </w:instrText>
        </w:r>
        <w:r>
          <w:rPr>
            <w:noProof/>
            <w:webHidden/>
          </w:rPr>
        </w:r>
        <w:r>
          <w:rPr>
            <w:noProof/>
            <w:webHidden/>
          </w:rPr>
          <w:fldChar w:fldCharType="separate"/>
        </w:r>
        <w:r>
          <w:rPr>
            <w:noProof/>
            <w:webHidden/>
          </w:rPr>
          <w:t>4</w:t>
        </w:r>
        <w:r>
          <w:rPr>
            <w:noProof/>
            <w:webHidden/>
          </w:rPr>
          <w:fldChar w:fldCharType="end"/>
        </w:r>
      </w:hyperlink>
    </w:p>
    <w:p w:rsidR="005C338D" w:rsidRDefault="005C338D">
      <w:pPr>
        <w:pStyle w:val="TOC3"/>
        <w:tabs>
          <w:tab w:val="left" w:pos="1100"/>
          <w:tab w:val="right" w:leader="dot" w:pos="13948"/>
        </w:tabs>
        <w:rPr>
          <w:rFonts w:asciiTheme="minorHAnsi" w:eastAsiaTheme="minorEastAsia" w:hAnsiTheme="minorHAnsi" w:cstheme="minorBidi"/>
          <w:noProof/>
          <w:sz w:val="22"/>
          <w:szCs w:val="22"/>
        </w:rPr>
      </w:pPr>
      <w:hyperlink w:anchor="_Toc316495089" w:history="1">
        <w:r w:rsidRPr="004C0A3C">
          <w:rPr>
            <w:rStyle w:val="Hyperlink"/>
            <w:rFonts w:eastAsia="Arial"/>
            <w:noProof/>
          </w:rPr>
          <w:t>2.3.2</w:t>
        </w:r>
        <w:r>
          <w:rPr>
            <w:rFonts w:asciiTheme="minorHAnsi" w:eastAsiaTheme="minorEastAsia" w:hAnsiTheme="minorHAnsi" w:cstheme="minorBidi"/>
            <w:noProof/>
            <w:sz w:val="22"/>
            <w:szCs w:val="22"/>
          </w:rPr>
          <w:tab/>
        </w:r>
        <w:r w:rsidRPr="004C0A3C">
          <w:rPr>
            <w:rStyle w:val="Hyperlink"/>
            <w:rFonts w:eastAsia="Arial"/>
            <w:noProof/>
          </w:rPr>
          <w:t>Transit Schedule Manager</w:t>
        </w:r>
        <w:r>
          <w:rPr>
            <w:noProof/>
            <w:webHidden/>
          </w:rPr>
          <w:tab/>
        </w:r>
        <w:r>
          <w:rPr>
            <w:noProof/>
            <w:webHidden/>
          </w:rPr>
          <w:fldChar w:fldCharType="begin"/>
        </w:r>
        <w:r>
          <w:rPr>
            <w:noProof/>
            <w:webHidden/>
          </w:rPr>
          <w:instrText xml:space="preserve"> PAGEREF _Toc316495089 \h </w:instrText>
        </w:r>
        <w:r>
          <w:rPr>
            <w:noProof/>
            <w:webHidden/>
          </w:rPr>
        </w:r>
        <w:r>
          <w:rPr>
            <w:noProof/>
            <w:webHidden/>
          </w:rPr>
          <w:fldChar w:fldCharType="separate"/>
        </w:r>
        <w:r>
          <w:rPr>
            <w:noProof/>
            <w:webHidden/>
          </w:rPr>
          <w:t>4</w:t>
        </w:r>
        <w:r>
          <w:rPr>
            <w:noProof/>
            <w:webHidden/>
          </w:rPr>
          <w:fldChar w:fldCharType="end"/>
        </w:r>
      </w:hyperlink>
    </w:p>
    <w:p w:rsidR="005C338D" w:rsidRDefault="005C338D">
      <w:pPr>
        <w:pStyle w:val="TOC3"/>
        <w:tabs>
          <w:tab w:val="left" w:pos="1100"/>
          <w:tab w:val="right" w:leader="dot" w:pos="13948"/>
        </w:tabs>
        <w:rPr>
          <w:rFonts w:asciiTheme="minorHAnsi" w:eastAsiaTheme="minorEastAsia" w:hAnsiTheme="minorHAnsi" w:cstheme="minorBidi"/>
          <w:noProof/>
          <w:sz w:val="22"/>
          <w:szCs w:val="22"/>
        </w:rPr>
      </w:pPr>
      <w:hyperlink w:anchor="_Toc316495090" w:history="1">
        <w:r w:rsidRPr="004C0A3C">
          <w:rPr>
            <w:rStyle w:val="Hyperlink"/>
            <w:rFonts w:eastAsia="Arial"/>
            <w:noProof/>
          </w:rPr>
          <w:t>2.3.3</w:t>
        </w:r>
        <w:r>
          <w:rPr>
            <w:rFonts w:asciiTheme="minorHAnsi" w:eastAsiaTheme="minorEastAsia" w:hAnsiTheme="minorHAnsi" w:cstheme="minorBidi"/>
            <w:noProof/>
            <w:sz w:val="22"/>
            <w:szCs w:val="22"/>
          </w:rPr>
          <w:tab/>
        </w:r>
        <w:r w:rsidRPr="004C0A3C">
          <w:rPr>
            <w:rStyle w:val="Hyperlink"/>
            <w:rFonts w:eastAsia="Arial"/>
            <w:noProof/>
          </w:rPr>
          <w:t>Track Manager</w:t>
        </w:r>
        <w:r>
          <w:rPr>
            <w:noProof/>
            <w:webHidden/>
          </w:rPr>
          <w:tab/>
        </w:r>
        <w:r>
          <w:rPr>
            <w:noProof/>
            <w:webHidden/>
          </w:rPr>
          <w:fldChar w:fldCharType="begin"/>
        </w:r>
        <w:r>
          <w:rPr>
            <w:noProof/>
            <w:webHidden/>
          </w:rPr>
          <w:instrText xml:space="preserve"> PAGEREF _Toc316495090 \h </w:instrText>
        </w:r>
        <w:r>
          <w:rPr>
            <w:noProof/>
            <w:webHidden/>
          </w:rPr>
        </w:r>
        <w:r>
          <w:rPr>
            <w:noProof/>
            <w:webHidden/>
          </w:rPr>
          <w:fldChar w:fldCharType="separate"/>
        </w:r>
        <w:r>
          <w:rPr>
            <w:noProof/>
            <w:webHidden/>
          </w:rPr>
          <w:t>4</w:t>
        </w:r>
        <w:r>
          <w:rPr>
            <w:noProof/>
            <w:webHidden/>
          </w:rPr>
          <w:fldChar w:fldCharType="end"/>
        </w:r>
      </w:hyperlink>
    </w:p>
    <w:p w:rsidR="005C338D" w:rsidRDefault="005C338D">
      <w:pPr>
        <w:pStyle w:val="TOC3"/>
        <w:tabs>
          <w:tab w:val="left" w:pos="1100"/>
          <w:tab w:val="right" w:leader="dot" w:pos="13948"/>
        </w:tabs>
        <w:rPr>
          <w:rFonts w:asciiTheme="minorHAnsi" w:eastAsiaTheme="minorEastAsia" w:hAnsiTheme="minorHAnsi" w:cstheme="minorBidi"/>
          <w:noProof/>
          <w:sz w:val="22"/>
          <w:szCs w:val="22"/>
        </w:rPr>
      </w:pPr>
      <w:hyperlink w:anchor="_Toc316495091" w:history="1">
        <w:r w:rsidRPr="004C0A3C">
          <w:rPr>
            <w:rStyle w:val="Hyperlink"/>
            <w:rFonts w:eastAsia="Arial"/>
            <w:noProof/>
          </w:rPr>
          <w:t>2.3.4</w:t>
        </w:r>
        <w:r>
          <w:rPr>
            <w:rFonts w:asciiTheme="minorHAnsi" w:eastAsiaTheme="minorEastAsia" w:hAnsiTheme="minorHAnsi" w:cstheme="minorBidi"/>
            <w:noProof/>
            <w:sz w:val="22"/>
            <w:szCs w:val="22"/>
          </w:rPr>
          <w:tab/>
        </w:r>
        <w:r w:rsidRPr="004C0A3C">
          <w:rPr>
            <w:rStyle w:val="Hyperlink"/>
            <w:rFonts w:eastAsia="Arial"/>
            <w:noProof/>
          </w:rPr>
          <w:t>Viewer</w:t>
        </w:r>
        <w:r>
          <w:rPr>
            <w:noProof/>
            <w:webHidden/>
          </w:rPr>
          <w:tab/>
        </w:r>
        <w:r>
          <w:rPr>
            <w:noProof/>
            <w:webHidden/>
          </w:rPr>
          <w:fldChar w:fldCharType="begin"/>
        </w:r>
        <w:r>
          <w:rPr>
            <w:noProof/>
            <w:webHidden/>
          </w:rPr>
          <w:instrText xml:space="preserve"> PAGEREF _Toc316495091 \h </w:instrText>
        </w:r>
        <w:r>
          <w:rPr>
            <w:noProof/>
            <w:webHidden/>
          </w:rPr>
        </w:r>
        <w:r>
          <w:rPr>
            <w:noProof/>
            <w:webHidden/>
          </w:rPr>
          <w:fldChar w:fldCharType="separate"/>
        </w:r>
        <w:r>
          <w:rPr>
            <w:noProof/>
            <w:webHidden/>
          </w:rPr>
          <w:t>4</w:t>
        </w:r>
        <w:r>
          <w:rPr>
            <w:noProof/>
            <w:webHidden/>
          </w:rPr>
          <w:fldChar w:fldCharType="end"/>
        </w:r>
      </w:hyperlink>
    </w:p>
    <w:p w:rsidR="005C338D" w:rsidRDefault="005C338D">
      <w:pPr>
        <w:pStyle w:val="TOC1"/>
        <w:tabs>
          <w:tab w:val="left" w:pos="400"/>
          <w:tab w:val="right" w:leader="dot" w:pos="13948"/>
        </w:tabs>
        <w:rPr>
          <w:rFonts w:asciiTheme="minorHAnsi" w:eastAsiaTheme="minorEastAsia" w:hAnsiTheme="minorHAnsi" w:cstheme="minorBidi"/>
          <w:noProof/>
          <w:sz w:val="22"/>
          <w:szCs w:val="22"/>
        </w:rPr>
      </w:pPr>
      <w:hyperlink w:anchor="_Toc316495092" w:history="1">
        <w:r w:rsidRPr="004C0A3C">
          <w:rPr>
            <w:rStyle w:val="Hyperlink"/>
            <w:rFonts w:eastAsia="Arial"/>
            <w:noProof/>
          </w:rPr>
          <w:t>3</w:t>
        </w:r>
        <w:r>
          <w:rPr>
            <w:rFonts w:asciiTheme="minorHAnsi" w:eastAsiaTheme="minorEastAsia" w:hAnsiTheme="minorHAnsi" w:cstheme="minorBidi"/>
            <w:noProof/>
            <w:sz w:val="22"/>
            <w:szCs w:val="22"/>
          </w:rPr>
          <w:tab/>
        </w:r>
        <w:r w:rsidRPr="004C0A3C">
          <w:rPr>
            <w:rStyle w:val="Hyperlink"/>
            <w:rFonts w:eastAsia="Arial"/>
            <w:noProof/>
          </w:rPr>
          <w:t>Specific Requirements</w:t>
        </w:r>
        <w:r>
          <w:rPr>
            <w:noProof/>
            <w:webHidden/>
          </w:rPr>
          <w:tab/>
        </w:r>
        <w:r>
          <w:rPr>
            <w:noProof/>
            <w:webHidden/>
          </w:rPr>
          <w:fldChar w:fldCharType="begin"/>
        </w:r>
        <w:r>
          <w:rPr>
            <w:noProof/>
            <w:webHidden/>
          </w:rPr>
          <w:instrText xml:space="preserve"> PAGEREF _Toc316495092 \h </w:instrText>
        </w:r>
        <w:r>
          <w:rPr>
            <w:noProof/>
            <w:webHidden/>
          </w:rPr>
        </w:r>
        <w:r>
          <w:rPr>
            <w:noProof/>
            <w:webHidden/>
          </w:rPr>
          <w:fldChar w:fldCharType="separate"/>
        </w:r>
        <w:r>
          <w:rPr>
            <w:noProof/>
            <w:webHidden/>
          </w:rPr>
          <w:t>4</w:t>
        </w:r>
        <w:r>
          <w:rPr>
            <w:noProof/>
            <w:webHidden/>
          </w:rPr>
          <w:fldChar w:fldCharType="end"/>
        </w:r>
      </w:hyperlink>
    </w:p>
    <w:p w:rsidR="005C338D" w:rsidRDefault="005C338D">
      <w:pPr>
        <w:pStyle w:val="TOC2"/>
        <w:tabs>
          <w:tab w:val="left" w:pos="880"/>
          <w:tab w:val="right" w:leader="dot" w:pos="13948"/>
        </w:tabs>
        <w:rPr>
          <w:rFonts w:asciiTheme="minorHAnsi" w:eastAsiaTheme="minorEastAsia" w:hAnsiTheme="minorHAnsi" w:cstheme="minorBidi"/>
          <w:noProof/>
          <w:sz w:val="22"/>
          <w:szCs w:val="22"/>
        </w:rPr>
      </w:pPr>
      <w:hyperlink w:anchor="_Toc316495093" w:history="1">
        <w:r w:rsidRPr="004C0A3C">
          <w:rPr>
            <w:rStyle w:val="Hyperlink"/>
            <w:rFonts w:eastAsia="Arial"/>
            <w:noProof/>
          </w:rPr>
          <w:t>3.1</w:t>
        </w:r>
        <w:r>
          <w:rPr>
            <w:rFonts w:asciiTheme="minorHAnsi" w:eastAsiaTheme="minorEastAsia" w:hAnsiTheme="minorHAnsi" w:cstheme="minorBidi"/>
            <w:noProof/>
            <w:sz w:val="22"/>
            <w:szCs w:val="22"/>
          </w:rPr>
          <w:tab/>
        </w:r>
        <w:r w:rsidRPr="004C0A3C">
          <w:rPr>
            <w:rStyle w:val="Hyperlink"/>
            <w:rFonts w:eastAsia="Arial"/>
            <w:noProof/>
          </w:rPr>
          <w:t>External Interface Requirements</w:t>
        </w:r>
        <w:r>
          <w:rPr>
            <w:noProof/>
            <w:webHidden/>
          </w:rPr>
          <w:tab/>
        </w:r>
        <w:r>
          <w:rPr>
            <w:noProof/>
            <w:webHidden/>
          </w:rPr>
          <w:fldChar w:fldCharType="begin"/>
        </w:r>
        <w:r>
          <w:rPr>
            <w:noProof/>
            <w:webHidden/>
          </w:rPr>
          <w:instrText xml:space="preserve"> PAGEREF _Toc316495093 \h </w:instrText>
        </w:r>
        <w:r>
          <w:rPr>
            <w:noProof/>
            <w:webHidden/>
          </w:rPr>
        </w:r>
        <w:r>
          <w:rPr>
            <w:noProof/>
            <w:webHidden/>
          </w:rPr>
          <w:fldChar w:fldCharType="separate"/>
        </w:r>
        <w:r>
          <w:rPr>
            <w:noProof/>
            <w:webHidden/>
          </w:rPr>
          <w:t>5</w:t>
        </w:r>
        <w:r>
          <w:rPr>
            <w:noProof/>
            <w:webHidden/>
          </w:rPr>
          <w:fldChar w:fldCharType="end"/>
        </w:r>
      </w:hyperlink>
    </w:p>
    <w:p w:rsidR="005C338D" w:rsidRDefault="005C338D">
      <w:pPr>
        <w:pStyle w:val="TOC3"/>
        <w:tabs>
          <w:tab w:val="left" w:pos="1100"/>
          <w:tab w:val="right" w:leader="dot" w:pos="13948"/>
        </w:tabs>
        <w:rPr>
          <w:rFonts w:asciiTheme="minorHAnsi" w:eastAsiaTheme="minorEastAsia" w:hAnsiTheme="minorHAnsi" w:cstheme="minorBidi"/>
          <w:noProof/>
          <w:sz w:val="22"/>
          <w:szCs w:val="22"/>
        </w:rPr>
      </w:pPr>
      <w:hyperlink w:anchor="_Toc316495094" w:history="1">
        <w:r w:rsidRPr="004C0A3C">
          <w:rPr>
            <w:rStyle w:val="Hyperlink"/>
            <w:rFonts w:eastAsia="Arial"/>
            <w:noProof/>
          </w:rPr>
          <w:t>3.1.1</w:t>
        </w:r>
        <w:r>
          <w:rPr>
            <w:rFonts w:asciiTheme="minorHAnsi" w:eastAsiaTheme="minorEastAsia" w:hAnsiTheme="minorHAnsi" w:cstheme="minorBidi"/>
            <w:noProof/>
            <w:sz w:val="22"/>
            <w:szCs w:val="22"/>
          </w:rPr>
          <w:tab/>
        </w:r>
        <w:r w:rsidRPr="004C0A3C">
          <w:rPr>
            <w:rStyle w:val="Hyperlink"/>
            <w:rFonts w:eastAsia="Arial"/>
            <w:noProof/>
          </w:rPr>
          <w:t>User Interfaces</w:t>
        </w:r>
        <w:r>
          <w:rPr>
            <w:noProof/>
            <w:webHidden/>
          </w:rPr>
          <w:tab/>
        </w:r>
        <w:r>
          <w:rPr>
            <w:noProof/>
            <w:webHidden/>
          </w:rPr>
          <w:fldChar w:fldCharType="begin"/>
        </w:r>
        <w:r>
          <w:rPr>
            <w:noProof/>
            <w:webHidden/>
          </w:rPr>
          <w:instrText xml:space="preserve"> PAGEREF _Toc316495094 \h </w:instrText>
        </w:r>
        <w:r>
          <w:rPr>
            <w:noProof/>
            <w:webHidden/>
          </w:rPr>
        </w:r>
        <w:r>
          <w:rPr>
            <w:noProof/>
            <w:webHidden/>
          </w:rPr>
          <w:fldChar w:fldCharType="separate"/>
        </w:r>
        <w:r>
          <w:rPr>
            <w:noProof/>
            <w:webHidden/>
          </w:rPr>
          <w:t>5</w:t>
        </w:r>
        <w:r>
          <w:rPr>
            <w:noProof/>
            <w:webHidden/>
          </w:rPr>
          <w:fldChar w:fldCharType="end"/>
        </w:r>
      </w:hyperlink>
    </w:p>
    <w:p w:rsidR="005C338D" w:rsidRDefault="005C338D">
      <w:pPr>
        <w:pStyle w:val="TOC3"/>
        <w:tabs>
          <w:tab w:val="left" w:pos="1100"/>
          <w:tab w:val="right" w:leader="dot" w:pos="13948"/>
        </w:tabs>
        <w:rPr>
          <w:rFonts w:asciiTheme="minorHAnsi" w:eastAsiaTheme="minorEastAsia" w:hAnsiTheme="minorHAnsi" w:cstheme="minorBidi"/>
          <w:noProof/>
          <w:sz w:val="22"/>
          <w:szCs w:val="22"/>
        </w:rPr>
      </w:pPr>
      <w:hyperlink w:anchor="_Toc316495095" w:history="1">
        <w:r w:rsidRPr="004C0A3C">
          <w:rPr>
            <w:rStyle w:val="Hyperlink"/>
            <w:rFonts w:eastAsia="Arial"/>
            <w:noProof/>
          </w:rPr>
          <w:t>3.1.2</w:t>
        </w:r>
        <w:r>
          <w:rPr>
            <w:rFonts w:asciiTheme="minorHAnsi" w:eastAsiaTheme="minorEastAsia" w:hAnsiTheme="minorHAnsi" w:cstheme="minorBidi"/>
            <w:noProof/>
            <w:sz w:val="22"/>
            <w:szCs w:val="22"/>
          </w:rPr>
          <w:tab/>
        </w:r>
        <w:r w:rsidRPr="004C0A3C">
          <w:rPr>
            <w:rStyle w:val="Hyperlink"/>
            <w:rFonts w:eastAsia="Arial"/>
            <w:noProof/>
          </w:rPr>
          <w:t>Software Interfaces</w:t>
        </w:r>
        <w:r>
          <w:rPr>
            <w:noProof/>
            <w:webHidden/>
          </w:rPr>
          <w:tab/>
        </w:r>
        <w:r>
          <w:rPr>
            <w:noProof/>
            <w:webHidden/>
          </w:rPr>
          <w:fldChar w:fldCharType="begin"/>
        </w:r>
        <w:r>
          <w:rPr>
            <w:noProof/>
            <w:webHidden/>
          </w:rPr>
          <w:instrText xml:space="preserve"> PAGEREF _Toc316495095 \h </w:instrText>
        </w:r>
        <w:r>
          <w:rPr>
            <w:noProof/>
            <w:webHidden/>
          </w:rPr>
        </w:r>
        <w:r>
          <w:rPr>
            <w:noProof/>
            <w:webHidden/>
          </w:rPr>
          <w:fldChar w:fldCharType="separate"/>
        </w:r>
        <w:r>
          <w:rPr>
            <w:noProof/>
            <w:webHidden/>
          </w:rPr>
          <w:t>5</w:t>
        </w:r>
        <w:r>
          <w:rPr>
            <w:noProof/>
            <w:webHidden/>
          </w:rPr>
          <w:fldChar w:fldCharType="end"/>
        </w:r>
      </w:hyperlink>
    </w:p>
    <w:p w:rsidR="005C338D" w:rsidRDefault="005C338D">
      <w:pPr>
        <w:pStyle w:val="TOC3"/>
        <w:tabs>
          <w:tab w:val="left" w:pos="1100"/>
          <w:tab w:val="right" w:leader="dot" w:pos="13948"/>
        </w:tabs>
        <w:rPr>
          <w:rFonts w:asciiTheme="minorHAnsi" w:eastAsiaTheme="minorEastAsia" w:hAnsiTheme="minorHAnsi" w:cstheme="minorBidi"/>
          <w:noProof/>
          <w:sz w:val="22"/>
          <w:szCs w:val="22"/>
        </w:rPr>
      </w:pPr>
      <w:hyperlink w:anchor="_Toc316495096" w:history="1">
        <w:r w:rsidRPr="004C0A3C">
          <w:rPr>
            <w:rStyle w:val="Hyperlink"/>
            <w:rFonts w:eastAsia="Arial"/>
            <w:noProof/>
          </w:rPr>
          <w:t>3.1.3</w:t>
        </w:r>
        <w:r>
          <w:rPr>
            <w:rFonts w:asciiTheme="minorHAnsi" w:eastAsiaTheme="minorEastAsia" w:hAnsiTheme="minorHAnsi" w:cstheme="minorBidi"/>
            <w:noProof/>
            <w:sz w:val="22"/>
            <w:szCs w:val="22"/>
          </w:rPr>
          <w:tab/>
        </w:r>
        <w:r w:rsidRPr="004C0A3C">
          <w:rPr>
            <w:rStyle w:val="Hyperlink"/>
            <w:rFonts w:eastAsia="Arial"/>
            <w:noProof/>
          </w:rPr>
          <w:t>Communications Protocols</w:t>
        </w:r>
        <w:r>
          <w:rPr>
            <w:noProof/>
            <w:webHidden/>
          </w:rPr>
          <w:tab/>
        </w:r>
        <w:r>
          <w:rPr>
            <w:noProof/>
            <w:webHidden/>
          </w:rPr>
          <w:fldChar w:fldCharType="begin"/>
        </w:r>
        <w:r>
          <w:rPr>
            <w:noProof/>
            <w:webHidden/>
          </w:rPr>
          <w:instrText xml:space="preserve"> PAGEREF _Toc316495096 \h </w:instrText>
        </w:r>
        <w:r>
          <w:rPr>
            <w:noProof/>
            <w:webHidden/>
          </w:rPr>
        </w:r>
        <w:r>
          <w:rPr>
            <w:noProof/>
            <w:webHidden/>
          </w:rPr>
          <w:fldChar w:fldCharType="separate"/>
        </w:r>
        <w:r>
          <w:rPr>
            <w:noProof/>
            <w:webHidden/>
          </w:rPr>
          <w:t>6</w:t>
        </w:r>
        <w:r>
          <w:rPr>
            <w:noProof/>
            <w:webHidden/>
          </w:rPr>
          <w:fldChar w:fldCharType="end"/>
        </w:r>
      </w:hyperlink>
    </w:p>
    <w:p w:rsidR="005C338D" w:rsidRDefault="005C338D">
      <w:pPr>
        <w:pStyle w:val="TOC3"/>
        <w:tabs>
          <w:tab w:val="left" w:pos="1100"/>
          <w:tab w:val="right" w:leader="dot" w:pos="13948"/>
        </w:tabs>
        <w:rPr>
          <w:rFonts w:asciiTheme="minorHAnsi" w:eastAsiaTheme="minorEastAsia" w:hAnsiTheme="minorHAnsi" w:cstheme="minorBidi"/>
          <w:noProof/>
          <w:sz w:val="22"/>
          <w:szCs w:val="22"/>
        </w:rPr>
      </w:pPr>
      <w:hyperlink w:anchor="_Toc316495097" w:history="1">
        <w:r w:rsidRPr="004C0A3C">
          <w:rPr>
            <w:rStyle w:val="Hyperlink"/>
            <w:rFonts w:eastAsia="Arial"/>
            <w:noProof/>
          </w:rPr>
          <w:t>3.1.4</w:t>
        </w:r>
        <w:r>
          <w:rPr>
            <w:rFonts w:asciiTheme="minorHAnsi" w:eastAsiaTheme="minorEastAsia" w:hAnsiTheme="minorHAnsi" w:cstheme="minorBidi"/>
            <w:noProof/>
            <w:sz w:val="22"/>
            <w:szCs w:val="22"/>
          </w:rPr>
          <w:tab/>
        </w:r>
        <w:r w:rsidRPr="004C0A3C">
          <w:rPr>
            <w:rStyle w:val="Hyperlink"/>
            <w:rFonts w:eastAsia="Arial"/>
            <w:noProof/>
          </w:rPr>
          <w:t>Memory Constraints</w:t>
        </w:r>
        <w:r>
          <w:rPr>
            <w:noProof/>
            <w:webHidden/>
          </w:rPr>
          <w:tab/>
        </w:r>
        <w:r>
          <w:rPr>
            <w:noProof/>
            <w:webHidden/>
          </w:rPr>
          <w:fldChar w:fldCharType="begin"/>
        </w:r>
        <w:r>
          <w:rPr>
            <w:noProof/>
            <w:webHidden/>
          </w:rPr>
          <w:instrText xml:space="preserve"> PAGEREF _Toc316495097 \h </w:instrText>
        </w:r>
        <w:r>
          <w:rPr>
            <w:noProof/>
            <w:webHidden/>
          </w:rPr>
        </w:r>
        <w:r>
          <w:rPr>
            <w:noProof/>
            <w:webHidden/>
          </w:rPr>
          <w:fldChar w:fldCharType="separate"/>
        </w:r>
        <w:r>
          <w:rPr>
            <w:noProof/>
            <w:webHidden/>
          </w:rPr>
          <w:t>7</w:t>
        </w:r>
        <w:r>
          <w:rPr>
            <w:noProof/>
            <w:webHidden/>
          </w:rPr>
          <w:fldChar w:fldCharType="end"/>
        </w:r>
      </w:hyperlink>
    </w:p>
    <w:p w:rsidR="005C338D" w:rsidRDefault="005C338D">
      <w:pPr>
        <w:pStyle w:val="TOC3"/>
        <w:tabs>
          <w:tab w:val="left" w:pos="1100"/>
          <w:tab w:val="right" w:leader="dot" w:pos="13948"/>
        </w:tabs>
        <w:rPr>
          <w:rFonts w:asciiTheme="minorHAnsi" w:eastAsiaTheme="minorEastAsia" w:hAnsiTheme="minorHAnsi" w:cstheme="minorBidi"/>
          <w:noProof/>
          <w:sz w:val="22"/>
          <w:szCs w:val="22"/>
        </w:rPr>
      </w:pPr>
      <w:hyperlink w:anchor="_Toc316495098" w:history="1">
        <w:r w:rsidRPr="004C0A3C">
          <w:rPr>
            <w:rStyle w:val="Hyperlink"/>
            <w:rFonts w:eastAsia="Arial"/>
            <w:noProof/>
          </w:rPr>
          <w:t>3.1.5</w:t>
        </w:r>
        <w:r>
          <w:rPr>
            <w:rFonts w:asciiTheme="minorHAnsi" w:eastAsiaTheme="minorEastAsia" w:hAnsiTheme="minorHAnsi" w:cstheme="minorBidi"/>
            <w:noProof/>
            <w:sz w:val="22"/>
            <w:szCs w:val="22"/>
          </w:rPr>
          <w:tab/>
        </w:r>
        <w:r w:rsidRPr="004C0A3C">
          <w:rPr>
            <w:rStyle w:val="Hyperlink"/>
            <w:rFonts w:eastAsia="Arial"/>
            <w:noProof/>
          </w:rPr>
          <w:t>Operation</w:t>
        </w:r>
        <w:r>
          <w:rPr>
            <w:noProof/>
            <w:webHidden/>
          </w:rPr>
          <w:tab/>
        </w:r>
        <w:r>
          <w:rPr>
            <w:noProof/>
            <w:webHidden/>
          </w:rPr>
          <w:fldChar w:fldCharType="begin"/>
        </w:r>
        <w:r>
          <w:rPr>
            <w:noProof/>
            <w:webHidden/>
          </w:rPr>
          <w:instrText xml:space="preserve"> PAGEREF _Toc316495098 \h </w:instrText>
        </w:r>
        <w:r>
          <w:rPr>
            <w:noProof/>
            <w:webHidden/>
          </w:rPr>
        </w:r>
        <w:r>
          <w:rPr>
            <w:noProof/>
            <w:webHidden/>
          </w:rPr>
          <w:fldChar w:fldCharType="separate"/>
        </w:r>
        <w:r>
          <w:rPr>
            <w:noProof/>
            <w:webHidden/>
          </w:rPr>
          <w:t>7</w:t>
        </w:r>
        <w:r>
          <w:rPr>
            <w:noProof/>
            <w:webHidden/>
          </w:rPr>
          <w:fldChar w:fldCharType="end"/>
        </w:r>
      </w:hyperlink>
    </w:p>
    <w:p w:rsidR="005C338D" w:rsidRDefault="005C338D">
      <w:pPr>
        <w:pStyle w:val="TOC3"/>
        <w:tabs>
          <w:tab w:val="left" w:pos="1100"/>
          <w:tab w:val="right" w:leader="dot" w:pos="13948"/>
        </w:tabs>
        <w:rPr>
          <w:rFonts w:asciiTheme="minorHAnsi" w:eastAsiaTheme="minorEastAsia" w:hAnsiTheme="minorHAnsi" w:cstheme="minorBidi"/>
          <w:noProof/>
          <w:sz w:val="22"/>
          <w:szCs w:val="22"/>
        </w:rPr>
      </w:pPr>
      <w:hyperlink w:anchor="_Toc316495099" w:history="1">
        <w:r w:rsidRPr="004C0A3C">
          <w:rPr>
            <w:rStyle w:val="Hyperlink"/>
            <w:rFonts w:eastAsia="Arial"/>
            <w:noProof/>
          </w:rPr>
          <w:t>3.1.6</w:t>
        </w:r>
        <w:r>
          <w:rPr>
            <w:rFonts w:asciiTheme="minorHAnsi" w:eastAsiaTheme="minorEastAsia" w:hAnsiTheme="minorHAnsi" w:cstheme="minorBidi"/>
            <w:noProof/>
            <w:sz w:val="22"/>
            <w:szCs w:val="22"/>
          </w:rPr>
          <w:tab/>
        </w:r>
        <w:r w:rsidRPr="004C0A3C">
          <w:rPr>
            <w:rStyle w:val="Hyperlink"/>
            <w:rFonts w:eastAsia="Arial"/>
            <w:noProof/>
          </w:rPr>
          <w:t>Product function</w:t>
        </w:r>
        <w:r>
          <w:rPr>
            <w:noProof/>
            <w:webHidden/>
          </w:rPr>
          <w:tab/>
        </w:r>
        <w:r>
          <w:rPr>
            <w:noProof/>
            <w:webHidden/>
          </w:rPr>
          <w:fldChar w:fldCharType="begin"/>
        </w:r>
        <w:r>
          <w:rPr>
            <w:noProof/>
            <w:webHidden/>
          </w:rPr>
          <w:instrText xml:space="preserve"> PAGEREF _Toc316495099 \h </w:instrText>
        </w:r>
        <w:r>
          <w:rPr>
            <w:noProof/>
            <w:webHidden/>
          </w:rPr>
        </w:r>
        <w:r>
          <w:rPr>
            <w:noProof/>
            <w:webHidden/>
          </w:rPr>
          <w:fldChar w:fldCharType="separate"/>
        </w:r>
        <w:r>
          <w:rPr>
            <w:noProof/>
            <w:webHidden/>
          </w:rPr>
          <w:t>7</w:t>
        </w:r>
        <w:r>
          <w:rPr>
            <w:noProof/>
            <w:webHidden/>
          </w:rPr>
          <w:fldChar w:fldCharType="end"/>
        </w:r>
      </w:hyperlink>
    </w:p>
    <w:p w:rsidR="005C338D" w:rsidRDefault="005C338D">
      <w:pPr>
        <w:pStyle w:val="TOC2"/>
        <w:tabs>
          <w:tab w:val="left" w:pos="880"/>
          <w:tab w:val="right" w:leader="dot" w:pos="13948"/>
        </w:tabs>
        <w:rPr>
          <w:rFonts w:asciiTheme="minorHAnsi" w:eastAsiaTheme="minorEastAsia" w:hAnsiTheme="minorHAnsi" w:cstheme="minorBidi"/>
          <w:noProof/>
          <w:sz w:val="22"/>
          <w:szCs w:val="22"/>
        </w:rPr>
      </w:pPr>
      <w:hyperlink w:anchor="_Toc316495100" w:history="1">
        <w:r w:rsidRPr="004C0A3C">
          <w:rPr>
            <w:rStyle w:val="Hyperlink"/>
            <w:rFonts w:eastAsia="Arial"/>
            <w:noProof/>
          </w:rPr>
          <w:t>3.2</w:t>
        </w:r>
        <w:r>
          <w:rPr>
            <w:rFonts w:asciiTheme="minorHAnsi" w:eastAsiaTheme="minorEastAsia" w:hAnsiTheme="minorHAnsi" w:cstheme="minorBidi"/>
            <w:noProof/>
            <w:sz w:val="22"/>
            <w:szCs w:val="22"/>
          </w:rPr>
          <w:tab/>
        </w:r>
        <w:r w:rsidRPr="004C0A3C">
          <w:rPr>
            <w:rStyle w:val="Hyperlink"/>
            <w:rFonts w:eastAsia="Arial"/>
            <w:noProof/>
          </w:rPr>
          <w:t>Software System Attributes</w:t>
        </w:r>
        <w:r>
          <w:rPr>
            <w:noProof/>
            <w:webHidden/>
          </w:rPr>
          <w:tab/>
        </w:r>
        <w:r>
          <w:rPr>
            <w:noProof/>
            <w:webHidden/>
          </w:rPr>
          <w:fldChar w:fldCharType="begin"/>
        </w:r>
        <w:r>
          <w:rPr>
            <w:noProof/>
            <w:webHidden/>
          </w:rPr>
          <w:instrText xml:space="preserve"> PAGEREF _Toc316495100 \h </w:instrText>
        </w:r>
        <w:r>
          <w:rPr>
            <w:noProof/>
            <w:webHidden/>
          </w:rPr>
        </w:r>
        <w:r>
          <w:rPr>
            <w:noProof/>
            <w:webHidden/>
          </w:rPr>
          <w:fldChar w:fldCharType="separate"/>
        </w:r>
        <w:r>
          <w:rPr>
            <w:noProof/>
            <w:webHidden/>
          </w:rPr>
          <w:t>8</w:t>
        </w:r>
        <w:r>
          <w:rPr>
            <w:noProof/>
            <w:webHidden/>
          </w:rPr>
          <w:fldChar w:fldCharType="end"/>
        </w:r>
      </w:hyperlink>
    </w:p>
    <w:p w:rsidR="005C338D" w:rsidRDefault="005C338D">
      <w:pPr>
        <w:pStyle w:val="TOC3"/>
        <w:tabs>
          <w:tab w:val="left" w:pos="1100"/>
          <w:tab w:val="right" w:leader="dot" w:pos="13948"/>
        </w:tabs>
        <w:rPr>
          <w:rFonts w:asciiTheme="minorHAnsi" w:eastAsiaTheme="minorEastAsia" w:hAnsiTheme="minorHAnsi" w:cstheme="minorBidi"/>
          <w:noProof/>
          <w:sz w:val="22"/>
          <w:szCs w:val="22"/>
        </w:rPr>
      </w:pPr>
      <w:hyperlink w:anchor="_Toc316495101" w:history="1">
        <w:r w:rsidRPr="004C0A3C">
          <w:rPr>
            <w:rStyle w:val="Hyperlink"/>
            <w:rFonts w:eastAsia="Arial"/>
            <w:noProof/>
          </w:rPr>
          <w:t>3.2.1</w:t>
        </w:r>
        <w:r>
          <w:rPr>
            <w:rFonts w:asciiTheme="minorHAnsi" w:eastAsiaTheme="minorEastAsia" w:hAnsiTheme="minorHAnsi" w:cstheme="minorBidi"/>
            <w:noProof/>
            <w:sz w:val="22"/>
            <w:szCs w:val="22"/>
          </w:rPr>
          <w:tab/>
        </w:r>
        <w:r w:rsidRPr="004C0A3C">
          <w:rPr>
            <w:rStyle w:val="Hyperlink"/>
            <w:rFonts w:eastAsia="Arial"/>
            <w:noProof/>
          </w:rPr>
          <w:t>Reliability</w:t>
        </w:r>
        <w:r>
          <w:rPr>
            <w:noProof/>
            <w:webHidden/>
          </w:rPr>
          <w:tab/>
        </w:r>
        <w:r>
          <w:rPr>
            <w:noProof/>
            <w:webHidden/>
          </w:rPr>
          <w:fldChar w:fldCharType="begin"/>
        </w:r>
        <w:r>
          <w:rPr>
            <w:noProof/>
            <w:webHidden/>
          </w:rPr>
          <w:instrText xml:space="preserve"> PAGEREF _Toc316495101 \h </w:instrText>
        </w:r>
        <w:r>
          <w:rPr>
            <w:noProof/>
            <w:webHidden/>
          </w:rPr>
        </w:r>
        <w:r>
          <w:rPr>
            <w:noProof/>
            <w:webHidden/>
          </w:rPr>
          <w:fldChar w:fldCharType="separate"/>
        </w:r>
        <w:r>
          <w:rPr>
            <w:noProof/>
            <w:webHidden/>
          </w:rPr>
          <w:t>8</w:t>
        </w:r>
        <w:r>
          <w:rPr>
            <w:noProof/>
            <w:webHidden/>
          </w:rPr>
          <w:fldChar w:fldCharType="end"/>
        </w:r>
      </w:hyperlink>
    </w:p>
    <w:p w:rsidR="005C338D" w:rsidRDefault="005C338D">
      <w:pPr>
        <w:pStyle w:val="TOC3"/>
        <w:tabs>
          <w:tab w:val="left" w:pos="1100"/>
          <w:tab w:val="right" w:leader="dot" w:pos="13948"/>
        </w:tabs>
        <w:rPr>
          <w:rFonts w:asciiTheme="minorHAnsi" w:eastAsiaTheme="minorEastAsia" w:hAnsiTheme="minorHAnsi" w:cstheme="minorBidi"/>
          <w:noProof/>
          <w:sz w:val="22"/>
          <w:szCs w:val="22"/>
        </w:rPr>
      </w:pPr>
      <w:hyperlink w:anchor="_Toc316495102" w:history="1">
        <w:r w:rsidRPr="004C0A3C">
          <w:rPr>
            <w:rStyle w:val="Hyperlink"/>
            <w:rFonts w:eastAsia="Arial"/>
            <w:noProof/>
          </w:rPr>
          <w:t>3.2.2</w:t>
        </w:r>
        <w:r>
          <w:rPr>
            <w:rFonts w:asciiTheme="minorHAnsi" w:eastAsiaTheme="minorEastAsia" w:hAnsiTheme="minorHAnsi" w:cstheme="minorBidi"/>
            <w:noProof/>
            <w:sz w:val="22"/>
            <w:szCs w:val="22"/>
          </w:rPr>
          <w:tab/>
        </w:r>
        <w:r w:rsidRPr="004C0A3C">
          <w:rPr>
            <w:rStyle w:val="Hyperlink"/>
            <w:rFonts w:eastAsia="Arial"/>
            <w:noProof/>
          </w:rPr>
          <w:t>Security</w:t>
        </w:r>
        <w:r>
          <w:rPr>
            <w:noProof/>
            <w:webHidden/>
          </w:rPr>
          <w:tab/>
        </w:r>
        <w:r>
          <w:rPr>
            <w:noProof/>
            <w:webHidden/>
          </w:rPr>
          <w:fldChar w:fldCharType="begin"/>
        </w:r>
        <w:r>
          <w:rPr>
            <w:noProof/>
            <w:webHidden/>
          </w:rPr>
          <w:instrText xml:space="preserve"> PAGEREF _Toc316495102 \h </w:instrText>
        </w:r>
        <w:r>
          <w:rPr>
            <w:noProof/>
            <w:webHidden/>
          </w:rPr>
        </w:r>
        <w:r>
          <w:rPr>
            <w:noProof/>
            <w:webHidden/>
          </w:rPr>
          <w:fldChar w:fldCharType="separate"/>
        </w:r>
        <w:r>
          <w:rPr>
            <w:noProof/>
            <w:webHidden/>
          </w:rPr>
          <w:t>8</w:t>
        </w:r>
        <w:r>
          <w:rPr>
            <w:noProof/>
            <w:webHidden/>
          </w:rPr>
          <w:fldChar w:fldCharType="end"/>
        </w:r>
      </w:hyperlink>
    </w:p>
    <w:p w:rsidR="005C338D" w:rsidRDefault="005C338D">
      <w:pPr>
        <w:pStyle w:val="TOC3"/>
        <w:tabs>
          <w:tab w:val="left" w:pos="1100"/>
          <w:tab w:val="right" w:leader="dot" w:pos="13948"/>
        </w:tabs>
        <w:rPr>
          <w:rFonts w:asciiTheme="minorHAnsi" w:eastAsiaTheme="minorEastAsia" w:hAnsiTheme="minorHAnsi" w:cstheme="minorBidi"/>
          <w:noProof/>
          <w:sz w:val="22"/>
          <w:szCs w:val="22"/>
        </w:rPr>
      </w:pPr>
      <w:hyperlink w:anchor="_Toc316495103" w:history="1">
        <w:r w:rsidRPr="004C0A3C">
          <w:rPr>
            <w:rStyle w:val="Hyperlink"/>
            <w:rFonts w:eastAsia="Arial"/>
            <w:noProof/>
          </w:rPr>
          <w:t>3.2.3</w:t>
        </w:r>
        <w:r>
          <w:rPr>
            <w:rFonts w:asciiTheme="minorHAnsi" w:eastAsiaTheme="minorEastAsia" w:hAnsiTheme="minorHAnsi" w:cstheme="minorBidi"/>
            <w:noProof/>
            <w:sz w:val="22"/>
            <w:szCs w:val="22"/>
          </w:rPr>
          <w:tab/>
        </w:r>
        <w:r w:rsidRPr="004C0A3C">
          <w:rPr>
            <w:rStyle w:val="Hyperlink"/>
            <w:rFonts w:eastAsia="Arial"/>
            <w:noProof/>
          </w:rPr>
          <w:t>Portability</w:t>
        </w:r>
        <w:r>
          <w:rPr>
            <w:noProof/>
            <w:webHidden/>
          </w:rPr>
          <w:tab/>
        </w:r>
        <w:r>
          <w:rPr>
            <w:noProof/>
            <w:webHidden/>
          </w:rPr>
          <w:fldChar w:fldCharType="begin"/>
        </w:r>
        <w:r>
          <w:rPr>
            <w:noProof/>
            <w:webHidden/>
          </w:rPr>
          <w:instrText xml:space="preserve"> PAGEREF _Toc316495103 \h </w:instrText>
        </w:r>
        <w:r>
          <w:rPr>
            <w:noProof/>
            <w:webHidden/>
          </w:rPr>
        </w:r>
        <w:r>
          <w:rPr>
            <w:noProof/>
            <w:webHidden/>
          </w:rPr>
          <w:fldChar w:fldCharType="separate"/>
        </w:r>
        <w:r>
          <w:rPr>
            <w:noProof/>
            <w:webHidden/>
          </w:rPr>
          <w:t>8</w:t>
        </w:r>
        <w:r>
          <w:rPr>
            <w:noProof/>
            <w:webHidden/>
          </w:rPr>
          <w:fldChar w:fldCharType="end"/>
        </w:r>
      </w:hyperlink>
    </w:p>
    <w:p w:rsidR="005C338D" w:rsidRDefault="005C338D">
      <w:pPr>
        <w:pStyle w:val="TOC3"/>
        <w:tabs>
          <w:tab w:val="left" w:pos="1100"/>
          <w:tab w:val="right" w:leader="dot" w:pos="13948"/>
        </w:tabs>
        <w:rPr>
          <w:rFonts w:asciiTheme="minorHAnsi" w:eastAsiaTheme="minorEastAsia" w:hAnsiTheme="minorHAnsi" w:cstheme="minorBidi"/>
          <w:noProof/>
          <w:sz w:val="22"/>
          <w:szCs w:val="22"/>
        </w:rPr>
      </w:pPr>
      <w:hyperlink w:anchor="_Toc316495104" w:history="1">
        <w:r w:rsidRPr="004C0A3C">
          <w:rPr>
            <w:rStyle w:val="Hyperlink"/>
            <w:rFonts w:eastAsia="Arial"/>
            <w:noProof/>
          </w:rPr>
          <w:t>3.2.4</w:t>
        </w:r>
        <w:r>
          <w:rPr>
            <w:rFonts w:asciiTheme="minorHAnsi" w:eastAsiaTheme="minorEastAsia" w:hAnsiTheme="minorHAnsi" w:cstheme="minorBidi"/>
            <w:noProof/>
            <w:sz w:val="22"/>
            <w:szCs w:val="22"/>
          </w:rPr>
          <w:tab/>
        </w:r>
        <w:r w:rsidRPr="004C0A3C">
          <w:rPr>
            <w:rStyle w:val="Hyperlink"/>
            <w:rFonts w:eastAsia="Arial"/>
            <w:noProof/>
          </w:rPr>
          <w:t>Performance</w:t>
        </w:r>
        <w:r>
          <w:rPr>
            <w:noProof/>
            <w:webHidden/>
          </w:rPr>
          <w:tab/>
        </w:r>
        <w:r>
          <w:rPr>
            <w:noProof/>
            <w:webHidden/>
          </w:rPr>
          <w:fldChar w:fldCharType="begin"/>
        </w:r>
        <w:r>
          <w:rPr>
            <w:noProof/>
            <w:webHidden/>
          </w:rPr>
          <w:instrText xml:space="preserve"> PAGEREF _Toc316495104 \h </w:instrText>
        </w:r>
        <w:r>
          <w:rPr>
            <w:noProof/>
            <w:webHidden/>
          </w:rPr>
        </w:r>
        <w:r>
          <w:rPr>
            <w:noProof/>
            <w:webHidden/>
          </w:rPr>
          <w:fldChar w:fldCharType="separate"/>
        </w:r>
        <w:r>
          <w:rPr>
            <w:noProof/>
            <w:webHidden/>
          </w:rPr>
          <w:t>9</w:t>
        </w:r>
        <w:r>
          <w:rPr>
            <w:noProof/>
            <w:webHidden/>
          </w:rPr>
          <w:fldChar w:fldCharType="end"/>
        </w:r>
      </w:hyperlink>
    </w:p>
    <w:p w:rsidR="005C338D" w:rsidRDefault="005C338D">
      <w:pPr>
        <w:pStyle w:val="TOC2"/>
        <w:tabs>
          <w:tab w:val="left" w:pos="880"/>
          <w:tab w:val="right" w:leader="dot" w:pos="13948"/>
        </w:tabs>
        <w:rPr>
          <w:rFonts w:asciiTheme="minorHAnsi" w:eastAsiaTheme="minorEastAsia" w:hAnsiTheme="minorHAnsi" w:cstheme="minorBidi"/>
          <w:noProof/>
          <w:sz w:val="22"/>
          <w:szCs w:val="22"/>
        </w:rPr>
      </w:pPr>
      <w:hyperlink w:anchor="_Toc316495105" w:history="1">
        <w:r w:rsidRPr="004C0A3C">
          <w:rPr>
            <w:rStyle w:val="Hyperlink"/>
            <w:rFonts w:eastAsia="Arial"/>
            <w:noProof/>
          </w:rPr>
          <w:t>3.3</w:t>
        </w:r>
        <w:r>
          <w:rPr>
            <w:rFonts w:asciiTheme="minorHAnsi" w:eastAsiaTheme="minorEastAsia" w:hAnsiTheme="minorHAnsi" w:cstheme="minorBidi"/>
            <w:noProof/>
            <w:sz w:val="22"/>
            <w:szCs w:val="22"/>
          </w:rPr>
          <w:tab/>
        </w:r>
        <w:r w:rsidRPr="004C0A3C">
          <w:rPr>
            <w:rStyle w:val="Hyperlink"/>
            <w:rFonts w:eastAsia="Arial"/>
            <w:noProof/>
          </w:rPr>
          <w:t>Database Requirements</w:t>
        </w:r>
        <w:r>
          <w:rPr>
            <w:noProof/>
            <w:webHidden/>
          </w:rPr>
          <w:tab/>
        </w:r>
        <w:r>
          <w:rPr>
            <w:noProof/>
            <w:webHidden/>
          </w:rPr>
          <w:fldChar w:fldCharType="begin"/>
        </w:r>
        <w:r>
          <w:rPr>
            <w:noProof/>
            <w:webHidden/>
          </w:rPr>
          <w:instrText xml:space="preserve"> PAGEREF _Toc316495105 \h </w:instrText>
        </w:r>
        <w:r>
          <w:rPr>
            <w:noProof/>
            <w:webHidden/>
          </w:rPr>
        </w:r>
        <w:r>
          <w:rPr>
            <w:noProof/>
            <w:webHidden/>
          </w:rPr>
          <w:fldChar w:fldCharType="separate"/>
        </w:r>
        <w:r>
          <w:rPr>
            <w:noProof/>
            <w:webHidden/>
          </w:rPr>
          <w:t>9</w:t>
        </w:r>
        <w:r>
          <w:rPr>
            <w:noProof/>
            <w:webHidden/>
          </w:rPr>
          <w:fldChar w:fldCharType="end"/>
        </w:r>
      </w:hyperlink>
    </w:p>
    <w:p w:rsidR="005C338D" w:rsidRDefault="005C338D">
      <w:pPr>
        <w:pStyle w:val="TOC3"/>
        <w:tabs>
          <w:tab w:val="left" w:pos="1100"/>
          <w:tab w:val="right" w:leader="dot" w:pos="13948"/>
        </w:tabs>
        <w:rPr>
          <w:rFonts w:asciiTheme="minorHAnsi" w:eastAsiaTheme="minorEastAsia" w:hAnsiTheme="minorHAnsi" w:cstheme="minorBidi"/>
          <w:noProof/>
          <w:sz w:val="22"/>
          <w:szCs w:val="22"/>
        </w:rPr>
      </w:pPr>
      <w:hyperlink w:anchor="_Toc316495106" w:history="1">
        <w:r w:rsidRPr="004C0A3C">
          <w:rPr>
            <w:rStyle w:val="Hyperlink"/>
            <w:rFonts w:eastAsia="Arial"/>
            <w:noProof/>
          </w:rPr>
          <w:t>3.3.1</w:t>
        </w:r>
        <w:r>
          <w:rPr>
            <w:rFonts w:asciiTheme="minorHAnsi" w:eastAsiaTheme="minorEastAsia" w:hAnsiTheme="minorHAnsi" w:cstheme="minorBidi"/>
            <w:noProof/>
            <w:sz w:val="22"/>
            <w:szCs w:val="22"/>
          </w:rPr>
          <w:tab/>
        </w:r>
        <w:r w:rsidRPr="004C0A3C">
          <w:rPr>
            <w:rStyle w:val="Hyperlink"/>
            <w:rFonts w:eastAsia="Arial"/>
            <w:noProof/>
          </w:rPr>
          <w:t>The CTC shall database the following:</w:t>
        </w:r>
        <w:r>
          <w:rPr>
            <w:noProof/>
            <w:webHidden/>
          </w:rPr>
          <w:tab/>
        </w:r>
        <w:r>
          <w:rPr>
            <w:noProof/>
            <w:webHidden/>
          </w:rPr>
          <w:fldChar w:fldCharType="begin"/>
        </w:r>
        <w:r>
          <w:rPr>
            <w:noProof/>
            <w:webHidden/>
          </w:rPr>
          <w:instrText xml:space="preserve"> PAGEREF _Toc316495106 \h </w:instrText>
        </w:r>
        <w:r>
          <w:rPr>
            <w:noProof/>
            <w:webHidden/>
          </w:rPr>
        </w:r>
        <w:r>
          <w:rPr>
            <w:noProof/>
            <w:webHidden/>
          </w:rPr>
          <w:fldChar w:fldCharType="separate"/>
        </w:r>
        <w:r>
          <w:rPr>
            <w:noProof/>
            <w:webHidden/>
          </w:rPr>
          <w:t>9</w:t>
        </w:r>
        <w:r>
          <w:rPr>
            <w:noProof/>
            <w:webHidden/>
          </w:rPr>
          <w:fldChar w:fldCharType="end"/>
        </w:r>
      </w:hyperlink>
    </w:p>
    <w:p w:rsidR="005C338D" w:rsidRDefault="005C338D">
      <w:pPr>
        <w:pStyle w:val="TOC3"/>
        <w:tabs>
          <w:tab w:val="left" w:pos="1100"/>
          <w:tab w:val="right" w:leader="dot" w:pos="13948"/>
        </w:tabs>
        <w:rPr>
          <w:rFonts w:asciiTheme="minorHAnsi" w:eastAsiaTheme="minorEastAsia" w:hAnsiTheme="minorHAnsi" w:cstheme="minorBidi"/>
          <w:noProof/>
          <w:sz w:val="22"/>
          <w:szCs w:val="22"/>
        </w:rPr>
      </w:pPr>
      <w:hyperlink w:anchor="_Toc316495107" w:history="1">
        <w:r w:rsidRPr="004C0A3C">
          <w:rPr>
            <w:rStyle w:val="Hyperlink"/>
            <w:rFonts w:eastAsia="Arial"/>
            <w:noProof/>
          </w:rPr>
          <w:t>3.3.2</w:t>
        </w:r>
        <w:r>
          <w:rPr>
            <w:rFonts w:asciiTheme="minorHAnsi" w:eastAsiaTheme="minorEastAsia" w:hAnsiTheme="minorHAnsi" w:cstheme="minorBidi"/>
            <w:noProof/>
            <w:sz w:val="22"/>
            <w:szCs w:val="22"/>
          </w:rPr>
          <w:tab/>
        </w:r>
        <w:r w:rsidRPr="004C0A3C">
          <w:rPr>
            <w:rStyle w:val="Hyperlink"/>
            <w:rFonts w:eastAsia="Arial"/>
            <w:noProof/>
          </w:rPr>
          <w:t>The track shall database the following:</w:t>
        </w:r>
        <w:r>
          <w:rPr>
            <w:noProof/>
            <w:webHidden/>
          </w:rPr>
          <w:tab/>
        </w:r>
        <w:r>
          <w:rPr>
            <w:noProof/>
            <w:webHidden/>
          </w:rPr>
          <w:fldChar w:fldCharType="begin"/>
        </w:r>
        <w:r>
          <w:rPr>
            <w:noProof/>
            <w:webHidden/>
          </w:rPr>
          <w:instrText xml:space="preserve"> PAGEREF _Toc316495107 \h </w:instrText>
        </w:r>
        <w:r>
          <w:rPr>
            <w:noProof/>
            <w:webHidden/>
          </w:rPr>
        </w:r>
        <w:r>
          <w:rPr>
            <w:noProof/>
            <w:webHidden/>
          </w:rPr>
          <w:fldChar w:fldCharType="separate"/>
        </w:r>
        <w:r>
          <w:rPr>
            <w:noProof/>
            <w:webHidden/>
          </w:rPr>
          <w:t>9</w:t>
        </w:r>
        <w:r>
          <w:rPr>
            <w:noProof/>
            <w:webHidden/>
          </w:rPr>
          <w:fldChar w:fldCharType="end"/>
        </w:r>
      </w:hyperlink>
    </w:p>
    <w:p w:rsidR="005C338D" w:rsidRDefault="005C338D">
      <w:pPr>
        <w:pStyle w:val="TOC1"/>
        <w:tabs>
          <w:tab w:val="left" w:pos="400"/>
          <w:tab w:val="right" w:leader="dot" w:pos="13948"/>
        </w:tabs>
        <w:rPr>
          <w:rFonts w:asciiTheme="minorHAnsi" w:eastAsiaTheme="minorEastAsia" w:hAnsiTheme="minorHAnsi" w:cstheme="minorBidi"/>
          <w:noProof/>
          <w:sz w:val="22"/>
          <w:szCs w:val="22"/>
        </w:rPr>
      </w:pPr>
      <w:hyperlink w:anchor="_Toc316495108" w:history="1">
        <w:r w:rsidRPr="004C0A3C">
          <w:rPr>
            <w:rStyle w:val="Hyperlink"/>
            <w:rFonts w:eastAsia="Arial"/>
            <w:noProof/>
          </w:rPr>
          <w:t>4</w:t>
        </w:r>
        <w:r>
          <w:rPr>
            <w:rFonts w:asciiTheme="minorHAnsi" w:eastAsiaTheme="minorEastAsia" w:hAnsiTheme="minorHAnsi" w:cstheme="minorBidi"/>
            <w:noProof/>
            <w:sz w:val="22"/>
            <w:szCs w:val="22"/>
          </w:rPr>
          <w:tab/>
        </w:r>
        <w:r w:rsidRPr="004C0A3C">
          <w:rPr>
            <w:rStyle w:val="Hyperlink"/>
            <w:rFonts w:eastAsia="Arial"/>
            <w:noProof/>
          </w:rPr>
          <w:t>Additional Materials</w:t>
        </w:r>
        <w:r>
          <w:rPr>
            <w:noProof/>
            <w:webHidden/>
          </w:rPr>
          <w:tab/>
        </w:r>
        <w:r>
          <w:rPr>
            <w:noProof/>
            <w:webHidden/>
          </w:rPr>
          <w:fldChar w:fldCharType="begin"/>
        </w:r>
        <w:r>
          <w:rPr>
            <w:noProof/>
            <w:webHidden/>
          </w:rPr>
          <w:instrText xml:space="preserve"> PAGEREF _Toc316495108 \h </w:instrText>
        </w:r>
        <w:r>
          <w:rPr>
            <w:noProof/>
            <w:webHidden/>
          </w:rPr>
        </w:r>
        <w:r>
          <w:rPr>
            <w:noProof/>
            <w:webHidden/>
          </w:rPr>
          <w:fldChar w:fldCharType="separate"/>
        </w:r>
        <w:r>
          <w:rPr>
            <w:noProof/>
            <w:webHidden/>
          </w:rPr>
          <w:t>9</w:t>
        </w:r>
        <w:r>
          <w:rPr>
            <w:noProof/>
            <w:webHidden/>
          </w:rPr>
          <w:fldChar w:fldCharType="end"/>
        </w:r>
      </w:hyperlink>
    </w:p>
    <w:p w:rsidR="00860AE8" w:rsidRDefault="00860AE8" w:rsidP="00860AE8">
      <w:pPr>
        <w:rPr>
          <w:b/>
          <w:bCs/>
          <w:noProof/>
        </w:rPr>
      </w:pPr>
      <w:r>
        <w:rPr>
          <w:b/>
          <w:bCs/>
          <w:noProof/>
        </w:rPr>
        <w:fldChar w:fldCharType="end"/>
      </w:r>
    </w:p>
    <w:p w:rsidR="00860AE8" w:rsidRDefault="00860AE8" w:rsidP="00860AE8">
      <w:pPr>
        <w:rPr>
          <w:b/>
          <w:bCs/>
          <w:noProof/>
        </w:rPr>
      </w:pPr>
    </w:p>
    <w:p w:rsidR="00860AE8" w:rsidRDefault="00860AE8" w:rsidP="00860AE8">
      <w:pPr>
        <w:rPr>
          <w:b/>
          <w:bCs/>
          <w:noProof/>
        </w:rPr>
      </w:pPr>
    </w:p>
    <w:p w:rsidR="00860AE8" w:rsidRDefault="00860AE8" w:rsidP="00860AE8">
      <w:pPr>
        <w:rPr>
          <w:b/>
          <w:bCs/>
          <w:noProof/>
        </w:rPr>
      </w:pPr>
    </w:p>
    <w:p w:rsidR="00860AE8" w:rsidRDefault="00860AE8" w:rsidP="00860AE8">
      <w:pPr>
        <w:rPr>
          <w:b/>
          <w:bCs/>
          <w:noProof/>
        </w:rPr>
      </w:pPr>
    </w:p>
    <w:p w:rsidR="00860AE8" w:rsidRDefault="00860AE8" w:rsidP="00860AE8">
      <w:pPr>
        <w:rPr>
          <w:rFonts w:eastAsia="Arial"/>
        </w:rPr>
      </w:pPr>
    </w:p>
    <w:p w:rsidR="005C338D" w:rsidRDefault="005C338D" w:rsidP="00860AE8">
      <w:pPr>
        <w:rPr>
          <w:rFonts w:eastAsia="Arial"/>
        </w:rPr>
      </w:pPr>
    </w:p>
    <w:p w:rsidR="005C338D" w:rsidRDefault="005C338D" w:rsidP="00860AE8">
      <w:pPr>
        <w:rPr>
          <w:rFonts w:eastAsia="Arial"/>
        </w:rPr>
      </w:pPr>
    </w:p>
    <w:p w:rsidR="005C338D" w:rsidRPr="00AA131C" w:rsidRDefault="005C338D" w:rsidP="00860AE8">
      <w:pPr>
        <w:rPr>
          <w:rFonts w:eastAsia="Arial"/>
        </w:rPr>
      </w:pPr>
      <w:bookmarkStart w:id="3" w:name="_GoBack"/>
      <w:bookmarkEnd w:id="3"/>
    </w:p>
    <w:p w:rsidR="00860AE8" w:rsidRPr="002E2799" w:rsidRDefault="00860AE8" w:rsidP="000F00A4">
      <w:pPr>
        <w:pStyle w:val="Heading1"/>
        <w:rPr>
          <w:rFonts w:eastAsia="Arial"/>
        </w:rPr>
      </w:pPr>
      <w:bookmarkStart w:id="4" w:name="h.wrx57t-faddt0"/>
      <w:bookmarkStart w:id="5" w:name="_Toc314173767"/>
      <w:bookmarkStart w:id="6" w:name="_Toc316495078"/>
      <w:bookmarkEnd w:id="4"/>
      <w:r w:rsidRPr="002E2799">
        <w:rPr>
          <w:rFonts w:eastAsia="Arial"/>
        </w:rPr>
        <w:lastRenderedPageBreak/>
        <w:t>Introduction</w:t>
      </w:r>
      <w:bookmarkEnd w:id="5"/>
      <w:bookmarkEnd w:id="6"/>
    </w:p>
    <w:p w:rsidR="00860AE8" w:rsidRDefault="00860AE8" w:rsidP="00860AE8">
      <w:pPr>
        <w:pStyle w:val="Heading2"/>
        <w:rPr>
          <w:rFonts w:eastAsia="Arial"/>
        </w:rPr>
      </w:pPr>
      <w:bookmarkStart w:id="7" w:name="h.4830mf-jf5bvr"/>
      <w:bookmarkStart w:id="8" w:name="_Toc314173768"/>
      <w:bookmarkStart w:id="9" w:name="_Toc316495079"/>
      <w:bookmarkEnd w:id="7"/>
      <w:r w:rsidRPr="002E2799">
        <w:rPr>
          <w:rFonts w:eastAsia="Arial"/>
        </w:rPr>
        <w:t>Product Overview</w:t>
      </w:r>
      <w:bookmarkEnd w:id="8"/>
      <w:bookmarkEnd w:id="9"/>
    </w:p>
    <w:p w:rsidR="00860AE8" w:rsidRPr="00AB2035" w:rsidRDefault="00860AE8" w:rsidP="000F00A4">
      <w:pPr>
        <w:rPr>
          <w:rFonts w:eastAsia="Arial"/>
        </w:rPr>
      </w:pPr>
      <w:r>
        <w:rPr>
          <w:rFonts w:eastAsia="Arial"/>
        </w:rPr>
        <w:t xml:space="preserve">The </w:t>
      </w:r>
      <w:r w:rsidR="00AE1F6D">
        <w:rPr>
          <w:rFonts w:eastAsia="Arial"/>
        </w:rPr>
        <w:t xml:space="preserve">final system </w:t>
      </w:r>
      <w:r>
        <w:rPr>
          <w:rFonts w:eastAsia="Arial"/>
        </w:rPr>
        <w:t xml:space="preserve">will be a </w:t>
      </w:r>
      <w:r w:rsidR="00AE1F6D">
        <w:rPr>
          <w:rFonts w:eastAsia="Arial"/>
        </w:rPr>
        <w:t xml:space="preserve">software </w:t>
      </w:r>
      <w:r>
        <w:rPr>
          <w:rFonts w:eastAsia="Arial"/>
        </w:rPr>
        <w:t>prototype of a Centralized Traffic Control (CTC) Center a</w:t>
      </w:r>
      <w:r w:rsidR="00AE1F6D">
        <w:rPr>
          <w:rFonts w:eastAsia="Arial"/>
        </w:rPr>
        <w:t>nd Signaling System for a light-</w:t>
      </w:r>
      <w:r>
        <w:rPr>
          <w:rFonts w:eastAsia="Arial"/>
        </w:rPr>
        <w:t>rail</w:t>
      </w:r>
      <w:r w:rsidR="00AE1F6D">
        <w:rPr>
          <w:rFonts w:eastAsia="Arial"/>
        </w:rPr>
        <w:t xml:space="preserve"> passenger</w:t>
      </w:r>
      <w:r>
        <w:rPr>
          <w:rFonts w:eastAsia="Arial"/>
        </w:rPr>
        <w:t xml:space="preserve"> transit system. </w:t>
      </w:r>
      <w:r w:rsidR="00111E61">
        <w:rPr>
          <w:rFonts w:eastAsia="Arial"/>
        </w:rPr>
        <w:t>The software wi</w:t>
      </w:r>
      <w:r w:rsidR="005A3685">
        <w:rPr>
          <w:rFonts w:eastAsia="Arial"/>
        </w:rPr>
        <w:t xml:space="preserve">ll be used for a demonstration </w:t>
      </w:r>
      <w:r w:rsidR="00111E61">
        <w:rPr>
          <w:rFonts w:eastAsia="Arial"/>
        </w:rPr>
        <w:t>of a proposed</w:t>
      </w:r>
      <w:r>
        <w:rPr>
          <w:rFonts w:eastAsia="Arial"/>
        </w:rPr>
        <w:t xml:space="preserve"> North Shore Extension of the Port Authority of Allegheny County (PAAC).</w:t>
      </w:r>
    </w:p>
    <w:p w:rsidR="00860AE8" w:rsidRDefault="00860AE8" w:rsidP="00860AE8">
      <w:pPr>
        <w:pStyle w:val="Heading2"/>
        <w:rPr>
          <w:rFonts w:eastAsia="Arial"/>
        </w:rPr>
      </w:pPr>
      <w:bookmarkStart w:id="10" w:name="h.86j36c-u8vqj9"/>
      <w:bookmarkStart w:id="11" w:name="_Toc314173769"/>
      <w:bookmarkStart w:id="12" w:name="_Toc316495080"/>
      <w:bookmarkEnd w:id="10"/>
      <w:r w:rsidRPr="002E2799">
        <w:rPr>
          <w:rFonts w:eastAsia="Arial"/>
        </w:rPr>
        <w:t>Purpose</w:t>
      </w:r>
      <w:bookmarkEnd w:id="11"/>
      <w:bookmarkEnd w:id="12"/>
    </w:p>
    <w:p w:rsidR="00860AE8" w:rsidRPr="005824DC" w:rsidRDefault="00AE1F6D" w:rsidP="00860AE8">
      <w:pPr>
        <w:rPr>
          <w:rFonts w:eastAsia="Arial"/>
        </w:rPr>
      </w:pPr>
      <w:r>
        <w:rPr>
          <w:rFonts w:eastAsia="Arial"/>
        </w:rPr>
        <w:t>The purpose of this</w:t>
      </w:r>
      <w:r w:rsidR="00860AE8">
        <w:rPr>
          <w:rFonts w:eastAsia="Arial"/>
        </w:rPr>
        <w:t xml:space="preserve"> document </w:t>
      </w:r>
      <w:r>
        <w:rPr>
          <w:rFonts w:eastAsia="Arial"/>
        </w:rPr>
        <w:t>is to define a set of requirements that will dictate all of the functions and features required by the system.</w:t>
      </w:r>
    </w:p>
    <w:p w:rsidR="00860AE8" w:rsidRDefault="00860AE8" w:rsidP="00860AE8">
      <w:pPr>
        <w:pStyle w:val="Heading2"/>
        <w:rPr>
          <w:rFonts w:eastAsia="Arial"/>
        </w:rPr>
      </w:pPr>
      <w:bookmarkStart w:id="13" w:name="h.e2smck-3scebi"/>
      <w:bookmarkStart w:id="14" w:name="_Toc314173770"/>
      <w:bookmarkStart w:id="15" w:name="_Toc316495081"/>
      <w:bookmarkEnd w:id="13"/>
      <w:r w:rsidRPr="002E2799">
        <w:rPr>
          <w:rFonts w:eastAsia="Arial"/>
        </w:rPr>
        <w:t>Scope</w:t>
      </w:r>
      <w:bookmarkEnd w:id="14"/>
      <w:bookmarkEnd w:id="15"/>
    </w:p>
    <w:p w:rsidR="00860AE8" w:rsidRPr="00CC2172" w:rsidRDefault="00AE1F6D" w:rsidP="00860AE8">
      <w:pPr>
        <w:rPr>
          <w:rFonts w:eastAsia="Arial"/>
        </w:rPr>
      </w:pPr>
      <w:r>
        <w:rPr>
          <w:rFonts w:eastAsia="Arial"/>
        </w:rPr>
        <w:t xml:space="preserve">The scope of this document </w:t>
      </w:r>
      <w:r w:rsidR="005603C6">
        <w:rPr>
          <w:rFonts w:eastAsia="Arial"/>
        </w:rPr>
        <w:t>includes an overall description of the system, a list of specific functions and features the system will have, as well as the framework needed for the design of the CTC user interface.</w:t>
      </w:r>
    </w:p>
    <w:p w:rsidR="00860AE8" w:rsidRDefault="00860AE8" w:rsidP="00860AE8">
      <w:pPr>
        <w:pStyle w:val="Heading2"/>
        <w:rPr>
          <w:rFonts w:eastAsia="Arial"/>
        </w:rPr>
      </w:pPr>
      <w:bookmarkStart w:id="16" w:name="h.3e4sk6-srfs4h"/>
      <w:bookmarkStart w:id="17" w:name="_Toc314173771"/>
      <w:bookmarkStart w:id="18" w:name="_Toc316495082"/>
      <w:bookmarkEnd w:id="16"/>
      <w:r w:rsidRPr="002E2799">
        <w:rPr>
          <w:rFonts w:eastAsia="Arial"/>
        </w:rPr>
        <w:t>Reference</w:t>
      </w:r>
      <w:bookmarkEnd w:id="17"/>
      <w:bookmarkEnd w:id="18"/>
    </w:p>
    <w:p w:rsidR="005603C6" w:rsidRDefault="005603C6" w:rsidP="005603C6">
      <w:pPr>
        <w:numPr>
          <w:ilvl w:val="0"/>
          <w:numId w:val="15"/>
        </w:numPr>
      </w:pPr>
      <w:r>
        <w:t>IEEE-830 Software Requirements Specification</w:t>
      </w:r>
    </w:p>
    <w:p w:rsidR="005603C6" w:rsidRPr="005603C6" w:rsidRDefault="005603C6" w:rsidP="005603C6">
      <w:pPr>
        <w:numPr>
          <w:ilvl w:val="0"/>
          <w:numId w:val="15"/>
        </w:numPr>
      </w:pPr>
      <w:r>
        <w:t>NSC-009 PAAC Bid Package</w:t>
      </w:r>
    </w:p>
    <w:p w:rsidR="00860AE8" w:rsidRDefault="00860AE8" w:rsidP="00860AE8">
      <w:pPr>
        <w:pStyle w:val="Heading2"/>
      </w:pPr>
      <w:bookmarkStart w:id="19" w:name="h.3rrltf-gcp0po"/>
      <w:bookmarkStart w:id="20" w:name="_Toc314173772"/>
      <w:bookmarkStart w:id="21" w:name="_Toc316495083"/>
      <w:bookmarkEnd w:id="19"/>
      <w:r w:rsidRPr="002E2799">
        <w:rPr>
          <w:rFonts w:eastAsia="Arial"/>
        </w:rPr>
        <w:t>Definitions and Abbreviations</w:t>
      </w:r>
      <w:bookmarkEnd w:id="20"/>
      <w:bookmarkEnd w:id="21"/>
    </w:p>
    <w:p w:rsidR="00860AE8" w:rsidRDefault="00860AE8" w:rsidP="00C8023B">
      <w:pPr>
        <w:ind w:left="576"/>
        <w:rPr>
          <w:rFonts w:eastAsia="Arial"/>
        </w:rPr>
      </w:pPr>
      <w:r w:rsidRPr="005603C6">
        <w:rPr>
          <w:rFonts w:eastAsia="Arial"/>
          <w:b/>
        </w:rPr>
        <w:t>Authority</w:t>
      </w:r>
      <w:r w:rsidR="005603C6">
        <w:rPr>
          <w:rFonts w:eastAsia="Arial"/>
        </w:rPr>
        <w:t xml:space="preserve"> –</w:t>
      </w:r>
      <w:r w:rsidRPr="005D1D72">
        <w:rPr>
          <w:rFonts w:eastAsia="Arial"/>
        </w:rPr>
        <w:t xml:space="preserve"> how</w:t>
      </w:r>
      <w:r w:rsidR="005603C6">
        <w:rPr>
          <w:rFonts w:eastAsia="Arial"/>
        </w:rPr>
        <w:t xml:space="preserve"> </w:t>
      </w:r>
      <w:r w:rsidRPr="005D1D72">
        <w:rPr>
          <w:rFonts w:eastAsia="Arial"/>
        </w:rPr>
        <w:t>far in distance th</w:t>
      </w:r>
      <w:r>
        <w:rPr>
          <w:rFonts w:eastAsia="Arial"/>
        </w:rPr>
        <w:t>e train is permitted to travel.</w:t>
      </w:r>
    </w:p>
    <w:p w:rsidR="00860AE8" w:rsidRDefault="00860AE8" w:rsidP="00C8023B">
      <w:pPr>
        <w:ind w:left="576"/>
        <w:rPr>
          <w:rFonts w:eastAsia="Arial"/>
        </w:rPr>
      </w:pPr>
      <w:r w:rsidRPr="005603C6">
        <w:rPr>
          <w:rFonts w:eastAsia="Arial"/>
          <w:b/>
        </w:rPr>
        <w:t>Block</w:t>
      </w:r>
      <w:r w:rsidR="005603C6">
        <w:rPr>
          <w:rFonts w:eastAsia="Arial"/>
        </w:rPr>
        <w:t xml:space="preserve"> – </w:t>
      </w:r>
      <w:r>
        <w:rPr>
          <w:rFonts w:eastAsia="Arial"/>
        </w:rPr>
        <w:t>a section of a railway line</w:t>
      </w:r>
    </w:p>
    <w:p w:rsidR="00860AE8" w:rsidRDefault="00860AE8" w:rsidP="00C8023B">
      <w:pPr>
        <w:ind w:left="576"/>
        <w:rPr>
          <w:rFonts w:eastAsia="Arial"/>
        </w:rPr>
      </w:pPr>
      <w:r w:rsidRPr="005603C6">
        <w:rPr>
          <w:rFonts w:eastAsia="Arial"/>
          <w:b/>
        </w:rPr>
        <w:t>Setpoint</w:t>
      </w:r>
      <w:r w:rsidR="005603C6">
        <w:rPr>
          <w:rFonts w:eastAsia="Arial"/>
        </w:rPr>
        <w:t xml:space="preserve"> –</w:t>
      </w:r>
      <w:r>
        <w:rPr>
          <w:rFonts w:eastAsia="Arial"/>
        </w:rPr>
        <w:t xml:space="preserve"> </w:t>
      </w:r>
      <w:r>
        <w:t xml:space="preserve">the target </w:t>
      </w:r>
      <w:r w:rsidR="005603C6">
        <w:t xml:space="preserve">distance </w:t>
      </w:r>
      <w:r>
        <w:t>that an automatic control system aims to reach</w:t>
      </w:r>
      <w:r>
        <w:rPr>
          <w:rFonts w:eastAsia="Arial"/>
        </w:rPr>
        <w:t xml:space="preserve"> </w:t>
      </w:r>
    </w:p>
    <w:p w:rsidR="00860AE8" w:rsidRDefault="00860AE8" w:rsidP="00C8023B">
      <w:pPr>
        <w:ind w:left="576"/>
        <w:rPr>
          <w:rFonts w:eastAsia="Arial"/>
        </w:rPr>
      </w:pPr>
      <w:r w:rsidRPr="005603C6">
        <w:rPr>
          <w:rFonts w:eastAsia="Arial"/>
          <w:b/>
        </w:rPr>
        <w:t>CTC</w:t>
      </w:r>
      <w:r w:rsidR="005603C6">
        <w:rPr>
          <w:rFonts w:eastAsia="Arial"/>
        </w:rPr>
        <w:t xml:space="preserve"> – C</w:t>
      </w:r>
      <w:r>
        <w:rPr>
          <w:rFonts w:eastAsia="Arial"/>
        </w:rPr>
        <w:t>entralized</w:t>
      </w:r>
      <w:r w:rsidR="005603C6">
        <w:rPr>
          <w:rFonts w:eastAsia="Arial"/>
        </w:rPr>
        <w:t xml:space="preserve"> Traffic C</w:t>
      </w:r>
      <w:r>
        <w:rPr>
          <w:rFonts w:eastAsia="Arial"/>
        </w:rPr>
        <w:t>ontrol</w:t>
      </w:r>
    </w:p>
    <w:p w:rsidR="00860AE8" w:rsidRPr="00AA131C" w:rsidRDefault="00860AE8" w:rsidP="00C8023B">
      <w:pPr>
        <w:ind w:left="576"/>
        <w:rPr>
          <w:rFonts w:eastAsia="Arial"/>
        </w:rPr>
      </w:pPr>
      <w:r w:rsidRPr="005603C6">
        <w:rPr>
          <w:rFonts w:eastAsia="Arial"/>
          <w:b/>
        </w:rPr>
        <w:t>GUI</w:t>
      </w:r>
      <w:r w:rsidR="005603C6">
        <w:rPr>
          <w:rFonts w:eastAsia="Arial"/>
        </w:rPr>
        <w:t xml:space="preserve"> –</w:t>
      </w:r>
      <w:r>
        <w:rPr>
          <w:rFonts w:eastAsia="Arial"/>
        </w:rPr>
        <w:t xml:space="preserve"> graphical user interface</w:t>
      </w:r>
    </w:p>
    <w:p w:rsidR="00860AE8" w:rsidRPr="002E2799" w:rsidRDefault="00860AE8" w:rsidP="00860AE8">
      <w:pPr>
        <w:pStyle w:val="Heading1"/>
        <w:rPr>
          <w:rFonts w:eastAsia="Arial"/>
        </w:rPr>
      </w:pPr>
      <w:bookmarkStart w:id="22" w:name="h.d9ffpo-lb6xky"/>
      <w:bookmarkStart w:id="23" w:name="_Toc314173773"/>
      <w:bookmarkStart w:id="24" w:name="_Toc316495084"/>
      <w:bookmarkEnd w:id="22"/>
      <w:r w:rsidRPr="002E2799">
        <w:rPr>
          <w:rFonts w:eastAsia="Arial"/>
        </w:rPr>
        <w:t>Overall Description</w:t>
      </w:r>
      <w:bookmarkEnd w:id="23"/>
      <w:bookmarkEnd w:id="24"/>
    </w:p>
    <w:p w:rsidR="00860AE8" w:rsidRDefault="00860AE8" w:rsidP="00860AE8">
      <w:pPr>
        <w:pStyle w:val="Heading2"/>
        <w:rPr>
          <w:rFonts w:eastAsia="Arial"/>
        </w:rPr>
      </w:pPr>
      <w:bookmarkStart w:id="25" w:name="h.iqtovs-203dgy"/>
      <w:bookmarkStart w:id="26" w:name="_Toc314173774"/>
      <w:bookmarkStart w:id="27" w:name="_Toc316495085"/>
      <w:bookmarkEnd w:id="25"/>
      <w:r w:rsidRPr="002E2799">
        <w:rPr>
          <w:rFonts w:eastAsia="Arial"/>
        </w:rPr>
        <w:t>Product Perspective</w:t>
      </w:r>
      <w:bookmarkEnd w:id="26"/>
      <w:bookmarkEnd w:id="27"/>
    </w:p>
    <w:p w:rsidR="00515E56" w:rsidRDefault="00515E56" w:rsidP="00515E56">
      <w:pPr>
        <w:ind w:left="720"/>
      </w:pPr>
      <w:r>
        <w:rPr>
          <w:rFonts w:hint="eastAsia"/>
        </w:rPr>
        <w:t xml:space="preserve">The Train Control System for Port Authority </w:t>
      </w:r>
      <w:r w:rsidRPr="00BC4A33">
        <w:t>Allegheny</w:t>
      </w:r>
      <w:r w:rsidRPr="00BC4A33">
        <w:rPr>
          <w:rFonts w:hint="eastAsia"/>
        </w:rPr>
        <w:t xml:space="preserve"> </w:t>
      </w:r>
      <w:r>
        <w:rPr>
          <w:rFonts w:hint="eastAsia"/>
        </w:rPr>
        <w:t>County (PAAC) North Shore Connector enables the CTC Office to view the data and status of trains and tracks graphically and send control commands to trains and tracks. The context diagram in Figure 1 illustrates the external entities and relationships.</w:t>
      </w:r>
    </w:p>
    <w:p w:rsidR="00134FAC" w:rsidRDefault="00515E56" w:rsidP="00134FAC">
      <w:pPr>
        <w:keepNext/>
        <w:ind w:left="720"/>
        <w:jc w:val="center"/>
      </w:pPr>
      <w:r>
        <w:rPr>
          <w:noProof/>
        </w:rPr>
        <w:drawing>
          <wp:inline distT="0" distB="0" distL="0" distR="0" wp14:anchorId="0B8B639F" wp14:editId="7D797B29">
            <wp:extent cx="5274310" cy="3076575"/>
            <wp:effectExtent l="0" t="38100" r="40640" b="95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C8023B" w:rsidRPr="00515E56" w:rsidRDefault="00134FAC" w:rsidP="00134FAC">
      <w:pPr>
        <w:pStyle w:val="Caption"/>
        <w:jc w:val="center"/>
      </w:pPr>
      <w:r>
        <w:t xml:space="preserve">Figure </w:t>
      </w:r>
      <w:fldSimple w:instr=" SEQ Figure \* ARABIC ">
        <w:r>
          <w:rPr>
            <w:noProof/>
          </w:rPr>
          <w:t>1</w:t>
        </w:r>
      </w:fldSimple>
      <w:r>
        <w:t xml:space="preserve"> - Product perspective diagram</w:t>
      </w:r>
    </w:p>
    <w:p w:rsidR="00860AE8" w:rsidRDefault="00860AE8" w:rsidP="00860AE8">
      <w:pPr>
        <w:pStyle w:val="Heading2"/>
        <w:rPr>
          <w:rFonts w:eastAsia="Arial"/>
        </w:rPr>
      </w:pPr>
      <w:bookmarkStart w:id="28" w:name="h.s6gtip-5f50da"/>
      <w:bookmarkStart w:id="29" w:name="_Toc314173775"/>
      <w:bookmarkStart w:id="30" w:name="_Toc316495086"/>
      <w:bookmarkEnd w:id="28"/>
      <w:r w:rsidRPr="002E2799">
        <w:rPr>
          <w:rFonts w:eastAsia="Arial"/>
        </w:rPr>
        <w:t>Product Functions</w:t>
      </w:r>
      <w:bookmarkEnd w:id="29"/>
      <w:bookmarkEnd w:id="30"/>
    </w:p>
    <w:p w:rsidR="00515E56" w:rsidRPr="00515E56" w:rsidRDefault="00BB000D" w:rsidP="00515E56">
      <w:pPr>
        <w:rPr>
          <w:rFonts w:eastAsia="Arial"/>
        </w:rPr>
      </w:pPr>
      <w:r>
        <w:rPr>
          <w:rFonts w:eastAsia="Arial"/>
        </w:rPr>
        <w:t xml:space="preserve">This software will act as a prototype for a train system that will be installed for the PAAC North Shore Extension transit system. Its primary function will be to operate the transit in a safe manner so as to transport passengers from one station to another automatically. It will simulate the five main components in a transit system: CTC office (GUI), wayside controller (track controller), track (blocks, switches, </w:t>
      </w:r>
      <w:r w:rsidR="00A1731C">
        <w:rPr>
          <w:rFonts w:eastAsia="Arial"/>
        </w:rPr>
        <w:t>and signals</w:t>
      </w:r>
      <w:r>
        <w:rPr>
          <w:rFonts w:eastAsia="Arial"/>
        </w:rPr>
        <w:t>), train controller, and train (multiple cars).</w:t>
      </w:r>
    </w:p>
    <w:p w:rsidR="00F22B85" w:rsidRDefault="00860AE8" w:rsidP="00F22B85">
      <w:pPr>
        <w:pStyle w:val="Heading2"/>
        <w:rPr>
          <w:rFonts w:eastAsia="Arial"/>
        </w:rPr>
      </w:pPr>
      <w:bookmarkStart w:id="31" w:name="h.wfa9y7-vrpgp6"/>
      <w:bookmarkStart w:id="32" w:name="_Toc314173776"/>
      <w:bookmarkStart w:id="33" w:name="_Toc316495087"/>
      <w:bookmarkEnd w:id="31"/>
      <w:r w:rsidRPr="002E2799">
        <w:rPr>
          <w:rFonts w:eastAsia="Arial"/>
        </w:rPr>
        <w:t>User Characteristics</w:t>
      </w:r>
      <w:bookmarkEnd w:id="32"/>
      <w:bookmarkEnd w:id="33"/>
    </w:p>
    <w:p w:rsidR="005C594D" w:rsidRDefault="005C594D" w:rsidP="005C594D">
      <w:pPr>
        <w:pStyle w:val="Heading3"/>
        <w:rPr>
          <w:rFonts w:eastAsia="Arial"/>
        </w:rPr>
      </w:pPr>
      <w:bookmarkStart w:id="34" w:name="_Toc316495088"/>
      <w:r>
        <w:rPr>
          <w:rFonts w:eastAsia="Arial"/>
        </w:rPr>
        <w:t>Dispatcher</w:t>
      </w:r>
      <w:bookmarkEnd w:id="34"/>
    </w:p>
    <w:p w:rsidR="00474974" w:rsidRDefault="004D61DC" w:rsidP="00F22B85">
      <w:pPr>
        <w:rPr>
          <w:rFonts w:eastAsia="Arial"/>
        </w:rPr>
      </w:pPr>
      <w:r>
        <w:rPr>
          <w:rFonts w:eastAsia="Arial"/>
        </w:rPr>
        <w:t>This user shall be authorized to</w:t>
      </w:r>
      <w:r w:rsidRPr="004D61DC">
        <w:rPr>
          <w:rFonts w:eastAsia="Arial"/>
        </w:rPr>
        <w:t xml:space="preserve"> </w:t>
      </w:r>
      <w:r>
        <w:rPr>
          <w:rFonts w:eastAsia="Arial"/>
        </w:rPr>
        <w:t xml:space="preserve">suggest to trains their speed </w:t>
      </w:r>
      <w:r w:rsidR="000C207D">
        <w:rPr>
          <w:rFonts w:eastAsia="Arial"/>
        </w:rPr>
        <w:t xml:space="preserve">limit </w:t>
      </w:r>
      <w:r>
        <w:rPr>
          <w:rFonts w:eastAsia="Arial"/>
        </w:rPr>
        <w:t>and authority, or to suggest that they stop, or change their route or destination.</w:t>
      </w:r>
    </w:p>
    <w:p w:rsidR="00F22B85" w:rsidRDefault="00474974" w:rsidP="00F22B85">
      <w:pPr>
        <w:pStyle w:val="Heading3"/>
        <w:rPr>
          <w:rFonts w:eastAsia="Arial"/>
        </w:rPr>
      </w:pPr>
      <w:bookmarkStart w:id="35" w:name="_Toc316495089"/>
      <w:r>
        <w:rPr>
          <w:rFonts w:eastAsia="Arial"/>
        </w:rPr>
        <w:t>Transit</w:t>
      </w:r>
      <w:r w:rsidR="00AA1D8C">
        <w:rPr>
          <w:rFonts w:eastAsia="Arial"/>
        </w:rPr>
        <w:t xml:space="preserve"> Schedule Manager</w:t>
      </w:r>
      <w:bookmarkEnd w:id="35"/>
    </w:p>
    <w:p w:rsidR="00474974" w:rsidRDefault="00474974" w:rsidP="00F22B85">
      <w:pPr>
        <w:rPr>
          <w:rFonts w:eastAsia="Arial"/>
        </w:rPr>
      </w:pPr>
      <w:r>
        <w:rPr>
          <w:rFonts w:eastAsia="Arial"/>
        </w:rPr>
        <w:t>This user shall be authorized to schedule trains, including their departure time and location, route and destination.</w:t>
      </w:r>
    </w:p>
    <w:p w:rsidR="00F22B85" w:rsidRPr="00887AA3" w:rsidRDefault="00474974" w:rsidP="00F22B85">
      <w:pPr>
        <w:pStyle w:val="Heading3"/>
        <w:rPr>
          <w:rFonts w:eastAsia="Arial"/>
        </w:rPr>
      </w:pPr>
      <w:bookmarkStart w:id="36" w:name="_Toc316495090"/>
      <w:r>
        <w:rPr>
          <w:rFonts w:eastAsia="Arial"/>
        </w:rPr>
        <w:t>Track</w:t>
      </w:r>
      <w:r w:rsidR="00F22B85">
        <w:rPr>
          <w:rFonts w:eastAsia="Arial"/>
        </w:rPr>
        <w:t xml:space="preserve"> </w:t>
      </w:r>
      <w:r>
        <w:rPr>
          <w:rFonts w:eastAsia="Arial"/>
        </w:rPr>
        <w:t>Manager</w:t>
      </w:r>
      <w:bookmarkEnd w:id="36"/>
    </w:p>
    <w:p w:rsidR="00474974" w:rsidRDefault="00474974" w:rsidP="00F22B85">
      <w:pPr>
        <w:rPr>
          <w:rFonts w:eastAsia="Arial"/>
        </w:rPr>
      </w:pPr>
      <w:r>
        <w:rPr>
          <w:rFonts w:eastAsia="Arial"/>
        </w:rPr>
        <w:t>This user shall be authorized to add or remove track, or close track for maintenance.</w:t>
      </w:r>
    </w:p>
    <w:p w:rsidR="00F22B85" w:rsidRDefault="00F22B85" w:rsidP="00F22B85">
      <w:pPr>
        <w:pStyle w:val="Heading3"/>
        <w:rPr>
          <w:rFonts w:eastAsia="Arial"/>
        </w:rPr>
      </w:pPr>
      <w:bookmarkStart w:id="37" w:name="_Toc316495091"/>
      <w:r>
        <w:rPr>
          <w:rFonts w:eastAsia="Arial"/>
        </w:rPr>
        <w:lastRenderedPageBreak/>
        <w:t>Viewer</w:t>
      </w:r>
      <w:bookmarkEnd w:id="37"/>
    </w:p>
    <w:p w:rsidR="00860AE8" w:rsidRPr="002E2799" w:rsidRDefault="00474974" w:rsidP="007B0CBB">
      <w:pPr>
        <w:rPr>
          <w:rFonts w:eastAsia="Arial"/>
        </w:rPr>
      </w:pPr>
      <w:r>
        <w:rPr>
          <w:rFonts w:eastAsia="Arial"/>
        </w:rPr>
        <w:t>This user shall be trained to understand the CTC Office GUI.</w:t>
      </w:r>
      <w:bookmarkStart w:id="38" w:name="h.68ylly-jioq3q"/>
      <w:bookmarkStart w:id="39" w:name="h.uveus-r0jazv"/>
      <w:bookmarkEnd w:id="38"/>
      <w:bookmarkEnd w:id="39"/>
    </w:p>
    <w:p w:rsidR="00860AE8" w:rsidRPr="002E2799" w:rsidRDefault="00860AE8" w:rsidP="00860AE8">
      <w:pPr>
        <w:pStyle w:val="Heading1"/>
        <w:rPr>
          <w:rFonts w:eastAsia="Arial"/>
        </w:rPr>
      </w:pPr>
      <w:bookmarkStart w:id="40" w:name="h.cfjzau-u94hsp"/>
      <w:bookmarkStart w:id="41" w:name="_Toc314173779"/>
      <w:bookmarkStart w:id="42" w:name="_Toc316495092"/>
      <w:bookmarkEnd w:id="40"/>
      <w:r w:rsidRPr="002E2799">
        <w:rPr>
          <w:rFonts w:eastAsia="Arial"/>
        </w:rPr>
        <w:t>Specific Requirements</w:t>
      </w:r>
      <w:bookmarkEnd w:id="41"/>
      <w:bookmarkEnd w:id="42"/>
    </w:p>
    <w:p w:rsidR="00860AE8" w:rsidRPr="002E2799" w:rsidRDefault="00860AE8" w:rsidP="00860AE8">
      <w:pPr>
        <w:pStyle w:val="Heading2"/>
        <w:rPr>
          <w:rFonts w:eastAsia="Arial"/>
        </w:rPr>
      </w:pPr>
      <w:bookmarkStart w:id="43" w:name="h.m1p29a-uywj6w"/>
      <w:bookmarkStart w:id="44" w:name="_Toc314173780"/>
      <w:bookmarkStart w:id="45" w:name="_Toc316495093"/>
      <w:bookmarkEnd w:id="43"/>
      <w:r w:rsidRPr="002E2799">
        <w:rPr>
          <w:rFonts w:eastAsia="Arial"/>
        </w:rPr>
        <w:t>External Interface Requirements</w:t>
      </w:r>
      <w:bookmarkEnd w:id="44"/>
      <w:bookmarkEnd w:id="45"/>
    </w:p>
    <w:p w:rsidR="00860AE8" w:rsidRDefault="00860AE8" w:rsidP="00860AE8">
      <w:pPr>
        <w:pStyle w:val="Heading3"/>
        <w:rPr>
          <w:rFonts w:eastAsia="Arial"/>
        </w:rPr>
      </w:pPr>
      <w:bookmarkStart w:id="46" w:name="h.dkf0op-r2wka3"/>
      <w:bookmarkStart w:id="47" w:name="_Toc314173781"/>
      <w:bookmarkStart w:id="48" w:name="_Toc316495094"/>
      <w:bookmarkEnd w:id="46"/>
      <w:r w:rsidRPr="002E2799">
        <w:rPr>
          <w:rFonts w:eastAsia="Arial"/>
        </w:rPr>
        <w:t>User Interfaces</w:t>
      </w:r>
      <w:bookmarkEnd w:id="47"/>
      <w:bookmarkEnd w:id="48"/>
    </w:p>
    <w:p w:rsidR="00643C63" w:rsidRDefault="00643C63" w:rsidP="00E513AC">
      <w:pPr>
        <w:pStyle w:val="Heading5"/>
        <w:rPr>
          <w:rFonts w:eastAsia="Arial"/>
        </w:rPr>
      </w:pPr>
      <w:r>
        <w:rPr>
          <w:rFonts w:eastAsia="Arial"/>
        </w:rPr>
        <w:t>The CTC Office GUI shall issue the following outputs to the track controller</w:t>
      </w:r>
    </w:p>
    <w:p w:rsidR="00037B6D" w:rsidRDefault="00037B6D" w:rsidP="00E513AC">
      <w:pPr>
        <w:pStyle w:val="Heading6"/>
        <w:rPr>
          <w:rFonts w:eastAsia="Arial"/>
        </w:rPr>
      </w:pPr>
      <w:r>
        <w:rPr>
          <w:rFonts w:eastAsia="Arial"/>
        </w:rPr>
        <w:t>Train authority</w:t>
      </w:r>
    </w:p>
    <w:p w:rsidR="00037B6D" w:rsidRDefault="00B70BED" w:rsidP="00E513AC">
      <w:pPr>
        <w:pStyle w:val="Heading6"/>
        <w:rPr>
          <w:rFonts w:eastAsia="Arial"/>
        </w:rPr>
      </w:pPr>
      <w:r>
        <w:rPr>
          <w:rFonts w:eastAsia="Arial"/>
        </w:rPr>
        <w:t>Track speed limit</w:t>
      </w:r>
    </w:p>
    <w:p w:rsidR="00776FB4" w:rsidRDefault="00037B6D" w:rsidP="00E513AC">
      <w:pPr>
        <w:pStyle w:val="Heading6"/>
        <w:rPr>
          <w:rFonts w:eastAsia="Arial"/>
        </w:rPr>
      </w:pPr>
      <w:r>
        <w:rPr>
          <w:rFonts w:eastAsia="Arial"/>
        </w:rPr>
        <w:t>R</w:t>
      </w:r>
      <w:r w:rsidRPr="006A673B">
        <w:rPr>
          <w:rFonts w:eastAsia="Arial"/>
        </w:rPr>
        <w:t>oute informatio</w:t>
      </w:r>
      <w:r>
        <w:rPr>
          <w:rFonts w:eastAsia="Arial"/>
        </w:rPr>
        <w:t>n system</w:t>
      </w:r>
    </w:p>
    <w:p w:rsidR="00776FB4" w:rsidRPr="00776FB4" w:rsidRDefault="00776FB4" w:rsidP="00E513AC">
      <w:pPr>
        <w:pStyle w:val="Heading6"/>
        <w:rPr>
          <w:rFonts w:eastAsia="Arial"/>
        </w:rPr>
      </w:pPr>
      <w:r>
        <w:rPr>
          <w:rFonts w:eastAsia="Arial"/>
        </w:rPr>
        <w:t>Track closure signal</w:t>
      </w:r>
    </w:p>
    <w:p w:rsidR="00860AE8" w:rsidRDefault="00860AE8" w:rsidP="00860AE8">
      <w:pPr>
        <w:pStyle w:val="Heading3"/>
        <w:rPr>
          <w:rFonts w:eastAsia="Arial"/>
        </w:rPr>
      </w:pPr>
      <w:bookmarkStart w:id="49" w:name="h.4qjdqg-md3gdr"/>
      <w:bookmarkStart w:id="50" w:name="h.asqyul-lmnwvt"/>
      <w:bookmarkStart w:id="51" w:name="_Toc314173783"/>
      <w:bookmarkStart w:id="52" w:name="_Toc316495095"/>
      <w:bookmarkEnd w:id="49"/>
      <w:bookmarkEnd w:id="50"/>
      <w:r w:rsidRPr="002E2799">
        <w:rPr>
          <w:rFonts w:eastAsia="Arial"/>
        </w:rPr>
        <w:t>Software Interfaces</w:t>
      </w:r>
      <w:bookmarkEnd w:id="51"/>
      <w:bookmarkEnd w:id="52"/>
    </w:p>
    <w:p w:rsidR="00BB000D" w:rsidRPr="006A673B" w:rsidRDefault="00BB000D" w:rsidP="00BB000D">
      <w:pPr>
        <w:pStyle w:val="Heading4"/>
        <w:rPr>
          <w:rFonts w:eastAsia="Arial"/>
        </w:rPr>
      </w:pPr>
      <w:r w:rsidRPr="006A673B">
        <w:rPr>
          <w:rFonts w:eastAsia="Arial"/>
        </w:rPr>
        <w:t>The system shall have a mod</w:t>
      </w:r>
      <w:r>
        <w:rPr>
          <w:rFonts w:eastAsia="Arial"/>
        </w:rPr>
        <w:t xml:space="preserve">el of a train that includes the </w:t>
      </w:r>
      <w:r w:rsidRPr="006A673B">
        <w:rPr>
          <w:rFonts w:eastAsia="Arial"/>
        </w:rPr>
        <w:t>following:</w:t>
      </w:r>
    </w:p>
    <w:p w:rsidR="00BB000D" w:rsidRPr="00001C3F" w:rsidRDefault="00BB000D" w:rsidP="00BB000D">
      <w:pPr>
        <w:pStyle w:val="Heading5"/>
        <w:rPr>
          <w:rFonts w:eastAsia="Arial"/>
        </w:rPr>
      </w:pPr>
      <w:r>
        <w:rPr>
          <w:rFonts w:eastAsia="Arial"/>
        </w:rPr>
        <w:t>Train inputs shall include the following:</w:t>
      </w:r>
    </w:p>
    <w:p w:rsidR="00BB000D" w:rsidRPr="00983A64" w:rsidRDefault="00BB000D" w:rsidP="00BB000D">
      <w:pPr>
        <w:pStyle w:val="Heading6"/>
        <w:rPr>
          <w:rFonts w:eastAsia="Arial"/>
        </w:rPr>
      </w:pPr>
      <w:r>
        <w:rPr>
          <w:rFonts w:eastAsia="Arial"/>
        </w:rPr>
        <w:t>Track circuit input shall be composed of the following inputs from the train controller:</w:t>
      </w:r>
    </w:p>
    <w:p w:rsidR="00BB000D" w:rsidRDefault="00BB000D" w:rsidP="00BB000D">
      <w:pPr>
        <w:pStyle w:val="Heading7"/>
        <w:rPr>
          <w:rFonts w:eastAsia="Arial"/>
        </w:rPr>
      </w:pPr>
      <w:r>
        <w:rPr>
          <w:rFonts w:eastAsia="Arial"/>
        </w:rPr>
        <w:t>Acceleration command</w:t>
      </w:r>
    </w:p>
    <w:p w:rsidR="00BB000D" w:rsidRPr="00D63083" w:rsidRDefault="00BB000D" w:rsidP="00BB000D">
      <w:pPr>
        <w:pStyle w:val="Heading7"/>
        <w:rPr>
          <w:rFonts w:eastAsia="Arial"/>
        </w:rPr>
      </w:pPr>
      <w:r>
        <w:rPr>
          <w:rFonts w:eastAsia="Arial"/>
        </w:rPr>
        <w:t>Brake command</w:t>
      </w:r>
    </w:p>
    <w:p w:rsidR="00BB000D" w:rsidRDefault="00BB000D" w:rsidP="00BB000D">
      <w:pPr>
        <w:pStyle w:val="Heading7"/>
        <w:rPr>
          <w:rFonts w:eastAsia="Arial"/>
        </w:rPr>
      </w:pPr>
      <w:r>
        <w:rPr>
          <w:rFonts w:eastAsia="Arial"/>
        </w:rPr>
        <w:t>Emergency brake command</w:t>
      </w:r>
    </w:p>
    <w:p w:rsidR="00BB000D" w:rsidRDefault="00BB000D" w:rsidP="00BB000D">
      <w:pPr>
        <w:pStyle w:val="Heading7"/>
        <w:rPr>
          <w:rFonts w:eastAsia="Arial"/>
        </w:rPr>
      </w:pPr>
      <w:r>
        <w:rPr>
          <w:rFonts w:eastAsia="Arial"/>
        </w:rPr>
        <w:t>D</w:t>
      </w:r>
      <w:r w:rsidRPr="006A673B">
        <w:rPr>
          <w:rFonts w:eastAsia="Arial"/>
        </w:rPr>
        <w:t>oor open</w:t>
      </w:r>
    </w:p>
    <w:p w:rsidR="00BB000D" w:rsidRDefault="00BB000D" w:rsidP="00BB000D">
      <w:pPr>
        <w:pStyle w:val="Heading7"/>
        <w:rPr>
          <w:rFonts w:eastAsia="Arial"/>
        </w:rPr>
      </w:pPr>
      <w:r>
        <w:rPr>
          <w:rFonts w:eastAsia="Arial"/>
        </w:rPr>
        <w:t>D</w:t>
      </w:r>
      <w:r w:rsidRPr="006A673B">
        <w:rPr>
          <w:rFonts w:eastAsia="Arial"/>
        </w:rPr>
        <w:t>oor</w:t>
      </w:r>
      <w:r>
        <w:rPr>
          <w:rFonts w:eastAsia="Arial"/>
        </w:rPr>
        <w:t xml:space="preserve"> close</w:t>
      </w:r>
    </w:p>
    <w:p w:rsidR="00BB000D" w:rsidRPr="00A540C2" w:rsidRDefault="00BB000D" w:rsidP="00BB000D">
      <w:pPr>
        <w:pStyle w:val="Heading7"/>
        <w:rPr>
          <w:rFonts w:eastAsia="Arial"/>
        </w:rPr>
      </w:pPr>
      <w:r>
        <w:rPr>
          <w:rFonts w:eastAsia="Arial"/>
        </w:rPr>
        <w:t>Light control:</w:t>
      </w:r>
    </w:p>
    <w:p w:rsidR="00BB000D" w:rsidRDefault="00BB000D" w:rsidP="00BB000D">
      <w:pPr>
        <w:pStyle w:val="Heading7"/>
        <w:rPr>
          <w:rFonts w:eastAsia="Arial"/>
        </w:rPr>
      </w:pPr>
      <w:r>
        <w:rPr>
          <w:rFonts w:eastAsia="Arial"/>
        </w:rPr>
        <w:t>lights on</w:t>
      </w:r>
    </w:p>
    <w:p w:rsidR="00BB000D" w:rsidRDefault="00BB000D" w:rsidP="00BB000D">
      <w:pPr>
        <w:pStyle w:val="Heading7"/>
        <w:rPr>
          <w:rFonts w:eastAsia="Arial"/>
        </w:rPr>
      </w:pPr>
      <w:r>
        <w:rPr>
          <w:rFonts w:eastAsia="Arial"/>
        </w:rPr>
        <w:t>lights off</w:t>
      </w:r>
    </w:p>
    <w:p w:rsidR="00BB000D" w:rsidRDefault="00BB000D" w:rsidP="00BB000D">
      <w:pPr>
        <w:pStyle w:val="Heading7"/>
        <w:rPr>
          <w:rFonts w:eastAsia="Arial"/>
        </w:rPr>
      </w:pPr>
      <w:r>
        <w:rPr>
          <w:rFonts w:eastAsia="Arial"/>
        </w:rPr>
        <w:t>Te</w:t>
      </w:r>
      <w:r w:rsidRPr="006A673B">
        <w:rPr>
          <w:rFonts w:eastAsia="Arial"/>
        </w:rPr>
        <w:t>mperature control</w:t>
      </w:r>
      <w:r>
        <w:rPr>
          <w:rFonts w:eastAsia="Arial"/>
        </w:rPr>
        <w:t>:</w:t>
      </w:r>
    </w:p>
    <w:p w:rsidR="00BB000D" w:rsidRDefault="00BB000D" w:rsidP="00BB000D">
      <w:pPr>
        <w:pStyle w:val="Heading7"/>
        <w:rPr>
          <w:rFonts w:eastAsia="Arial"/>
        </w:rPr>
      </w:pPr>
      <w:r>
        <w:rPr>
          <w:rFonts w:eastAsia="Arial"/>
        </w:rPr>
        <w:t>heat on</w:t>
      </w:r>
    </w:p>
    <w:p w:rsidR="00BB000D" w:rsidRDefault="00BB000D" w:rsidP="00BB000D">
      <w:pPr>
        <w:pStyle w:val="Heading7"/>
        <w:rPr>
          <w:rFonts w:eastAsia="Arial"/>
        </w:rPr>
      </w:pPr>
      <w:r>
        <w:rPr>
          <w:rFonts w:eastAsia="Arial"/>
        </w:rPr>
        <w:t>heat off</w:t>
      </w:r>
    </w:p>
    <w:p w:rsidR="00BB000D" w:rsidRDefault="00BB000D" w:rsidP="00BB000D">
      <w:pPr>
        <w:pStyle w:val="Heading7"/>
        <w:rPr>
          <w:rFonts w:eastAsia="Arial"/>
        </w:rPr>
      </w:pPr>
      <w:r>
        <w:rPr>
          <w:rFonts w:eastAsia="Arial"/>
        </w:rPr>
        <w:t>AC on</w:t>
      </w:r>
    </w:p>
    <w:p w:rsidR="00BB000D" w:rsidRDefault="00BB000D" w:rsidP="00BB000D">
      <w:pPr>
        <w:pStyle w:val="Heading7"/>
        <w:rPr>
          <w:rFonts w:eastAsia="Arial"/>
        </w:rPr>
      </w:pPr>
      <w:r>
        <w:rPr>
          <w:rFonts w:eastAsia="Arial"/>
        </w:rPr>
        <w:t>AC off</w:t>
      </w:r>
    </w:p>
    <w:p w:rsidR="00BB000D" w:rsidRDefault="00BB000D" w:rsidP="00BB000D">
      <w:pPr>
        <w:pStyle w:val="Heading7"/>
        <w:rPr>
          <w:rFonts w:eastAsia="Arial"/>
        </w:rPr>
      </w:pPr>
      <w:r>
        <w:rPr>
          <w:rFonts w:eastAsia="Arial"/>
        </w:rPr>
        <w:t>Announce station</w:t>
      </w:r>
    </w:p>
    <w:p w:rsidR="00BB000D" w:rsidRDefault="00BB000D" w:rsidP="00BB000D">
      <w:pPr>
        <w:pStyle w:val="Heading7"/>
        <w:rPr>
          <w:rFonts w:eastAsia="Arial"/>
        </w:rPr>
      </w:pPr>
      <w:r>
        <w:rPr>
          <w:rFonts w:eastAsia="Arial"/>
        </w:rPr>
        <w:t xml:space="preserve"> Announce stop</w:t>
      </w:r>
    </w:p>
    <w:p w:rsidR="00BB000D" w:rsidRDefault="00BB000D" w:rsidP="00BB000D">
      <w:pPr>
        <w:pStyle w:val="Heading5"/>
        <w:rPr>
          <w:rFonts w:eastAsia="Arial"/>
        </w:rPr>
      </w:pPr>
      <w:r>
        <w:rPr>
          <w:rFonts w:eastAsia="Arial"/>
        </w:rPr>
        <w:t>Train outputs to the train controller shall include the following</w:t>
      </w:r>
    </w:p>
    <w:p w:rsidR="00BB000D" w:rsidRPr="00F07447" w:rsidRDefault="00BB000D" w:rsidP="00BB000D">
      <w:pPr>
        <w:pStyle w:val="Heading6"/>
        <w:rPr>
          <w:rFonts w:eastAsia="Arial"/>
        </w:rPr>
      </w:pPr>
      <w:r>
        <w:rPr>
          <w:rFonts w:eastAsia="Arial"/>
        </w:rPr>
        <w:t>velocity</w:t>
      </w:r>
    </w:p>
    <w:p w:rsidR="00BB000D" w:rsidRPr="00004117" w:rsidRDefault="00BB000D" w:rsidP="00BB000D">
      <w:pPr>
        <w:pStyle w:val="Heading4"/>
        <w:rPr>
          <w:rFonts w:eastAsia="Arial"/>
        </w:rPr>
      </w:pPr>
      <w:r w:rsidRPr="00004117">
        <w:rPr>
          <w:rFonts w:eastAsia="Arial"/>
        </w:rPr>
        <w:t>The system shall have a model of the transit system track layout.</w:t>
      </w:r>
    </w:p>
    <w:p w:rsidR="00BB000D" w:rsidRDefault="00BB000D" w:rsidP="00BB000D">
      <w:pPr>
        <w:pStyle w:val="Heading5"/>
        <w:rPr>
          <w:rFonts w:eastAsia="Arial"/>
        </w:rPr>
      </w:pPr>
      <w:r>
        <w:rPr>
          <w:rFonts w:eastAsia="Arial"/>
        </w:rPr>
        <w:t>The track model shall take the following inputs from the track controller:</w:t>
      </w:r>
    </w:p>
    <w:p w:rsidR="00BB000D" w:rsidRDefault="00BB000D" w:rsidP="00BB000D">
      <w:pPr>
        <w:pStyle w:val="Heading6"/>
        <w:rPr>
          <w:rFonts w:eastAsia="Arial"/>
        </w:rPr>
      </w:pPr>
      <w:r w:rsidRPr="006A673B">
        <w:rPr>
          <w:rFonts w:eastAsia="Arial"/>
        </w:rPr>
        <w:t xml:space="preserve"> </w:t>
      </w:r>
      <w:r>
        <w:rPr>
          <w:rFonts w:eastAsia="Arial"/>
        </w:rPr>
        <w:t>Signal state</w:t>
      </w:r>
    </w:p>
    <w:p w:rsidR="00BB000D" w:rsidRDefault="00BB000D" w:rsidP="00BB000D">
      <w:pPr>
        <w:pStyle w:val="Heading7"/>
        <w:rPr>
          <w:rFonts w:eastAsia="Arial"/>
        </w:rPr>
      </w:pPr>
      <w:r w:rsidRPr="00356D60">
        <w:rPr>
          <w:rFonts w:eastAsia="Arial"/>
        </w:rPr>
        <w:t xml:space="preserve">Stop </w:t>
      </w:r>
    </w:p>
    <w:p w:rsidR="00BB000D" w:rsidRPr="00356D60" w:rsidRDefault="00BB000D" w:rsidP="00BB000D">
      <w:pPr>
        <w:pStyle w:val="Heading7"/>
        <w:rPr>
          <w:rFonts w:eastAsia="Arial"/>
        </w:rPr>
      </w:pPr>
      <w:r w:rsidRPr="00356D60">
        <w:rPr>
          <w:rFonts w:eastAsia="Arial"/>
        </w:rPr>
        <w:t>Slow</w:t>
      </w:r>
    </w:p>
    <w:p w:rsidR="00BB000D" w:rsidRPr="008619D2" w:rsidRDefault="00BB000D" w:rsidP="00BB000D">
      <w:pPr>
        <w:pStyle w:val="Heading7"/>
        <w:rPr>
          <w:rFonts w:eastAsia="Arial"/>
        </w:rPr>
      </w:pPr>
      <w:r>
        <w:rPr>
          <w:rFonts w:eastAsia="Arial"/>
        </w:rPr>
        <w:t>Proceed</w:t>
      </w:r>
    </w:p>
    <w:p w:rsidR="00BB000D" w:rsidRPr="00554FBC" w:rsidRDefault="00BB000D" w:rsidP="00BB000D">
      <w:pPr>
        <w:pStyle w:val="Heading7"/>
        <w:rPr>
          <w:rFonts w:eastAsia="Arial"/>
        </w:rPr>
      </w:pPr>
      <w:r>
        <w:rPr>
          <w:rFonts w:eastAsia="Arial"/>
        </w:rPr>
        <w:t>Full Speed ahead</w:t>
      </w:r>
    </w:p>
    <w:p w:rsidR="00BB000D" w:rsidRPr="00001C3F" w:rsidRDefault="00BB000D" w:rsidP="00BB000D">
      <w:pPr>
        <w:pStyle w:val="Heading6"/>
        <w:rPr>
          <w:rFonts w:eastAsia="Arial"/>
        </w:rPr>
      </w:pPr>
      <w:r>
        <w:rPr>
          <w:rFonts w:eastAsia="Arial"/>
        </w:rPr>
        <w:t>Speed limit</w:t>
      </w:r>
    </w:p>
    <w:p w:rsidR="00BB000D" w:rsidRDefault="00BB000D" w:rsidP="00BB000D">
      <w:pPr>
        <w:pStyle w:val="Heading6"/>
        <w:rPr>
          <w:rFonts w:eastAsia="Arial"/>
        </w:rPr>
      </w:pPr>
      <w:r>
        <w:rPr>
          <w:rFonts w:eastAsia="Arial"/>
        </w:rPr>
        <w:t>Acceleration limit</w:t>
      </w:r>
    </w:p>
    <w:p w:rsidR="00BB000D" w:rsidRDefault="00BB000D" w:rsidP="00BB000D">
      <w:pPr>
        <w:pStyle w:val="Heading6"/>
        <w:rPr>
          <w:rFonts w:eastAsia="Arial"/>
        </w:rPr>
      </w:pPr>
      <w:r w:rsidRPr="00001C3F">
        <w:rPr>
          <w:rFonts w:eastAsia="Arial"/>
        </w:rPr>
        <w:t>Deceleration limit</w:t>
      </w:r>
    </w:p>
    <w:p w:rsidR="00BB000D" w:rsidRDefault="00BB000D" w:rsidP="00BB000D">
      <w:pPr>
        <w:pStyle w:val="Heading6"/>
        <w:rPr>
          <w:rFonts w:eastAsia="Arial"/>
        </w:rPr>
      </w:pPr>
      <w:r>
        <w:rPr>
          <w:rFonts w:eastAsia="Arial"/>
        </w:rPr>
        <w:t>Transponder input</w:t>
      </w:r>
    </w:p>
    <w:p w:rsidR="00BB000D" w:rsidRDefault="00BB000D" w:rsidP="00BB000D">
      <w:pPr>
        <w:pStyle w:val="Heading6"/>
        <w:rPr>
          <w:rFonts w:eastAsia="Arial"/>
        </w:rPr>
      </w:pPr>
      <w:r>
        <w:rPr>
          <w:rFonts w:eastAsia="Arial"/>
        </w:rPr>
        <w:t>Track circuit input</w:t>
      </w:r>
    </w:p>
    <w:p w:rsidR="00BB000D" w:rsidRPr="00D95667" w:rsidRDefault="00BB000D" w:rsidP="00BB000D">
      <w:pPr>
        <w:pStyle w:val="Heading6"/>
        <w:rPr>
          <w:rFonts w:eastAsia="Arial"/>
        </w:rPr>
      </w:pPr>
      <w:r>
        <w:rPr>
          <w:rFonts w:eastAsia="Arial"/>
        </w:rPr>
        <w:t>Inputs originating from the CTC Office:</w:t>
      </w:r>
    </w:p>
    <w:p w:rsidR="00BB000D" w:rsidRDefault="00BB000D" w:rsidP="00BB000D">
      <w:pPr>
        <w:pStyle w:val="Heading7"/>
        <w:rPr>
          <w:rFonts w:eastAsia="Arial"/>
        </w:rPr>
      </w:pPr>
      <w:r>
        <w:rPr>
          <w:rFonts w:eastAsia="Arial"/>
        </w:rPr>
        <w:t>Sp</w:t>
      </w:r>
      <w:r w:rsidRPr="00001C3F">
        <w:rPr>
          <w:rFonts w:eastAsia="Arial"/>
        </w:rPr>
        <w:t>e</w:t>
      </w:r>
      <w:r>
        <w:rPr>
          <w:rFonts w:eastAsia="Arial"/>
        </w:rPr>
        <w:t xml:space="preserve">ed </w:t>
      </w:r>
    </w:p>
    <w:p w:rsidR="00BB000D" w:rsidRDefault="00BB000D" w:rsidP="00BB000D">
      <w:pPr>
        <w:pStyle w:val="Heading7"/>
        <w:rPr>
          <w:rFonts w:eastAsia="Arial"/>
        </w:rPr>
      </w:pPr>
      <w:r>
        <w:rPr>
          <w:rFonts w:eastAsia="Arial"/>
        </w:rPr>
        <w:t>authority</w:t>
      </w:r>
    </w:p>
    <w:p w:rsidR="00BB000D" w:rsidRPr="00554FBC" w:rsidRDefault="00BB000D" w:rsidP="00BB000D">
      <w:pPr>
        <w:pStyle w:val="Heading7"/>
        <w:rPr>
          <w:rFonts w:eastAsia="Arial"/>
        </w:rPr>
      </w:pPr>
      <w:r>
        <w:rPr>
          <w:rFonts w:eastAsia="Arial"/>
        </w:rPr>
        <w:t>R</w:t>
      </w:r>
      <w:r w:rsidRPr="006A673B">
        <w:rPr>
          <w:rFonts w:eastAsia="Arial"/>
        </w:rPr>
        <w:t>oute informatio</w:t>
      </w:r>
      <w:r>
        <w:rPr>
          <w:rFonts w:eastAsia="Arial"/>
        </w:rPr>
        <w:t>n system</w:t>
      </w:r>
    </w:p>
    <w:p w:rsidR="00BB000D" w:rsidRDefault="00BB000D" w:rsidP="00BB000D">
      <w:pPr>
        <w:pStyle w:val="Heading5"/>
        <w:rPr>
          <w:rFonts w:eastAsia="Arial"/>
        </w:rPr>
      </w:pPr>
      <w:r w:rsidRPr="009313CA">
        <w:rPr>
          <w:rFonts w:eastAsia="Arial"/>
        </w:rPr>
        <w:t xml:space="preserve">The track model shall </w:t>
      </w:r>
      <w:r>
        <w:rPr>
          <w:rFonts w:eastAsia="Arial"/>
        </w:rPr>
        <w:t>issue the following outputs</w:t>
      </w:r>
    </w:p>
    <w:p w:rsidR="00BB000D" w:rsidRDefault="00BB000D" w:rsidP="00BB000D">
      <w:pPr>
        <w:pStyle w:val="Heading6"/>
        <w:rPr>
          <w:rFonts w:eastAsia="Arial"/>
        </w:rPr>
      </w:pPr>
      <w:r>
        <w:rPr>
          <w:rFonts w:eastAsia="Arial"/>
        </w:rPr>
        <w:t>To the track controller</w:t>
      </w:r>
    </w:p>
    <w:p w:rsidR="00BB000D" w:rsidRDefault="00BB000D" w:rsidP="00BB000D">
      <w:pPr>
        <w:pStyle w:val="Heading7"/>
        <w:rPr>
          <w:rFonts w:eastAsia="Arial"/>
        </w:rPr>
      </w:pPr>
      <w:r>
        <w:rPr>
          <w:rFonts w:eastAsia="Arial"/>
        </w:rPr>
        <w:t>Track speed limit</w:t>
      </w:r>
    </w:p>
    <w:p w:rsidR="00BB000D" w:rsidRPr="00CF7549" w:rsidRDefault="00BB000D" w:rsidP="00BB000D">
      <w:pPr>
        <w:pStyle w:val="Heading7"/>
        <w:rPr>
          <w:rFonts w:eastAsia="Arial"/>
        </w:rPr>
      </w:pPr>
      <w:r>
        <w:rPr>
          <w:rFonts w:eastAsia="Arial"/>
        </w:rPr>
        <w:t>CTC-issued speed limit</w:t>
      </w:r>
    </w:p>
    <w:p w:rsidR="00BB000D" w:rsidRPr="004C2999" w:rsidRDefault="00BB000D" w:rsidP="00BB000D">
      <w:pPr>
        <w:pStyle w:val="Heading7"/>
        <w:rPr>
          <w:rFonts w:eastAsia="Arial"/>
        </w:rPr>
      </w:pPr>
      <w:r>
        <w:rPr>
          <w:rFonts w:eastAsia="Arial"/>
        </w:rPr>
        <w:t>CTC-issued authority</w:t>
      </w:r>
    </w:p>
    <w:p w:rsidR="00BB000D" w:rsidRPr="00D94399" w:rsidRDefault="00BB000D" w:rsidP="00BB000D">
      <w:pPr>
        <w:pStyle w:val="Heading7"/>
        <w:rPr>
          <w:rFonts w:eastAsia="Arial"/>
        </w:rPr>
      </w:pPr>
      <w:r>
        <w:rPr>
          <w:rFonts w:eastAsia="Arial"/>
        </w:rPr>
        <w:t>Block state</w:t>
      </w:r>
    </w:p>
    <w:p w:rsidR="00BB000D" w:rsidRDefault="00BB000D" w:rsidP="00BB000D">
      <w:pPr>
        <w:pStyle w:val="Heading8"/>
        <w:rPr>
          <w:rFonts w:eastAsia="Arial"/>
        </w:rPr>
      </w:pPr>
      <w:r>
        <w:rPr>
          <w:rFonts w:eastAsia="Arial"/>
        </w:rPr>
        <w:t>Train present</w:t>
      </w:r>
    </w:p>
    <w:p w:rsidR="00BB000D" w:rsidRDefault="00BB000D" w:rsidP="00BB000D">
      <w:pPr>
        <w:pStyle w:val="Heading8"/>
        <w:rPr>
          <w:rFonts w:eastAsia="Arial"/>
        </w:rPr>
      </w:pPr>
      <w:r>
        <w:rPr>
          <w:rFonts w:eastAsia="Arial"/>
        </w:rPr>
        <w:t>Broken rail</w:t>
      </w:r>
    </w:p>
    <w:p w:rsidR="00BB000D" w:rsidRDefault="00BB000D" w:rsidP="00BB000D">
      <w:pPr>
        <w:pStyle w:val="Heading8"/>
        <w:rPr>
          <w:rFonts w:eastAsia="Arial"/>
        </w:rPr>
      </w:pPr>
      <w:r>
        <w:rPr>
          <w:rFonts w:eastAsia="Arial"/>
        </w:rPr>
        <w:t>Track circuit failure</w:t>
      </w:r>
    </w:p>
    <w:p w:rsidR="00BB000D" w:rsidRPr="00E249F4" w:rsidRDefault="00BB000D" w:rsidP="00BB000D">
      <w:pPr>
        <w:pStyle w:val="Heading8"/>
        <w:rPr>
          <w:rFonts w:eastAsia="Arial"/>
        </w:rPr>
      </w:pPr>
      <w:r>
        <w:rPr>
          <w:rFonts w:eastAsia="Arial"/>
        </w:rPr>
        <w:t>Power failure</w:t>
      </w:r>
    </w:p>
    <w:p w:rsidR="00BB000D" w:rsidRDefault="00BB000D" w:rsidP="00BB000D">
      <w:pPr>
        <w:pStyle w:val="Heading7"/>
        <w:rPr>
          <w:rFonts w:eastAsia="Arial"/>
        </w:rPr>
      </w:pPr>
      <w:r>
        <w:rPr>
          <w:rFonts w:eastAsia="Arial"/>
        </w:rPr>
        <w:t>Railway crossing state</w:t>
      </w:r>
    </w:p>
    <w:p w:rsidR="00BB000D" w:rsidRDefault="00BB000D" w:rsidP="00BB000D">
      <w:pPr>
        <w:pStyle w:val="Heading8"/>
        <w:rPr>
          <w:rFonts w:eastAsia="Arial"/>
        </w:rPr>
      </w:pPr>
      <w:r>
        <w:rPr>
          <w:rFonts w:eastAsia="Arial"/>
        </w:rPr>
        <w:t>Open</w:t>
      </w:r>
    </w:p>
    <w:p w:rsidR="00BB000D" w:rsidRPr="00671A97" w:rsidRDefault="00BB000D" w:rsidP="00BB000D">
      <w:pPr>
        <w:pStyle w:val="Heading8"/>
        <w:rPr>
          <w:rFonts w:eastAsia="Arial"/>
        </w:rPr>
      </w:pPr>
      <w:r>
        <w:rPr>
          <w:rFonts w:eastAsia="Arial"/>
        </w:rPr>
        <w:t>Closed</w:t>
      </w:r>
    </w:p>
    <w:p w:rsidR="00BB000D" w:rsidRDefault="00BB000D" w:rsidP="00BB000D">
      <w:pPr>
        <w:pStyle w:val="Heading7"/>
        <w:rPr>
          <w:rFonts w:eastAsia="Arial"/>
        </w:rPr>
      </w:pPr>
      <w:r>
        <w:rPr>
          <w:rFonts w:eastAsia="Arial"/>
        </w:rPr>
        <w:t>signal state</w:t>
      </w:r>
    </w:p>
    <w:p w:rsidR="00BB000D" w:rsidRDefault="00BB000D" w:rsidP="00BB000D">
      <w:pPr>
        <w:pStyle w:val="Heading8"/>
        <w:rPr>
          <w:rFonts w:eastAsia="Arial"/>
        </w:rPr>
      </w:pPr>
      <w:r w:rsidRPr="00356D60">
        <w:rPr>
          <w:rFonts w:eastAsia="Arial"/>
        </w:rPr>
        <w:t xml:space="preserve">Stop </w:t>
      </w:r>
    </w:p>
    <w:p w:rsidR="00BB000D" w:rsidRPr="00356D60" w:rsidRDefault="00BB000D" w:rsidP="00BB000D">
      <w:pPr>
        <w:pStyle w:val="Heading8"/>
        <w:rPr>
          <w:rFonts w:eastAsia="Arial"/>
        </w:rPr>
      </w:pPr>
      <w:r w:rsidRPr="00356D60">
        <w:rPr>
          <w:rFonts w:eastAsia="Arial"/>
        </w:rPr>
        <w:t>Slow</w:t>
      </w:r>
    </w:p>
    <w:p w:rsidR="00BB000D" w:rsidRPr="008619D2" w:rsidRDefault="00BB000D" w:rsidP="00BB000D">
      <w:pPr>
        <w:pStyle w:val="Heading8"/>
        <w:rPr>
          <w:rFonts w:eastAsia="Arial"/>
        </w:rPr>
      </w:pPr>
      <w:r>
        <w:rPr>
          <w:rFonts w:eastAsia="Arial"/>
        </w:rPr>
        <w:lastRenderedPageBreak/>
        <w:t>Proceed</w:t>
      </w:r>
    </w:p>
    <w:p w:rsidR="00BB000D" w:rsidRPr="00BB000D" w:rsidRDefault="00BB000D" w:rsidP="00BB000D">
      <w:pPr>
        <w:pStyle w:val="Heading8"/>
        <w:rPr>
          <w:rFonts w:eastAsia="Arial"/>
        </w:rPr>
      </w:pPr>
      <w:r>
        <w:rPr>
          <w:rFonts w:eastAsia="Arial"/>
        </w:rPr>
        <w:t>Full Speed ahead</w:t>
      </w:r>
    </w:p>
    <w:p w:rsidR="00AC45A0" w:rsidRPr="005D1D72" w:rsidRDefault="00AC45A0" w:rsidP="00AC45A0">
      <w:pPr>
        <w:pStyle w:val="Heading4"/>
        <w:rPr>
          <w:rFonts w:eastAsia="Arial"/>
        </w:rPr>
      </w:pPr>
      <w:r>
        <w:rPr>
          <w:rFonts w:eastAsia="Arial"/>
        </w:rPr>
        <w:t>The system shall have a train controller.</w:t>
      </w:r>
      <w:r w:rsidRPr="005D1D72">
        <w:rPr>
          <w:rFonts w:eastAsia="Arial"/>
        </w:rPr>
        <w:t xml:space="preserve"> </w:t>
      </w:r>
    </w:p>
    <w:p w:rsidR="00941157" w:rsidRPr="00AD5AB4" w:rsidRDefault="00941157" w:rsidP="00941157">
      <w:pPr>
        <w:pStyle w:val="Heading5"/>
        <w:rPr>
          <w:rFonts w:eastAsia="Arial"/>
        </w:rPr>
      </w:pPr>
      <w:r>
        <w:rPr>
          <w:rFonts w:eastAsia="Arial"/>
        </w:rPr>
        <w:t>The train controller shall take the following inputs:</w:t>
      </w:r>
    </w:p>
    <w:p w:rsidR="00941157" w:rsidRDefault="00941157" w:rsidP="00941157">
      <w:pPr>
        <w:pStyle w:val="Heading6"/>
        <w:rPr>
          <w:rFonts w:eastAsia="Arial"/>
        </w:rPr>
      </w:pPr>
      <w:r>
        <w:rPr>
          <w:rFonts w:eastAsia="Arial"/>
        </w:rPr>
        <w:t>Inputs from the track:</w:t>
      </w:r>
    </w:p>
    <w:p w:rsidR="00941157" w:rsidRDefault="00941157" w:rsidP="00941157">
      <w:pPr>
        <w:pStyle w:val="Heading7"/>
        <w:rPr>
          <w:rFonts w:eastAsia="Arial"/>
        </w:rPr>
      </w:pPr>
      <w:r>
        <w:rPr>
          <w:rFonts w:eastAsia="Arial"/>
        </w:rPr>
        <w:t xml:space="preserve">The train controller shall take </w:t>
      </w:r>
      <w:r w:rsidRPr="005D1D72">
        <w:rPr>
          <w:rFonts w:eastAsia="Arial"/>
        </w:rPr>
        <w:t>as input</w:t>
      </w:r>
      <w:r>
        <w:rPr>
          <w:rFonts w:eastAsia="Arial"/>
        </w:rPr>
        <w:t xml:space="preserve"> the track signal from the track.</w:t>
      </w:r>
    </w:p>
    <w:p w:rsidR="00F617FC" w:rsidRDefault="00941157" w:rsidP="00941157">
      <w:pPr>
        <w:pStyle w:val="Heading8"/>
        <w:rPr>
          <w:rFonts w:eastAsia="Arial"/>
        </w:rPr>
      </w:pPr>
      <w:r>
        <w:rPr>
          <w:rFonts w:eastAsia="Arial"/>
        </w:rPr>
        <w:t>The train controller shall decode</w:t>
      </w:r>
      <w:r w:rsidRPr="005D1D72">
        <w:rPr>
          <w:rFonts w:eastAsia="Arial"/>
        </w:rPr>
        <w:t xml:space="preserve"> the </w:t>
      </w:r>
      <w:r>
        <w:rPr>
          <w:rFonts w:eastAsia="Arial"/>
        </w:rPr>
        <w:t>track signal</w:t>
      </w:r>
      <w:r w:rsidRPr="005D1D72">
        <w:rPr>
          <w:rFonts w:eastAsia="Arial"/>
        </w:rPr>
        <w:t xml:space="preserve"> to determine</w:t>
      </w:r>
      <w:r w:rsidR="00F617FC">
        <w:rPr>
          <w:rFonts w:eastAsia="Arial"/>
        </w:rPr>
        <w:t>:</w:t>
      </w:r>
    </w:p>
    <w:p w:rsidR="002F0F5C" w:rsidRDefault="002F0F5C" w:rsidP="002F0F5C">
      <w:pPr>
        <w:pStyle w:val="Heading9"/>
        <w:rPr>
          <w:rFonts w:eastAsia="Arial"/>
        </w:rPr>
      </w:pPr>
      <w:r>
        <w:rPr>
          <w:rFonts w:eastAsia="Arial"/>
        </w:rPr>
        <w:t>Track speed limit</w:t>
      </w:r>
    </w:p>
    <w:p w:rsidR="002F0F5C" w:rsidRPr="00CF7549" w:rsidRDefault="002F0F5C" w:rsidP="002F0F5C">
      <w:pPr>
        <w:pStyle w:val="Heading9"/>
        <w:rPr>
          <w:rFonts w:eastAsia="Arial"/>
        </w:rPr>
      </w:pPr>
      <w:r>
        <w:rPr>
          <w:rFonts w:eastAsia="Arial"/>
        </w:rPr>
        <w:t>CTC-issued speed limit</w:t>
      </w:r>
    </w:p>
    <w:p w:rsidR="002F0F5C" w:rsidRPr="00F6048F" w:rsidRDefault="002F0F5C" w:rsidP="002F0F5C">
      <w:pPr>
        <w:pStyle w:val="Heading9"/>
        <w:rPr>
          <w:rFonts w:eastAsia="Arial"/>
        </w:rPr>
      </w:pPr>
      <w:r>
        <w:rPr>
          <w:rFonts w:eastAsia="Arial"/>
        </w:rPr>
        <w:t>CTC-issued authority</w:t>
      </w:r>
    </w:p>
    <w:p w:rsidR="00F617FC" w:rsidRDefault="00F617FC" w:rsidP="00F617FC">
      <w:pPr>
        <w:pStyle w:val="Heading9"/>
        <w:rPr>
          <w:rFonts w:eastAsia="Arial"/>
        </w:rPr>
      </w:pPr>
      <w:r>
        <w:rPr>
          <w:rFonts w:eastAsia="Arial"/>
        </w:rPr>
        <w:t>R</w:t>
      </w:r>
      <w:r w:rsidRPr="006A673B">
        <w:rPr>
          <w:rFonts w:eastAsia="Arial"/>
        </w:rPr>
        <w:t>oute informatio</w:t>
      </w:r>
      <w:r>
        <w:rPr>
          <w:rFonts w:eastAsia="Arial"/>
        </w:rPr>
        <w:t>n system</w:t>
      </w:r>
    </w:p>
    <w:p w:rsidR="00F617FC" w:rsidRDefault="00F617FC" w:rsidP="00F617FC">
      <w:pPr>
        <w:pStyle w:val="Heading9"/>
        <w:rPr>
          <w:rFonts w:eastAsia="Arial"/>
        </w:rPr>
      </w:pPr>
      <w:r>
        <w:rPr>
          <w:rFonts w:eastAsia="Arial"/>
        </w:rPr>
        <w:t>Acceleration limit</w:t>
      </w:r>
    </w:p>
    <w:p w:rsidR="00F617FC" w:rsidRDefault="00F617FC" w:rsidP="00F617FC">
      <w:pPr>
        <w:pStyle w:val="Heading9"/>
        <w:rPr>
          <w:rFonts w:eastAsia="Arial"/>
        </w:rPr>
      </w:pPr>
      <w:r w:rsidRPr="00001C3F">
        <w:rPr>
          <w:rFonts w:eastAsia="Arial"/>
        </w:rPr>
        <w:t>Deceleration limit</w:t>
      </w:r>
    </w:p>
    <w:p w:rsidR="00F617FC" w:rsidRDefault="00F617FC" w:rsidP="00F617FC">
      <w:pPr>
        <w:pStyle w:val="Heading9"/>
        <w:rPr>
          <w:rFonts w:eastAsia="Arial"/>
        </w:rPr>
      </w:pPr>
      <w:r>
        <w:rPr>
          <w:rFonts w:eastAsia="Arial"/>
        </w:rPr>
        <w:t>Transponder input</w:t>
      </w:r>
    </w:p>
    <w:p w:rsidR="009D4428" w:rsidRDefault="00F617FC" w:rsidP="00F617FC">
      <w:pPr>
        <w:pStyle w:val="Heading9"/>
        <w:rPr>
          <w:rFonts w:eastAsia="Arial"/>
        </w:rPr>
      </w:pPr>
      <w:r>
        <w:rPr>
          <w:rFonts w:eastAsia="Arial"/>
        </w:rPr>
        <w:t>Track circuit input</w:t>
      </w:r>
    </w:p>
    <w:p w:rsidR="009D4428" w:rsidRDefault="009D4428" w:rsidP="00F617FC">
      <w:pPr>
        <w:pStyle w:val="Heading9"/>
        <w:rPr>
          <w:rFonts w:eastAsia="Arial"/>
        </w:rPr>
      </w:pPr>
      <w:r>
        <w:rPr>
          <w:rFonts w:eastAsia="Arial"/>
        </w:rPr>
        <w:t>Train station indicator</w:t>
      </w:r>
    </w:p>
    <w:p w:rsidR="00F617FC" w:rsidRPr="00F617FC" w:rsidRDefault="009D4428" w:rsidP="00F617FC">
      <w:pPr>
        <w:pStyle w:val="Heading9"/>
        <w:rPr>
          <w:rFonts w:eastAsia="Arial"/>
        </w:rPr>
      </w:pPr>
      <w:r>
        <w:rPr>
          <w:rFonts w:eastAsia="Arial"/>
        </w:rPr>
        <w:t>Tunnel indicator</w:t>
      </w:r>
    </w:p>
    <w:p w:rsidR="00941157" w:rsidRDefault="00941157" w:rsidP="00941157">
      <w:pPr>
        <w:pStyle w:val="Heading6"/>
        <w:rPr>
          <w:rFonts w:eastAsia="Arial"/>
        </w:rPr>
      </w:pPr>
      <w:r>
        <w:rPr>
          <w:rFonts w:eastAsia="Arial"/>
        </w:rPr>
        <w:t>Inputs from the train:</w:t>
      </w:r>
    </w:p>
    <w:p w:rsidR="00941157" w:rsidRDefault="00780262" w:rsidP="00941157">
      <w:pPr>
        <w:pStyle w:val="Heading7"/>
        <w:rPr>
          <w:rFonts w:eastAsia="Arial"/>
        </w:rPr>
      </w:pPr>
      <w:r>
        <w:rPr>
          <w:rFonts w:eastAsia="Arial"/>
        </w:rPr>
        <w:t>velocity</w:t>
      </w:r>
    </w:p>
    <w:p w:rsidR="00941157" w:rsidRDefault="00941157" w:rsidP="00941157">
      <w:pPr>
        <w:pStyle w:val="Heading6"/>
        <w:rPr>
          <w:rFonts w:eastAsia="Arial"/>
        </w:rPr>
      </w:pPr>
      <w:r>
        <w:rPr>
          <w:rFonts w:eastAsia="Arial"/>
        </w:rPr>
        <w:t>Other inputs:</w:t>
      </w:r>
    </w:p>
    <w:p w:rsidR="00160583" w:rsidRPr="00F617FC" w:rsidRDefault="00941157" w:rsidP="00160583">
      <w:pPr>
        <w:pStyle w:val="Heading7"/>
        <w:rPr>
          <w:rFonts w:eastAsia="Arial"/>
        </w:rPr>
      </w:pPr>
      <w:r>
        <w:rPr>
          <w:rFonts w:eastAsia="Arial"/>
        </w:rPr>
        <w:t xml:space="preserve">The train controller shall take as input a </w:t>
      </w:r>
      <w:r w:rsidR="005C338D">
        <w:rPr>
          <w:rFonts w:eastAsia="Arial"/>
        </w:rPr>
        <w:t>Boolean</w:t>
      </w:r>
      <w:r>
        <w:rPr>
          <w:rFonts w:eastAsia="Arial"/>
        </w:rPr>
        <w:t xml:space="preserve"> indicating whether it is day or night.</w:t>
      </w:r>
    </w:p>
    <w:p w:rsidR="0033258A" w:rsidRDefault="0033258A" w:rsidP="0033258A">
      <w:pPr>
        <w:pStyle w:val="Heading5"/>
        <w:rPr>
          <w:rFonts w:eastAsia="Arial"/>
        </w:rPr>
      </w:pPr>
      <w:r>
        <w:rPr>
          <w:rFonts w:eastAsia="Arial"/>
        </w:rPr>
        <w:t xml:space="preserve"> The train controller shall issue the following commands to the train.</w:t>
      </w:r>
    </w:p>
    <w:p w:rsidR="00A059AE" w:rsidRDefault="0064328A" w:rsidP="00A059AE">
      <w:pPr>
        <w:pStyle w:val="Heading6"/>
        <w:rPr>
          <w:rFonts w:eastAsia="Arial"/>
        </w:rPr>
      </w:pPr>
      <w:r>
        <w:rPr>
          <w:rFonts w:eastAsia="Arial"/>
        </w:rPr>
        <w:t>Acceleration command</w:t>
      </w:r>
    </w:p>
    <w:p w:rsidR="00C5391C" w:rsidRDefault="00A059AE" w:rsidP="00C5391C">
      <w:pPr>
        <w:pStyle w:val="Heading6"/>
        <w:rPr>
          <w:rFonts w:eastAsia="Arial"/>
        </w:rPr>
      </w:pPr>
      <w:r>
        <w:rPr>
          <w:rFonts w:eastAsia="Arial"/>
        </w:rPr>
        <w:t>Brake command</w:t>
      </w:r>
    </w:p>
    <w:p w:rsidR="00C5391C" w:rsidRPr="00C5391C" w:rsidRDefault="00C5391C" w:rsidP="00C5391C">
      <w:pPr>
        <w:pStyle w:val="Heading6"/>
        <w:rPr>
          <w:rFonts w:eastAsia="Arial"/>
        </w:rPr>
      </w:pPr>
      <w:r>
        <w:rPr>
          <w:rFonts w:eastAsia="Arial"/>
        </w:rPr>
        <w:t>Emergency brake command</w:t>
      </w:r>
    </w:p>
    <w:p w:rsidR="00A059AE" w:rsidRDefault="00A059AE" w:rsidP="00A059AE">
      <w:pPr>
        <w:pStyle w:val="Heading6"/>
        <w:rPr>
          <w:rFonts w:eastAsia="Arial"/>
        </w:rPr>
      </w:pPr>
      <w:r>
        <w:rPr>
          <w:rFonts w:eastAsia="Arial"/>
        </w:rPr>
        <w:t>D</w:t>
      </w:r>
      <w:r w:rsidRPr="006A673B">
        <w:rPr>
          <w:rFonts w:eastAsia="Arial"/>
        </w:rPr>
        <w:t>oor open</w:t>
      </w:r>
    </w:p>
    <w:p w:rsidR="00A059AE" w:rsidRDefault="00A059AE" w:rsidP="00A059AE">
      <w:pPr>
        <w:pStyle w:val="Heading6"/>
        <w:rPr>
          <w:rFonts w:eastAsia="Arial"/>
        </w:rPr>
      </w:pPr>
      <w:r>
        <w:rPr>
          <w:rFonts w:eastAsia="Arial"/>
        </w:rPr>
        <w:t>D</w:t>
      </w:r>
      <w:r w:rsidRPr="006A673B">
        <w:rPr>
          <w:rFonts w:eastAsia="Arial"/>
        </w:rPr>
        <w:t>oor</w:t>
      </w:r>
      <w:r>
        <w:rPr>
          <w:rFonts w:eastAsia="Arial"/>
        </w:rPr>
        <w:t xml:space="preserve"> close</w:t>
      </w:r>
    </w:p>
    <w:p w:rsidR="00A059AE" w:rsidRPr="00A540C2" w:rsidRDefault="00A059AE" w:rsidP="00A059AE">
      <w:pPr>
        <w:pStyle w:val="Heading6"/>
        <w:rPr>
          <w:rFonts w:eastAsia="Arial"/>
        </w:rPr>
      </w:pPr>
      <w:r>
        <w:rPr>
          <w:rFonts w:eastAsia="Arial"/>
        </w:rPr>
        <w:t>Light control</w:t>
      </w:r>
      <w:r w:rsidR="00E64360">
        <w:rPr>
          <w:rFonts w:eastAsia="Arial"/>
        </w:rPr>
        <w:t>:</w:t>
      </w:r>
    </w:p>
    <w:p w:rsidR="00A059AE" w:rsidRDefault="00E523AE" w:rsidP="00A059AE">
      <w:pPr>
        <w:pStyle w:val="Heading7"/>
        <w:rPr>
          <w:rFonts w:eastAsia="Arial"/>
        </w:rPr>
      </w:pPr>
      <w:r>
        <w:rPr>
          <w:rFonts w:eastAsia="Arial"/>
        </w:rPr>
        <w:t>Lights</w:t>
      </w:r>
      <w:r w:rsidR="00A059AE">
        <w:rPr>
          <w:rFonts w:eastAsia="Arial"/>
        </w:rPr>
        <w:t xml:space="preserve"> on</w:t>
      </w:r>
    </w:p>
    <w:p w:rsidR="00A059AE" w:rsidRDefault="00E523AE" w:rsidP="00A059AE">
      <w:pPr>
        <w:pStyle w:val="Heading7"/>
        <w:rPr>
          <w:rFonts w:eastAsia="Arial"/>
        </w:rPr>
      </w:pPr>
      <w:r>
        <w:rPr>
          <w:rFonts w:eastAsia="Arial"/>
        </w:rPr>
        <w:t>Lights</w:t>
      </w:r>
      <w:r w:rsidR="00A059AE">
        <w:rPr>
          <w:rFonts w:eastAsia="Arial"/>
        </w:rPr>
        <w:t xml:space="preserve"> off</w:t>
      </w:r>
    </w:p>
    <w:p w:rsidR="00A059AE" w:rsidRDefault="00A059AE" w:rsidP="00A059AE">
      <w:pPr>
        <w:pStyle w:val="Heading6"/>
        <w:rPr>
          <w:rFonts w:eastAsia="Arial"/>
        </w:rPr>
      </w:pPr>
      <w:r>
        <w:rPr>
          <w:rFonts w:eastAsia="Arial"/>
        </w:rPr>
        <w:t>Te</w:t>
      </w:r>
      <w:r w:rsidRPr="006A673B">
        <w:rPr>
          <w:rFonts w:eastAsia="Arial"/>
        </w:rPr>
        <w:t>mperature control</w:t>
      </w:r>
      <w:r w:rsidR="00E64360">
        <w:rPr>
          <w:rFonts w:eastAsia="Arial"/>
        </w:rPr>
        <w:t>:</w:t>
      </w:r>
    </w:p>
    <w:p w:rsidR="00A059AE" w:rsidRDefault="00A059AE" w:rsidP="00A059AE">
      <w:pPr>
        <w:pStyle w:val="Heading7"/>
        <w:rPr>
          <w:rFonts w:eastAsia="Arial"/>
        </w:rPr>
      </w:pPr>
      <w:r>
        <w:rPr>
          <w:rFonts w:eastAsia="Arial"/>
        </w:rPr>
        <w:t>heat on</w:t>
      </w:r>
    </w:p>
    <w:p w:rsidR="00A059AE" w:rsidRDefault="00A059AE" w:rsidP="00A059AE">
      <w:pPr>
        <w:pStyle w:val="Heading7"/>
        <w:rPr>
          <w:rFonts w:eastAsia="Arial"/>
        </w:rPr>
      </w:pPr>
      <w:r>
        <w:rPr>
          <w:rFonts w:eastAsia="Arial"/>
        </w:rPr>
        <w:t>heat off</w:t>
      </w:r>
    </w:p>
    <w:p w:rsidR="00A059AE" w:rsidRDefault="00A059AE" w:rsidP="00A059AE">
      <w:pPr>
        <w:pStyle w:val="Heading7"/>
        <w:rPr>
          <w:rFonts w:eastAsia="Arial"/>
        </w:rPr>
      </w:pPr>
      <w:r>
        <w:rPr>
          <w:rFonts w:eastAsia="Arial"/>
        </w:rPr>
        <w:t>AC on</w:t>
      </w:r>
    </w:p>
    <w:p w:rsidR="00A059AE" w:rsidRDefault="00A059AE" w:rsidP="00A059AE">
      <w:pPr>
        <w:pStyle w:val="Heading7"/>
        <w:rPr>
          <w:rFonts w:eastAsia="Arial"/>
        </w:rPr>
      </w:pPr>
      <w:r>
        <w:rPr>
          <w:rFonts w:eastAsia="Arial"/>
        </w:rPr>
        <w:t>AC off</w:t>
      </w:r>
    </w:p>
    <w:p w:rsidR="00A059AE" w:rsidRDefault="00A059AE" w:rsidP="00A059AE">
      <w:pPr>
        <w:pStyle w:val="Heading6"/>
        <w:rPr>
          <w:rFonts w:eastAsia="Arial"/>
        </w:rPr>
      </w:pPr>
      <w:r>
        <w:rPr>
          <w:rFonts w:eastAsia="Arial"/>
        </w:rPr>
        <w:t>Announce station</w:t>
      </w:r>
    </w:p>
    <w:p w:rsidR="00C5391C" w:rsidRPr="00C5391C" w:rsidRDefault="00A059AE" w:rsidP="00C5391C">
      <w:pPr>
        <w:pStyle w:val="Heading6"/>
        <w:rPr>
          <w:rFonts w:eastAsia="Arial"/>
        </w:rPr>
      </w:pPr>
      <w:r>
        <w:rPr>
          <w:rFonts w:eastAsia="Arial"/>
        </w:rPr>
        <w:t>Announce stop</w:t>
      </w:r>
    </w:p>
    <w:p w:rsidR="00AC45A0" w:rsidRDefault="00AC45A0" w:rsidP="00AC45A0">
      <w:pPr>
        <w:pStyle w:val="Heading4"/>
        <w:rPr>
          <w:rFonts w:eastAsia="Arial"/>
        </w:rPr>
      </w:pPr>
      <w:r>
        <w:rPr>
          <w:rFonts w:eastAsia="Arial"/>
        </w:rPr>
        <w:t>The system shall have a track controller.</w:t>
      </w:r>
    </w:p>
    <w:p w:rsidR="00CD0F4F" w:rsidRDefault="00CD0F4F" w:rsidP="00CD0F4F">
      <w:pPr>
        <w:pStyle w:val="Heading5"/>
        <w:rPr>
          <w:rFonts w:eastAsia="Arial"/>
        </w:rPr>
      </w:pPr>
      <w:r w:rsidRPr="00AC004E">
        <w:rPr>
          <w:rFonts w:eastAsia="Arial"/>
        </w:rPr>
        <w:t xml:space="preserve">The track controller </w:t>
      </w:r>
      <w:r>
        <w:rPr>
          <w:rFonts w:eastAsia="Arial"/>
        </w:rPr>
        <w:t>shall receive</w:t>
      </w:r>
      <w:r w:rsidRPr="00AC004E">
        <w:rPr>
          <w:rFonts w:eastAsia="Arial"/>
        </w:rPr>
        <w:t xml:space="preserve"> </w:t>
      </w:r>
      <w:r>
        <w:rPr>
          <w:rFonts w:eastAsia="Arial"/>
        </w:rPr>
        <w:t>the following inputs</w:t>
      </w:r>
      <w:r w:rsidRPr="00AC004E">
        <w:rPr>
          <w:rFonts w:eastAsia="Arial"/>
        </w:rPr>
        <w:t xml:space="preserve"> from the </w:t>
      </w:r>
      <w:r>
        <w:rPr>
          <w:rFonts w:eastAsia="Arial"/>
        </w:rPr>
        <w:t>CTC office:</w:t>
      </w:r>
    </w:p>
    <w:p w:rsidR="00CD0F4F" w:rsidRDefault="00CD0F4F" w:rsidP="00CD0F4F">
      <w:pPr>
        <w:pStyle w:val="Heading6"/>
        <w:rPr>
          <w:rFonts w:eastAsia="Arial"/>
        </w:rPr>
      </w:pPr>
      <w:r>
        <w:rPr>
          <w:rFonts w:eastAsia="Arial"/>
        </w:rPr>
        <w:t>Train authority</w:t>
      </w:r>
    </w:p>
    <w:p w:rsidR="00CD0F4F" w:rsidRDefault="00CD0F4F" w:rsidP="00CD0F4F">
      <w:pPr>
        <w:pStyle w:val="Heading6"/>
        <w:rPr>
          <w:rFonts w:eastAsia="Arial"/>
        </w:rPr>
      </w:pPr>
      <w:r>
        <w:rPr>
          <w:rFonts w:eastAsia="Arial"/>
        </w:rPr>
        <w:t>Track speed limits</w:t>
      </w:r>
    </w:p>
    <w:p w:rsidR="00037B6D" w:rsidRDefault="00037B6D" w:rsidP="00037B6D">
      <w:pPr>
        <w:pStyle w:val="Heading6"/>
        <w:rPr>
          <w:rFonts w:eastAsia="Arial"/>
        </w:rPr>
      </w:pPr>
      <w:r>
        <w:rPr>
          <w:rFonts w:eastAsia="Arial"/>
        </w:rPr>
        <w:t>R</w:t>
      </w:r>
      <w:r w:rsidRPr="006A673B">
        <w:rPr>
          <w:rFonts w:eastAsia="Arial"/>
        </w:rPr>
        <w:t>oute informatio</w:t>
      </w:r>
      <w:r>
        <w:rPr>
          <w:rFonts w:eastAsia="Arial"/>
        </w:rPr>
        <w:t>n system</w:t>
      </w:r>
    </w:p>
    <w:p w:rsidR="00776FB4" w:rsidRPr="00776FB4" w:rsidRDefault="00776FB4" w:rsidP="00776FB4">
      <w:pPr>
        <w:pStyle w:val="Heading6"/>
        <w:rPr>
          <w:rFonts w:eastAsia="Arial"/>
        </w:rPr>
      </w:pPr>
      <w:r>
        <w:rPr>
          <w:rFonts w:eastAsia="Arial"/>
        </w:rPr>
        <w:t>Track closure signal</w:t>
      </w:r>
    </w:p>
    <w:p w:rsidR="008F06FD" w:rsidRDefault="008F06FD" w:rsidP="00AC45A0">
      <w:pPr>
        <w:pStyle w:val="Heading5"/>
        <w:rPr>
          <w:rFonts w:eastAsia="Arial"/>
        </w:rPr>
      </w:pPr>
      <w:r>
        <w:rPr>
          <w:rFonts w:eastAsia="Arial"/>
        </w:rPr>
        <w:t>The track controller shall issue the following outputs to the CTC office</w:t>
      </w:r>
      <w:r w:rsidR="00CD0F4F">
        <w:rPr>
          <w:rFonts w:eastAsia="Arial"/>
        </w:rPr>
        <w:t>:</w:t>
      </w:r>
    </w:p>
    <w:p w:rsidR="00E249F4" w:rsidRPr="00D94399" w:rsidRDefault="008F06FD" w:rsidP="00D94399">
      <w:pPr>
        <w:pStyle w:val="Heading6"/>
        <w:rPr>
          <w:rFonts w:eastAsia="Arial"/>
        </w:rPr>
      </w:pPr>
      <w:r>
        <w:rPr>
          <w:rFonts w:eastAsia="Arial"/>
        </w:rPr>
        <w:t>Block state</w:t>
      </w:r>
    </w:p>
    <w:p w:rsidR="00FA260D" w:rsidRDefault="00E249F4" w:rsidP="00E249F4">
      <w:pPr>
        <w:pStyle w:val="Heading7"/>
        <w:rPr>
          <w:rFonts w:eastAsia="Arial"/>
        </w:rPr>
      </w:pPr>
      <w:r>
        <w:rPr>
          <w:rFonts w:eastAsia="Arial"/>
        </w:rPr>
        <w:t>Train present</w:t>
      </w:r>
    </w:p>
    <w:p w:rsidR="00D94399" w:rsidRDefault="00D94399" w:rsidP="00E249F4">
      <w:pPr>
        <w:pStyle w:val="Heading7"/>
        <w:rPr>
          <w:rFonts w:eastAsia="Arial"/>
        </w:rPr>
      </w:pPr>
      <w:r>
        <w:rPr>
          <w:rFonts w:eastAsia="Arial"/>
        </w:rPr>
        <w:t>Broken rail</w:t>
      </w:r>
    </w:p>
    <w:p w:rsidR="00D94399" w:rsidRDefault="00D94399" w:rsidP="00E249F4">
      <w:pPr>
        <w:pStyle w:val="Heading7"/>
        <w:rPr>
          <w:rFonts w:eastAsia="Arial"/>
        </w:rPr>
      </w:pPr>
      <w:r>
        <w:rPr>
          <w:rFonts w:eastAsia="Arial"/>
        </w:rPr>
        <w:t>Track circuit failure</w:t>
      </w:r>
    </w:p>
    <w:p w:rsidR="00E249F4" w:rsidRPr="00E249F4" w:rsidRDefault="00D94399" w:rsidP="00E249F4">
      <w:pPr>
        <w:pStyle w:val="Heading7"/>
        <w:rPr>
          <w:rFonts w:eastAsia="Arial"/>
        </w:rPr>
      </w:pPr>
      <w:r>
        <w:rPr>
          <w:rFonts w:eastAsia="Arial"/>
        </w:rPr>
        <w:t>Power failure</w:t>
      </w:r>
    </w:p>
    <w:p w:rsidR="00C67295" w:rsidRDefault="008F06FD" w:rsidP="008F06FD">
      <w:pPr>
        <w:pStyle w:val="Heading6"/>
        <w:rPr>
          <w:rFonts w:eastAsia="Arial"/>
        </w:rPr>
      </w:pPr>
      <w:r>
        <w:rPr>
          <w:rFonts w:eastAsia="Arial"/>
        </w:rPr>
        <w:t>Railway crossing state</w:t>
      </w:r>
    </w:p>
    <w:p w:rsidR="00120305" w:rsidRDefault="00120305" w:rsidP="00120305">
      <w:pPr>
        <w:pStyle w:val="Heading7"/>
        <w:rPr>
          <w:rFonts w:eastAsia="Arial"/>
        </w:rPr>
      </w:pPr>
      <w:r>
        <w:rPr>
          <w:rFonts w:eastAsia="Arial"/>
        </w:rPr>
        <w:t>Open</w:t>
      </w:r>
    </w:p>
    <w:p w:rsidR="00120305" w:rsidRPr="00120305" w:rsidRDefault="00120305" w:rsidP="00120305">
      <w:pPr>
        <w:pStyle w:val="Heading7"/>
        <w:rPr>
          <w:rFonts w:eastAsia="Arial"/>
        </w:rPr>
      </w:pPr>
      <w:r>
        <w:rPr>
          <w:rFonts w:eastAsia="Arial"/>
        </w:rPr>
        <w:t>Closed</w:t>
      </w:r>
    </w:p>
    <w:p w:rsidR="00AC45A0" w:rsidRDefault="008F06FD" w:rsidP="008F06FD">
      <w:pPr>
        <w:pStyle w:val="Heading6"/>
        <w:rPr>
          <w:rFonts w:eastAsia="Arial"/>
        </w:rPr>
      </w:pPr>
      <w:r>
        <w:rPr>
          <w:rFonts w:eastAsia="Arial"/>
        </w:rPr>
        <w:t>signal state</w:t>
      </w:r>
    </w:p>
    <w:p w:rsidR="00356D60" w:rsidRDefault="00356D60" w:rsidP="00356D60">
      <w:pPr>
        <w:pStyle w:val="Heading7"/>
        <w:rPr>
          <w:rFonts w:eastAsia="Arial"/>
        </w:rPr>
      </w:pPr>
      <w:r w:rsidRPr="00356D60">
        <w:rPr>
          <w:rFonts w:eastAsia="Arial"/>
        </w:rPr>
        <w:t xml:space="preserve">Stop </w:t>
      </w:r>
    </w:p>
    <w:p w:rsidR="00356D60" w:rsidRPr="00356D60" w:rsidRDefault="00356D60" w:rsidP="00356D60">
      <w:pPr>
        <w:pStyle w:val="Heading7"/>
        <w:rPr>
          <w:rFonts w:eastAsia="Arial"/>
        </w:rPr>
      </w:pPr>
      <w:r w:rsidRPr="00356D60">
        <w:rPr>
          <w:rFonts w:eastAsia="Arial"/>
        </w:rPr>
        <w:t>Slow</w:t>
      </w:r>
    </w:p>
    <w:p w:rsidR="00356D60" w:rsidRPr="008619D2" w:rsidRDefault="00356D60" w:rsidP="00356D60">
      <w:pPr>
        <w:pStyle w:val="Heading7"/>
        <w:rPr>
          <w:rFonts w:eastAsia="Arial"/>
        </w:rPr>
      </w:pPr>
      <w:r>
        <w:rPr>
          <w:rFonts w:eastAsia="Arial"/>
        </w:rPr>
        <w:t>Proceed</w:t>
      </w:r>
    </w:p>
    <w:p w:rsidR="00356D60" w:rsidRPr="00356D60" w:rsidRDefault="00356D60" w:rsidP="00356D60">
      <w:pPr>
        <w:pStyle w:val="Heading7"/>
        <w:rPr>
          <w:rFonts w:eastAsia="Arial"/>
        </w:rPr>
      </w:pPr>
      <w:r>
        <w:rPr>
          <w:rFonts w:eastAsia="Arial"/>
        </w:rPr>
        <w:t>Full Speed ahead</w:t>
      </w:r>
    </w:p>
    <w:p w:rsidR="008D666A" w:rsidRDefault="008F06FD" w:rsidP="008D666A">
      <w:pPr>
        <w:pStyle w:val="Heading6"/>
        <w:rPr>
          <w:rFonts w:eastAsia="Arial"/>
        </w:rPr>
      </w:pPr>
      <w:r>
        <w:rPr>
          <w:rFonts w:eastAsia="Arial"/>
        </w:rPr>
        <w:t>train state</w:t>
      </w:r>
    </w:p>
    <w:p w:rsidR="008D666A" w:rsidRDefault="008D666A" w:rsidP="008D666A">
      <w:pPr>
        <w:pStyle w:val="Heading7"/>
        <w:rPr>
          <w:rFonts w:eastAsia="Arial"/>
        </w:rPr>
      </w:pPr>
      <w:r>
        <w:rPr>
          <w:rFonts w:eastAsia="Arial"/>
        </w:rPr>
        <w:t>Train speed</w:t>
      </w:r>
    </w:p>
    <w:p w:rsidR="008D666A" w:rsidRPr="008D666A" w:rsidRDefault="008D666A" w:rsidP="008D666A">
      <w:pPr>
        <w:pStyle w:val="Heading7"/>
        <w:rPr>
          <w:rFonts w:eastAsia="Arial"/>
        </w:rPr>
      </w:pPr>
      <w:r>
        <w:rPr>
          <w:rFonts w:eastAsia="Arial"/>
        </w:rPr>
        <w:t>Train direction</w:t>
      </w:r>
    </w:p>
    <w:p w:rsidR="00AC45A0" w:rsidRDefault="00AC45A0" w:rsidP="00AC45A0">
      <w:pPr>
        <w:pStyle w:val="Heading5"/>
        <w:rPr>
          <w:rFonts w:eastAsia="Arial"/>
        </w:rPr>
      </w:pPr>
      <w:r w:rsidRPr="00AC004E">
        <w:rPr>
          <w:rFonts w:eastAsia="Arial"/>
        </w:rPr>
        <w:t xml:space="preserve">The track controller </w:t>
      </w:r>
      <w:r>
        <w:rPr>
          <w:rFonts w:eastAsia="Arial"/>
        </w:rPr>
        <w:t xml:space="preserve">shall be </w:t>
      </w:r>
      <w:r w:rsidRPr="00AC004E">
        <w:rPr>
          <w:rFonts w:eastAsia="Arial"/>
        </w:rPr>
        <w:t>a programmable unit that</w:t>
      </w:r>
      <w:r w:rsidR="00B81AA7">
        <w:rPr>
          <w:rFonts w:eastAsia="Arial"/>
        </w:rPr>
        <w:t xml:space="preserve"> operates according to Boolean logic provided by the CTC</w:t>
      </w:r>
      <w:r w:rsidRPr="00AC004E">
        <w:rPr>
          <w:rFonts w:eastAsia="Arial"/>
        </w:rPr>
        <w:t xml:space="preserve">. </w:t>
      </w:r>
    </w:p>
    <w:p w:rsidR="00AC45A0" w:rsidRPr="00AC45A0" w:rsidRDefault="00AC45A0" w:rsidP="00AC45A0">
      <w:pPr>
        <w:pStyle w:val="Heading6"/>
        <w:rPr>
          <w:rFonts w:eastAsia="Arial"/>
        </w:rPr>
      </w:pPr>
      <w:r w:rsidRPr="00AC004E">
        <w:rPr>
          <w:rFonts w:eastAsia="Arial"/>
        </w:rPr>
        <w:t xml:space="preserve">The program </w:t>
      </w:r>
      <w:r>
        <w:rPr>
          <w:rFonts w:eastAsia="Arial"/>
        </w:rPr>
        <w:t>shall</w:t>
      </w:r>
      <w:r w:rsidRPr="00AC004E">
        <w:rPr>
          <w:rFonts w:eastAsia="Arial"/>
        </w:rPr>
        <w:t xml:space="preserve"> be specifiable separately from the implementation of the track controller.</w:t>
      </w:r>
    </w:p>
    <w:p w:rsidR="00860AE8" w:rsidRDefault="00860AE8" w:rsidP="00860AE8">
      <w:pPr>
        <w:pStyle w:val="Heading3"/>
        <w:rPr>
          <w:rFonts w:eastAsia="Arial"/>
        </w:rPr>
      </w:pPr>
      <w:bookmarkStart w:id="53" w:name="h.kew2op-5c2vg4"/>
      <w:bookmarkStart w:id="54" w:name="_Toc314173784"/>
      <w:bookmarkStart w:id="55" w:name="_Toc316495096"/>
      <w:bookmarkEnd w:id="53"/>
      <w:r w:rsidRPr="002E2799">
        <w:rPr>
          <w:rFonts w:eastAsia="Arial"/>
        </w:rPr>
        <w:t>Communications Protocols</w:t>
      </w:r>
      <w:bookmarkEnd w:id="54"/>
      <w:bookmarkEnd w:id="55"/>
    </w:p>
    <w:p w:rsidR="00B81AA7" w:rsidRDefault="00B81AA7" w:rsidP="00B81AA7">
      <w:pPr>
        <w:pStyle w:val="Heading4"/>
      </w:pPr>
      <w:r>
        <w:t>Communication shall be passed from module to module as follows:</w:t>
      </w:r>
    </w:p>
    <w:p w:rsidR="00B81AA7" w:rsidRDefault="00B81AA7" w:rsidP="00B81AA7">
      <w:pPr>
        <w:pStyle w:val="Heading5"/>
      </w:pPr>
      <w:r>
        <w:lastRenderedPageBreak/>
        <w:t>CTC office to track controller</w:t>
      </w:r>
    </w:p>
    <w:p w:rsidR="00B81AA7" w:rsidRPr="00B81AA7" w:rsidRDefault="00D663DD" w:rsidP="00B81AA7">
      <w:pPr>
        <w:pStyle w:val="Heading5"/>
      </w:pPr>
      <w:r>
        <w:t>Track controller to Track block</w:t>
      </w:r>
    </w:p>
    <w:p w:rsidR="00B81AA7" w:rsidRPr="00B81AA7" w:rsidRDefault="00D663DD" w:rsidP="00B81AA7">
      <w:pPr>
        <w:pStyle w:val="Heading5"/>
      </w:pPr>
      <w:r>
        <w:t>Track block to train controller</w:t>
      </w:r>
    </w:p>
    <w:p w:rsidR="00A63728" w:rsidRPr="00A63728" w:rsidRDefault="00D663DD" w:rsidP="00A63728">
      <w:pPr>
        <w:pStyle w:val="Heading5"/>
      </w:pPr>
      <w:r>
        <w:t>Train controller to train</w:t>
      </w:r>
    </w:p>
    <w:p w:rsidR="00860AE8" w:rsidRDefault="00860AE8" w:rsidP="00860AE8">
      <w:pPr>
        <w:pStyle w:val="Heading3"/>
        <w:rPr>
          <w:rFonts w:eastAsia="Arial"/>
        </w:rPr>
      </w:pPr>
      <w:bookmarkStart w:id="56" w:name="h.xpc8pn-gk665r"/>
      <w:bookmarkStart w:id="57" w:name="_Toc314173785"/>
      <w:bookmarkStart w:id="58" w:name="_Toc316495097"/>
      <w:bookmarkEnd w:id="56"/>
      <w:r w:rsidRPr="002E2799">
        <w:rPr>
          <w:rFonts w:eastAsia="Arial"/>
        </w:rPr>
        <w:t>Memory Constraints</w:t>
      </w:r>
      <w:bookmarkEnd w:id="57"/>
      <w:bookmarkEnd w:id="58"/>
    </w:p>
    <w:p w:rsidR="00BB000D" w:rsidRPr="00BB000D" w:rsidRDefault="00BB000D" w:rsidP="00BB000D">
      <w:pPr>
        <w:rPr>
          <w:rFonts w:eastAsia="Arial"/>
        </w:rPr>
      </w:pPr>
      <w:r>
        <w:rPr>
          <w:rFonts w:eastAsia="Arial"/>
        </w:rPr>
        <w:t>The simulation should not exceed 2GB of memory while running.</w:t>
      </w:r>
    </w:p>
    <w:p w:rsidR="00860AE8" w:rsidRDefault="00860AE8" w:rsidP="00860AE8">
      <w:pPr>
        <w:pStyle w:val="Heading3"/>
        <w:rPr>
          <w:rFonts w:eastAsia="Arial"/>
        </w:rPr>
      </w:pPr>
      <w:bookmarkStart w:id="59" w:name="h.jec1lz-fyk50h"/>
      <w:bookmarkStart w:id="60" w:name="_Toc314173786"/>
      <w:bookmarkStart w:id="61" w:name="_Toc316495098"/>
      <w:bookmarkEnd w:id="59"/>
      <w:r w:rsidRPr="002E2799">
        <w:rPr>
          <w:rFonts w:eastAsia="Arial"/>
        </w:rPr>
        <w:t>Operation</w:t>
      </w:r>
      <w:bookmarkEnd w:id="60"/>
      <w:bookmarkEnd w:id="61"/>
    </w:p>
    <w:p w:rsidR="00FD785D" w:rsidRPr="00D663DD" w:rsidRDefault="00FD785D" w:rsidP="00FD785D">
      <w:pPr>
        <w:rPr>
          <w:rFonts w:eastAsia="Arial"/>
        </w:rPr>
      </w:pPr>
      <w:bookmarkStart w:id="62" w:name="h.qd0fnl-z2x7vs"/>
      <w:bookmarkStart w:id="63" w:name="_Toc314173787"/>
      <w:bookmarkEnd w:id="62"/>
      <w:r>
        <w:t>The system will ultimately need to be operated by the CTC office. The CTC will need to determine the trains overall authority, but once obtained, the train system shall be able to automatically execute its authority.</w:t>
      </w:r>
    </w:p>
    <w:p w:rsidR="00860AE8" w:rsidRDefault="00860AE8" w:rsidP="00860AE8">
      <w:pPr>
        <w:pStyle w:val="Heading3"/>
        <w:rPr>
          <w:rFonts w:eastAsia="Arial"/>
        </w:rPr>
      </w:pPr>
      <w:bookmarkStart w:id="64" w:name="_Toc316495099"/>
      <w:r w:rsidRPr="002E2799">
        <w:rPr>
          <w:rFonts w:eastAsia="Arial"/>
        </w:rPr>
        <w:t>Product function</w:t>
      </w:r>
      <w:bookmarkEnd w:id="63"/>
      <w:bookmarkEnd w:id="64"/>
    </w:p>
    <w:p w:rsidR="000C3085" w:rsidRDefault="000C3085" w:rsidP="000C3085">
      <w:pPr>
        <w:pStyle w:val="Heading4"/>
        <w:rPr>
          <w:rFonts w:eastAsia="Arial"/>
        </w:rPr>
      </w:pPr>
      <w:r>
        <w:rPr>
          <w:rFonts w:eastAsia="Arial"/>
        </w:rPr>
        <w:t>The CTC shall perform the following functions:</w:t>
      </w:r>
    </w:p>
    <w:p w:rsidR="000C3085" w:rsidRDefault="000C3085" w:rsidP="000C3085">
      <w:pPr>
        <w:pStyle w:val="Heading5"/>
        <w:rPr>
          <w:rFonts w:eastAsia="Arial"/>
        </w:rPr>
      </w:pPr>
      <w:r>
        <w:rPr>
          <w:rFonts w:eastAsia="Arial"/>
        </w:rPr>
        <w:t>The system shall provide the following functions to the four user types</w:t>
      </w:r>
    </w:p>
    <w:p w:rsidR="000C3085" w:rsidRDefault="000C3085" w:rsidP="000C3085">
      <w:pPr>
        <w:pStyle w:val="Heading6"/>
        <w:rPr>
          <w:rFonts w:eastAsia="Arial"/>
        </w:rPr>
      </w:pPr>
      <w:r>
        <w:rPr>
          <w:rFonts w:eastAsia="Arial"/>
        </w:rPr>
        <w:t xml:space="preserve">The GUI shall enable the Dispatcher to </w:t>
      </w:r>
    </w:p>
    <w:p w:rsidR="000C3085" w:rsidRDefault="000C3085" w:rsidP="000C3085">
      <w:pPr>
        <w:pStyle w:val="Heading7"/>
        <w:rPr>
          <w:rFonts w:eastAsia="Arial"/>
        </w:rPr>
      </w:pPr>
      <w:r>
        <w:rPr>
          <w:rFonts w:eastAsia="Arial"/>
        </w:rPr>
        <w:t>Suggest authority to a train.</w:t>
      </w:r>
    </w:p>
    <w:p w:rsidR="000C3085" w:rsidRDefault="000C3085" w:rsidP="000C3085">
      <w:pPr>
        <w:pStyle w:val="Heading7"/>
        <w:rPr>
          <w:rFonts w:eastAsia="Arial"/>
        </w:rPr>
      </w:pPr>
      <w:r>
        <w:rPr>
          <w:rFonts w:eastAsia="Arial"/>
        </w:rPr>
        <w:t>Suggest a speed limit to a train.</w:t>
      </w:r>
    </w:p>
    <w:p w:rsidR="000C3085" w:rsidRDefault="000C3085" w:rsidP="000C3085">
      <w:pPr>
        <w:pStyle w:val="Heading7"/>
        <w:rPr>
          <w:rFonts w:eastAsia="Arial"/>
        </w:rPr>
      </w:pPr>
      <w:r>
        <w:rPr>
          <w:rFonts w:eastAsia="Arial"/>
        </w:rPr>
        <w:t>Issue a stop suggestion to a train.</w:t>
      </w:r>
    </w:p>
    <w:p w:rsidR="000C3085" w:rsidRDefault="000C3085" w:rsidP="000C3085">
      <w:pPr>
        <w:pStyle w:val="Heading7"/>
        <w:rPr>
          <w:rFonts w:eastAsia="Arial"/>
        </w:rPr>
      </w:pPr>
      <w:r>
        <w:rPr>
          <w:rFonts w:eastAsia="Arial"/>
        </w:rPr>
        <w:t>Suggest a destination change to a train.</w:t>
      </w:r>
    </w:p>
    <w:p w:rsidR="000C3085" w:rsidRDefault="000C3085" w:rsidP="000C3085">
      <w:pPr>
        <w:pStyle w:val="Heading7"/>
        <w:rPr>
          <w:rFonts w:eastAsia="Arial"/>
        </w:rPr>
      </w:pPr>
      <w:r>
        <w:rPr>
          <w:rFonts w:eastAsia="Arial"/>
        </w:rPr>
        <w:t>Suggest a route change to a train.</w:t>
      </w:r>
    </w:p>
    <w:p w:rsidR="000C3085" w:rsidRPr="002E303D" w:rsidRDefault="000C3085" w:rsidP="000C3085">
      <w:pPr>
        <w:pStyle w:val="Heading6"/>
        <w:rPr>
          <w:rFonts w:eastAsia="Arial"/>
        </w:rPr>
      </w:pPr>
      <w:r>
        <w:rPr>
          <w:rFonts w:eastAsia="Arial"/>
        </w:rPr>
        <w:t xml:space="preserve">The GUI shall enable the Transit Schedule Manager </w:t>
      </w:r>
      <w:r w:rsidRPr="002E303D">
        <w:rPr>
          <w:rFonts w:eastAsia="Arial"/>
        </w:rPr>
        <w:t>to schedule a train</w:t>
      </w:r>
      <w:r>
        <w:rPr>
          <w:rFonts w:eastAsia="Arial"/>
        </w:rPr>
        <w:t xml:space="preserve"> by</w:t>
      </w:r>
      <w:r w:rsidRPr="002E303D">
        <w:rPr>
          <w:rFonts w:eastAsia="Arial"/>
        </w:rPr>
        <w:t>:</w:t>
      </w:r>
    </w:p>
    <w:p w:rsidR="000C3085" w:rsidRDefault="000C3085" w:rsidP="000C3085">
      <w:pPr>
        <w:pStyle w:val="Heading8"/>
        <w:rPr>
          <w:rFonts w:eastAsia="Arial"/>
        </w:rPr>
      </w:pPr>
      <w:r>
        <w:rPr>
          <w:rFonts w:eastAsia="Arial"/>
        </w:rPr>
        <w:t xml:space="preserve">Setting </w:t>
      </w:r>
      <w:r w:rsidR="00134FAC">
        <w:rPr>
          <w:rFonts w:eastAsia="Arial"/>
        </w:rPr>
        <w:t>the departure time of the train</w:t>
      </w:r>
    </w:p>
    <w:p w:rsidR="000C3085" w:rsidRDefault="000C3085" w:rsidP="000C3085">
      <w:pPr>
        <w:pStyle w:val="Heading8"/>
        <w:rPr>
          <w:rFonts w:eastAsia="Arial"/>
        </w:rPr>
      </w:pPr>
      <w:r>
        <w:rPr>
          <w:rFonts w:eastAsia="Arial"/>
        </w:rPr>
        <w:t xml:space="preserve">Setting the </w:t>
      </w:r>
      <w:r w:rsidR="00134FAC">
        <w:rPr>
          <w:rFonts w:eastAsia="Arial"/>
        </w:rPr>
        <w:t>departure location of the train</w:t>
      </w:r>
    </w:p>
    <w:p w:rsidR="000C3085" w:rsidRDefault="000C3085" w:rsidP="000C3085">
      <w:pPr>
        <w:pStyle w:val="Heading8"/>
        <w:rPr>
          <w:rFonts w:eastAsia="Arial"/>
        </w:rPr>
      </w:pPr>
      <w:r>
        <w:rPr>
          <w:rFonts w:eastAsia="Arial"/>
        </w:rPr>
        <w:t>Setting</w:t>
      </w:r>
      <w:r w:rsidR="00134FAC">
        <w:rPr>
          <w:rFonts w:eastAsia="Arial"/>
        </w:rPr>
        <w:t xml:space="preserve"> the destination of the train</w:t>
      </w:r>
    </w:p>
    <w:p w:rsidR="000C3085" w:rsidRDefault="000C3085" w:rsidP="000C3085">
      <w:pPr>
        <w:pStyle w:val="Heading8"/>
        <w:rPr>
          <w:rFonts w:eastAsia="Arial"/>
        </w:rPr>
      </w:pPr>
      <w:r>
        <w:rPr>
          <w:rFonts w:eastAsia="Arial"/>
        </w:rPr>
        <w:t>Suggesting</w:t>
      </w:r>
      <w:r w:rsidR="00134FAC">
        <w:rPr>
          <w:rFonts w:eastAsia="Arial"/>
        </w:rPr>
        <w:t xml:space="preserve"> the route of the train</w:t>
      </w:r>
    </w:p>
    <w:p w:rsidR="000C3085" w:rsidRPr="00D26AF5" w:rsidRDefault="000C3085" w:rsidP="000C3085">
      <w:pPr>
        <w:pStyle w:val="Heading6"/>
        <w:rPr>
          <w:rFonts w:eastAsia="Arial"/>
        </w:rPr>
      </w:pPr>
      <w:r>
        <w:rPr>
          <w:rFonts w:eastAsia="Arial"/>
        </w:rPr>
        <w:t>The GUI shall enable the Track Manager to c</w:t>
      </w:r>
      <w:r w:rsidRPr="00D26AF5">
        <w:rPr>
          <w:rFonts w:eastAsia="Arial"/>
        </w:rPr>
        <w:t>lose track sections for maintenance.</w:t>
      </w:r>
    </w:p>
    <w:p w:rsidR="000C3085" w:rsidRDefault="000C3085" w:rsidP="000C3085">
      <w:pPr>
        <w:pStyle w:val="Heading6"/>
        <w:rPr>
          <w:rFonts w:eastAsia="Arial"/>
        </w:rPr>
      </w:pPr>
      <w:r>
        <w:rPr>
          <w:rFonts w:eastAsia="Arial"/>
        </w:rPr>
        <w:t>The GUI shall enable the Viewer to</w:t>
      </w:r>
    </w:p>
    <w:p w:rsidR="000C3085" w:rsidRPr="000629D3" w:rsidRDefault="000C3085" w:rsidP="000C3085">
      <w:pPr>
        <w:pStyle w:val="Heading7"/>
        <w:rPr>
          <w:rFonts w:eastAsia="Arial"/>
        </w:rPr>
      </w:pPr>
      <w:r>
        <w:rPr>
          <w:rFonts w:eastAsia="Arial"/>
        </w:rPr>
        <w:t>M</w:t>
      </w:r>
      <w:r w:rsidRPr="00C858C8">
        <w:rPr>
          <w:rFonts w:eastAsia="Arial"/>
        </w:rPr>
        <w:t>onitor trains.</w:t>
      </w:r>
    </w:p>
    <w:p w:rsidR="000C3085" w:rsidRPr="000F00A4" w:rsidRDefault="000C3085" w:rsidP="000C3085">
      <w:pPr>
        <w:pStyle w:val="Heading7"/>
        <w:rPr>
          <w:rFonts w:eastAsia="Arial"/>
        </w:rPr>
      </w:pPr>
      <w:r>
        <w:rPr>
          <w:rFonts w:eastAsia="Arial"/>
        </w:rPr>
        <w:t>View</w:t>
      </w:r>
      <w:r w:rsidRPr="00C858C8">
        <w:rPr>
          <w:rFonts w:eastAsia="Arial"/>
        </w:rPr>
        <w:t xml:space="preserve"> the current state of the entire transit system.</w:t>
      </w:r>
    </w:p>
    <w:p w:rsidR="000C3085" w:rsidRPr="000C3085" w:rsidRDefault="000C3085" w:rsidP="000C3085">
      <w:pPr>
        <w:pStyle w:val="Heading7"/>
        <w:rPr>
          <w:rFonts w:eastAsia="Arial"/>
        </w:rPr>
      </w:pPr>
      <w:r>
        <w:rPr>
          <w:rFonts w:eastAsia="Arial"/>
        </w:rPr>
        <w:t xml:space="preserve">View </w:t>
      </w:r>
      <w:r w:rsidRPr="00C858C8">
        <w:rPr>
          <w:rFonts w:eastAsia="Arial"/>
        </w:rPr>
        <w:t>throughput</w:t>
      </w:r>
      <w:r>
        <w:rPr>
          <w:rFonts w:eastAsia="Arial"/>
        </w:rPr>
        <w:t xml:space="preserve"> metrics</w:t>
      </w:r>
      <w:r w:rsidRPr="00C858C8">
        <w:rPr>
          <w:rFonts w:eastAsia="Arial"/>
        </w:rPr>
        <w:t>.</w:t>
      </w:r>
    </w:p>
    <w:p w:rsidR="00A371BA" w:rsidRDefault="00A371BA" w:rsidP="00A371BA">
      <w:pPr>
        <w:pStyle w:val="Heading4"/>
        <w:rPr>
          <w:rFonts w:eastAsia="Arial"/>
        </w:rPr>
      </w:pPr>
      <w:r>
        <w:rPr>
          <w:rFonts w:eastAsia="Arial"/>
        </w:rPr>
        <w:t>The train model shall perform the following functions:</w:t>
      </w:r>
    </w:p>
    <w:p w:rsidR="00A371BA" w:rsidRDefault="00A371BA" w:rsidP="00A371BA">
      <w:pPr>
        <w:pStyle w:val="Heading5"/>
        <w:rPr>
          <w:rFonts w:eastAsia="Arial"/>
        </w:rPr>
      </w:pPr>
      <w:r>
        <w:rPr>
          <w:rFonts w:eastAsia="Arial"/>
        </w:rPr>
        <w:t>The model shall obey</w:t>
      </w:r>
      <w:r w:rsidRPr="006A673B">
        <w:rPr>
          <w:rFonts w:eastAsia="Arial"/>
        </w:rPr>
        <w:t xml:space="preserve"> acceleration limits.</w:t>
      </w:r>
    </w:p>
    <w:p w:rsidR="00A371BA" w:rsidRPr="006A673B" w:rsidRDefault="00A371BA" w:rsidP="00A371BA">
      <w:pPr>
        <w:pStyle w:val="Heading5"/>
        <w:rPr>
          <w:rFonts w:eastAsia="Arial"/>
        </w:rPr>
      </w:pPr>
      <w:r>
        <w:rPr>
          <w:rFonts w:eastAsia="Arial"/>
        </w:rPr>
        <w:t>The model shall obey</w:t>
      </w:r>
      <w:r w:rsidRPr="006A673B">
        <w:rPr>
          <w:rFonts w:eastAsia="Arial"/>
        </w:rPr>
        <w:t xml:space="preserve"> </w:t>
      </w:r>
      <w:r>
        <w:rPr>
          <w:rFonts w:eastAsia="Arial"/>
        </w:rPr>
        <w:t>velocity limits.</w:t>
      </w:r>
    </w:p>
    <w:p w:rsidR="00A371BA" w:rsidRPr="006A673B" w:rsidRDefault="00A371BA" w:rsidP="00A371BA">
      <w:pPr>
        <w:pStyle w:val="Heading5"/>
        <w:rPr>
          <w:rFonts w:eastAsia="Arial"/>
        </w:rPr>
      </w:pPr>
      <w:r>
        <w:rPr>
          <w:rFonts w:eastAsia="Arial"/>
        </w:rPr>
        <w:t xml:space="preserve">Train movement shall </w:t>
      </w:r>
      <w:r w:rsidRPr="006A673B">
        <w:rPr>
          <w:rFonts w:eastAsia="Arial"/>
        </w:rPr>
        <w:t>account for the terrain of the track.</w:t>
      </w:r>
    </w:p>
    <w:p w:rsidR="00A371BA" w:rsidRDefault="00A371BA" w:rsidP="00A371BA">
      <w:pPr>
        <w:pStyle w:val="Heading5"/>
        <w:rPr>
          <w:rFonts w:eastAsia="Arial"/>
        </w:rPr>
      </w:pPr>
      <w:r w:rsidRPr="006A673B">
        <w:rPr>
          <w:rFonts w:eastAsia="Arial"/>
        </w:rPr>
        <w:t xml:space="preserve">The train </w:t>
      </w:r>
      <w:r>
        <w:rPr>
          <w:rFonts w:eastAsia="Arial"/>
        </w:rPr>
        <w:t>shall support the existence of</w:t>
      </w:r>
      <w:r w:rsidRPr="006A673B">
        <w:rPr>
          <w:rFonts w:eastAsia="Arial"/>
        </w:rPr>
        <w:t xml:space="preserve"> multiple cars.</w:t>
      </w:r>
    </w:p>
    <w:p w:rsidR="00A371BA" w:rsidRDefault="00A371BA" w:rsidP="00A371BA">
      <w:pPr>
        <w:pStyle w:val="Heading6"/>
        <w:rPr>
          <w:rFonts w:eastAsia="Arial"/>
        </w:rPr>
      </w:pPr>
      <w:r>
        <w:rPr>
          <w:rFonts w:eastAsia="Arial"/>
        </w:rPr>
        <w:t>Each train car shall have a defined “zero-passenger” mass.</w:t>
      </w:r>
    </w:p>
    <w:p w:rsidR="00A371BA" w:rsidRDefault="00A371BA" w:rsidP="00A371BA">
      <w:pPr>
        <w:pStyle w:val="Heading6"/>
        <w:rPr>
          <w:rFonts w:eastAsia="Arial"/>
        </w:rPr>
      </w:pPr>
      <w:r>
        <w:rPr>
          <w:rFonts w:eastAsia="Arial"/>
        </w:rPr>
        <w:t>The “zero-passenger” mass of each car shall be the same.</w:t>
      </w:r>
    </w:p>
    <w:p w:rsidR="00A371BA" w:rsidRDefault="00A371BA" w:rsidP="00A371BA">
      <w:pPr>
        <w:pStyle w:val="Heading6"/>
        <w:rPr>
          <w:rFonts w:eastAsia="Arial"/>
        </w:rPr>
      </w:pPr>
      <w:r>
        <w:rPr>
          <w:rFonts w:eastAsia="Arial"/>
        </w:rPr>
        <w:t>Each train car shall support the existence of multiple passengers, up to a defined capacity.</w:t>
      </w:r>
    </w:p>
    <w:p w:rsidR="00A371BA" w:rsidRDefault="00A371BA" w:rsidP="00A371BA">
      <w:pPr>
        <w:pStyle w:val="Heading6"/>
        <w:rPr>
          <w:rFonts w:eastAsia="Arial"/>
        </w:rPr>
      </w:pPr>
      <w:r>
        <w:rPr>
          <w:rFonts w:eastAsia="Arial"/>
        </w:rPr>
        <w:t>The total mass of each car shall consist of the combined masses of the passengers and the “zero-passenger” mass.</w:t>
      </w:r>
    </w:p>
    <w:p w:rsidR="00A371BA" w:rsidRDefault="00A371BA" w:rsidP="00A371BA">
      <w:pPr>
        <w:pStyle w:val="Heading7"/>
        <w:rPr>
          <w:rFonts w:eastAsia="Arial"/>
        </w:rPr>
      </w:pPr>
      <w:r>
        <w:rPr>
          <w:rFonts w:eastAsia="Arial"/>
        </w:rPr>
        <w:t>The mass of each passenger shall be the same.</w:t>
      </w:r>
    </w:p>
    <w:p w:rsidR="00A371BA" w:rsidRDefault="00A371BA" w:rsidP="00A371BA">
      <w:pPr>
        <w:pStyle w:val="Heading7"/>
        <w:rPr>
          <w:rFonts w:eastAsia="Arial"/>
        </w:rPr>
      </w:pPr>
      <w:r>
        <w:rPr>
          <w:rFonts w:eastAsia="Arial"/>
        </w:rPr>
        <w:t>Each passenger that boards shall increase the mass of the car by the mass of the passenger.</w:t>
      </w:r>
    </w:p>
    <w:p w:rsidR="00A371BA" w:rsidRDefault="00A371BA" w:rsidP="00A371BA">
      <w:pPr>
        <w:pStyle w:val="Heading7"/>
        <w:rPr>
          <w:rFonts w:eastAsia="Arial"/>
        </w:rPr>
      </w:pPr>
      <w:r>
        <w:rPr>
          <w:rFonts w:eastAsia="Arial"/>
        </w:rPr>
        <w:t>Each passenger that leaves shall decrease the mass of the car by the mass of the passenger.</w:t>
      </w:r>
    </w:p>
    <w:p w:rsidR="00A371BA" w:rsidRDefault="00A371BA" w:rsidP="00A371BA">
      <w:pPr>
        <w:pStyle w:val="Heading6"/>
        <w:rPr>
          <w:rFonts w:eastAsia="Arial"/>
        </w:rPr>
      </w:pPr>
      <w:r>
        <w:rPr>
          <w:rFonts w:eastAsia="Arial"/>
        </w:rPr>
        <w:t>The mass of the train shall consist of the combined masses of the cars and the engine.</w:t>
      </w:r>
    </w:p>
    <w:p w:rsidR="00A371BA" w:rsidRDefault="00A371BA" w:rsidP="00A371BA">
      <w:pPr>
        <w:pStyle w:val="Heading7"/>
        <w:rPr>
          <w:rFonts w:eastAsia="Arial"/>
        </w:rPr>
      </w:pPr>
      <w:r>
        <w:rPr>
          <w:rFonts w:eastAsia="Arial"/>
        </w:rPr>
        <w:t>Adding a train car shall increase the mass of the train by the mass of the car.</w:t>
      </w:r>
    </w:p>
    <w:p w:rsidR="00A371BA" w:rsidRPr="000858FB" w:rsidRDefault="00A371BA" w:rsidP="00A371BA">
      <w:pPr>
        <w:pStyle w:val="Heading7"/>
        <w:rPr>
          <w:rFonts w:eastAsia="Arial"/>
        </w:rPr>
      </w:pPr>
      <w:r>
        <w:rPr>
          <w:rFonts w:eastAsia="Arial"/>
        </w:rPr>
        <w:t>Removing a train car shall decrease the mass of the train by the mass of the car.</w:t>
      </w:r>
    </w:p>
    <w:p w:rsidR="00A371BA" w:rsidRDefault="00A371BA" w:rsidP="00A371BA">
      <w:pPr>
        <w:pStyle w:val="Heading5"/>
        <w:rPr>
          <w:rFonts w:eastAsia="Arial"/>
        </w:rPr>
      </w:pPr>
      <w:r>
        <w:rPr>
          <w:rFonts w:eastAsia="Arial"/>
        </w:rPr>
        <w:t xml:space="preserve">The model shall have the following three </w:t>
      </w:r>
      <w:r w:rsidRPr="006A673B">
        <w:rPr>
          <w:rFonts w:eastAsia="Arial"/>
        </w:rPr>
        <w:t xml:space="preserve">Failure Modes: </w:t>
      </w:r>
    </w:p>
    <w:p w:rsidR="00A371BA" w:rsidRDefault="00A371BA" w:rsidP="00A371BA">
      <w:pPr>
        <w:pStyle w:val="Heading6"/>
        <w:rPr>
          <w:rFonts w:eastAsia="Arial"/>
        </w:rPr>
      </w:pPr>
      <w:r>
        <w:rPr>
          <w:rFonts w:eastAsia="Arial"/>
        </w:rPr>
        <w:t>T</w:t>
      </w:r>
      <w:r w:rsidRPr="006A673B">
        <w:rPr>
          <w:rFonts w:eastAsia="Arial"/>
        </w:rPr>
        <w:t>rain engine failure</w:t>
      </w:r>
    </w:p>
    <w:p w:rsidR="00A371BA" w:rsidRDefault="00A371BA" w:rsidP="00A371BA">
      <w:pPr>
        <w:pStyle w:val="Heading6"/>
        <w:rPr>
          <w:rFonts w:eastAsia="Arial"/>
        </w:rPr>
      </w:pPr>
      <w:r>
        <w:rPr>
          <w:rFonts w:eastAsia="Arial"/>
        </w:rPr>
        <w:t>Signal pickup failure</w:t>
      </w:r>
    </w:p>
    <w:p w:rsidR="00A371BA" w:rsidRDefault="00A371BA" w:rsidP="00A371BA">
      <w:pPr>
        <w:pStyle w:val="Heading6"/>
        <w:rPr>
          <w:rFonts w:eastAsia="Arial"/>
        </w:rPr>
      </w:pPr>
      <w:r>
        <w:rPr>
          <w:rFonts w:eastAsia="Arial"/>
        </w:rPr>
        <w:t>B</w:t>
      </w:r>
      <w:r w:rsidRPr="006A673B">
        <w:rPr>
          <w:rFonts w:eastAsia="Arial"/>
        </w:rPr>
        <w:t>rake failure</w:t>
      </w:r>
    </w:p>
    <w:p w:rsidR="00A371BA" w:rsidRPr="00C74816" w:rsidRDefault="00A371BA" w:rsidP="00A371BA">
      <w:pPr>
        <w:pStyle w:val="Heading5"/>
        <w:rPr>
          <w:rFonts w:eastAsia="Arial"/>
        </w:rPr>
      </w:pPr>
      <w:r>
        <w:rPr>
          <w:rFonts w:eastAsia="Arial"/>
        </w:rPr>
        <w:t>The model shall include a passenger emergency brake.</w:t>
      </w:r>
    </w:p>
    <w:p w:rsidR="00A371BA" w:rsidRDefault="00A371BA" w:rsidP="00A371BA">
      <w:pPr>
        <w:pStyle w:val="Heading4"/>
        <w:rPr>
          <w:rFonts w:eastAsia="Arial"/>
        </w:rPr>
      </w:pPr>
      <w:r>
        <w:rPr>
          <w:rFonts w:eastAsia="Arial"/>
        </w:rPr>
        <w:t>The track model shall perform the following functions:</w:t>
      </w:r>
    </w:p>
    <w:p w:rsidR="00A371BA" w:rsidRPr="00A1731C" w:rsidRDefault="00A371BA" w:rsidP="00A1731C">
      <w:pPr>
        <w:pStyle w:val="Heading5"/>
        <w:rPr>
          <w:rFonts w:eastAsia="Arial"/>
        </w:rPr>
      </w:pPr>
      <w:r>
        <w:rPr>
          <w:rFonts w:eastAsia="Arial"/>
        </w:rPr>
        <w:t xml:space="preserve">The track shall be divided into blocks. </w:t>
      </w:r>
    </w:p>
    <w:p w:rsidR="00A1731C" w:rsidRPr="00A1731C" w:rsidRDefault="00A371BA" w:rsidP="00A1731C">
      <w:pPr>
        <w:pStyle w:val="Heading6"/>
        <w:rPr>
          <w:rFonts w:eastAsia="Arial"/>
        </w:rPr>
      </w:pPr>
      <w:r>
        <w:rPr>
          <w:rFonts w:eastAsia="Arial"/>
        </w:rPr>
        <w:t xml:space="preserve">Each block shall have an associated </w:t>
      </w:r>
      <w:r w:rsidRPr="00004117">
        <w:rPr>
          <w:rFonts w:eastAsia="Arial"/>
        </w:rPr>
        <w:t>elevation</w:t>
      </w:r>
      <w:r w:rsidR="00A1731C">
        <w:rPr>
          <w:rFonts w:eastAsia="Arial"/>
        </w:rPr>
        <w:t xml:space="preserve"> at each end of the block</w:t>
      </w:r>
      <w:r w:rsidRPr="00004117">
        <w:rPr>
          <w:rFonts w:eastAsia="Arial"/>
        </w:rPr>
        <w:t>.</w:t>
      </w:r>
    </w:p>
    <w:p w:rsidR="00A371BA" w:rsidRPr="0037223C" w:rsidRDefault="00A371BA" w:rsidP="00A371BA">
      <w:pPr>
        <w:pStyle w:val="Heading6"/>
        <w:rPr>
          <w:rFonts w:eastAsia="Arial"/>
        </w:rPr>
      </w:pPr>
      <w:r>
        <w:rPr>
          <w:rFonts w:eastAsia="Arial"/>
        </w:rPr>
        <w:t>Each block shall have an associated speed limit.</w:t>
      </w:r>
    </w:p>
    <w:p w:rsidR="00A371BA" w:rsidRDefault="00A371BA" w:rsidP="00A371BA">
      <w:pPr>
        <w:pStyle w:val="Heading6"/>
        <w:rPr>
          <w:rFonts w:eastAsia="Arial"/>
        </w:rPr>
      </w:pPr>
      <w:r>
        <w:rPr>
          <w:rFonts w:eastAsia="Arial"/>
        </w:rPr>
        <w:t>Each block shall have an associated direction of travel</w:t>
      </w:r>
      <w:r w:rsidRPr="00004117">
        <w:rPr>
          <w:rFonts w:eastAsia="Arial"/>
        </w:rPr>
        <w:t>.</w:t>
      </w:r>
    </w:p>
    <w:p w:rsidR="00A371BA" w:rsidRPr="00A371BA" w:rsidRDefault="00A371BA" w:rsidP="00A371BA">
      <w:pPr>
        <w:pStyle w:val="Heading7"/>
        <w:numPr>
          <w:ilvl w:val="6"/>
          <w:numId w:val="13"/>
        </w:numPr>
        <w:rPr>
          <w:rFonts w:eastAsia="Arial"/>
        </w:rPr>
      </w:pPr>
      <w:r>
        <w:rPr>
          <w:rFonts w:eastAsia="Arial"/>
        </w:rPr>
        <w:t>A block may have both directions of travel associated with it.</w:t>
      </w:r>
    </w:p>
    <w:p w:rsidR="00A371BA" w:rsidRDefault="00A371BA" w:rsidP="00A371BA">
      <w:pPr>
        <w:pStyle w:val="Heading5"/>
        <w:rPr>
          <w:rFonts w:eastAsia="Arial"/>
        </w:rPr>
      </w:pPr>
      <w:r>
        <w:rPr>
          <w:rFonts w:eastAsia="Arial"/>
        </w:rPr>
        <w:t xml:space="preserve">The track model shall support </w:t>
      </w:r>
      <w:r w:rsidRPr="00004117">
        <w:rPr>
          <w:rFonts w:eastAsia="Arial"/>
        </w:rPr>
        <w:t>branching</w:t>
      </w:r>
      <w:r>
        <w:rPr>
          <w:rFonts w:eastAsia="Arial"/>
        </w:rPr>
        <w:t xml:space="preserve"> via “switches”</w:t>
      </w:r>
      <w:r w:rsidRPr="00004117">
        <w:rPr>
          <w:rFonts w:eastAsia="Arial"/>
        </w:rPr>
        <w:t>.</w:t>
      </w:r>
    </w:p>
    <w:p w:rsidR="00A371BA" w:rsidRDefault="00A371BA" w:rsidP="00A371BA">
      <w:pPr>
        <w:pStyle w:val="Heading6"/>
        <w:rPr>
          <w:rFonts w:eastAsia="Arial"/>
        </w:rPr>
      </w:pPr>
      <w:r>
        <w:rPr>
          <w:rFonts w:eastAsia="Arial"/>
        </w:rPr>
        <w:t>Each switch shall connect three pieces of track.</w:t>
      </w:r>
    </w:p>
    <w:p w:rsidR="00A371BA" w:rsidRPr="00EE6E4A" w:rsidRDefault="00A371BA" w:rsidP="00A371BA">
      <w:pPr>
        <w:pStyle w:val="Heading6"/>
        <w:rPr>
          <w:rFonts w:eastAsia="Arial"/>
        </w:rPr>
      </w:pPr>
      <w:r>
        <w:rPr>
          <w:rFonts w:eastAsia="Arial"/>
        </w:rPr>
        <w:t>Each switch shall connect one “trunk” and two “branches”.</w:t>
      </w:r>
    </w:p>
    <w:p w:rsidR="00A371BA" w:rsidRDefault="00A371BA" w:rsidP="00A371BA">
      <w:pPr>
        <w:pStyle w:val="Heading5"/>
        <w:rPr>
          <w:rFonts w:eastAsia="Arial"/>
        </w:rPr>
      </w:pPr>
      <w:r>
        <w:rPr>
          <w:rFonts w:eastAsia="Arial"/>
        </w:rPr>
        <w:lastRenderedPageBreak/>
        <w:t>The track model shall include the following signals designated by the indicated colors:</w:t>
      </w:r>
    </w:p>
    <w:p w:rsidR="00A371BA" w:rsidRDefault="00A371BA" w:rsidP="00A371BA">
      <w:pPr>
        <w:pStyle w:val="Heading6"/>
        <w:rPr>
          <w:rFonts w:eastAsia="Arial"/>
        </w:rPr>
      </w:pPr>
      <w:r>
        <w:rPr>
          <w:rFonts w:eastAsia="Arial"/>
        </w:rPr>
        <w:t>Stop is designated by a red signal</w:t>
      </w:r>
    </w:p>
    <w:p w:rsidR="00A371BA" w:rsidRPr="008619D2" w:rsidRDefault="00A371BA" w:rsidP="00A371BA">
      <w:pPr>
        <w:pStyle w:val="Heading6"/>
        <w:rPr>
          <w:rFonts w:eastAsia="Arial"/>
        </w:rPr>
      </w:pPr>
      <w:r>
        <w:rPr>
          <w:rFonts w:eastAsia="Arial"/>
        </w:rPr>
        <w:t>Slow is designated by a yellow signal</w:t>
      </w:r>
    </w:p>
    <w:p w:rsidR="00A371BA" w:rsidRPr="008619D2" w:rsidRDefault="00A371BA" w:rsidP="00A371BA">
      <w:pPr>
        <w:pStyle w:val="Heading6"/>
        <w:rPr>
          <w:rFonts w:eastAsia="Arial"/>
        </w:rPr>
      </w:pPr>
      <w:r>
        <w:rPr>
          <w:rFonts w:eastAsia="Arial"/>
        </w:rPr>
        <w:t>P</w:t>
      </w:r>
      <w:r w:rsidR="005C338D">
        <w:rPr>
          <w:rFonts w:eastAsia="Arial"/>
        </w:rPr>
        <w:t>roceed is designated by a single green signal</w:t>
      </w:r>
    </w:p>
    <w:p w:rsidR="00A371BA" w:rsidRPr="008619D2" w:rsidRDefault="00A371BA" w:rsidP="00A371BA">
      <w:pPr>
        <w:pStyle w:val="Heading6"/>
        <w:rPr>
          <w:rFonts w:eastAsia="Arial"/>
        </w:rPr>
      </w:pPr>
      <w:r>
        <w:rPr>
          <w:rFonts w:eastAsia="Arial"/>
        </w:rPr>
        <w:t>Ful</w:t>
      </w:r>
      <w:r w:rsidR="005C338D">
        <w:rPr>
          <w:rFonts w:eastAsia="Arial"/>
        </w:rPr>
        <w:t>l Speed ahead is designated by two</w:t>
      </w:r>
      <w:r>
        <w:rPr>
          <w:rFonts w:eastAsia="Arial"/>
        </w:rPr>
        <w:t xml:space="preserve"> green signal</w:t>
      </w:r>
      <w:r w:rsidR="005C338D">
        <w:rPr>
          <w:rFonts w:eastAsia="Arial"/>
        </w:rPr>
        <w:t>s</w:t>
      </w:r>
    </w:p>
    <w:p w:rsidR="00A371BA" w:rsidRPr="00004117" w:rsidRDefault="00A371BA" w:rsidP="00A371BA">
      <w:pPr>
        <w:pStyle w:val="Heading5"/>
        <w:rPr>
          <w:rFonts w:eastAsia="Arial"/>
        </w:rPr>
      </w:pPr>
      <w:r>
        <w:rPr>
          <w:rFonts w:eastAsia="Arial"/>
        </w:rPr>
        <w:t>The track model shall</w:t>
      </w:r>
      <w:r w:rsidRPr="00004117">
        <w:rPr>
          <w:rFonts w:eastAsia="Arial"/>
        </w:rPr>
        <w:t xml:space="preserve"> </w:t>
      </w:r>
      <w:r>
        <w:rPr>
          <w:rFonts w:eastAsia="Arial"/>
        </w:rPr>
        <w:t>detect train presence</w:t>
      </w:r>
    </w:p>
    <w:p w:rsidR="00A371BA" w:rsidRPr="00004117" w:rsidRDefault="00A371BA" w:rsidP="00A371BA">
      <w:pPr>
        <w:pStyle w:val="Heading5"/>
        <w:rPr>
          <w:rFonts w:eastAsia="Arial"/>
        </w:rPr>
      </w:pPr>
      <w:r>
        <w:rPr>
          <w:rFonts w:eastAsia="Arial"/>
        </w:rPr>
        <w:t>The track model shall have a</w:t>
      </w:r>
      <w:r w:rsidRPr="00004117">
        <w:rPr>
          <w:rFonts w:eastAsia="Arial"/>
        </w:rPr>
        <w:t xml:space="preserve"> track layout input method.</w:t>
      </w:r>
    </w:p>
    <w:p w:rsidR="00A371BA" w:rsidRPr="00004117" w:rsidRDefault="00A371BA" w:rsidP="00A371BA">
      <w:pPr>
        <w:pStyle w:val="Heading5"/>
        <w:rPr>
          <w:rFonts w:eastAsia="Arial"/>
        </w:rPr>
      </w:pPr>
      <w:r>
        <w:rPr>
          <w:rFonts w:eastAsia="Arial"/>
        </w:rPr>
        <w:t xml:space="preserve">The track model shall include </w:t>
      </w:r>
      <w:r w:rsidRPr="00004117">
        <w:rPr>
          <w:rFonts w:eastAsia="Arial"/>
        </w:rPr>
        <w:t>railway crossings.</w:t>
      </w:r>
    </w:p>
    <w:p w:rsidR="00A371BA" w:rsidRPr="00004117" w:rsidRDefault="00A371BA" w:rsidP="00A371BA">
      <w:pPr>
        <w:pStyle w:val="Heading5"/>
        <w:rPr>
          <w:rFonts w:eastAsia="Arial"/>
        </w:rPr>
      </w:pPr>
      <w:r>
        <w:rPr>
          <w:rFonts w:eastAsia="Arial"/>
        </w:rPr>
        <w:t xml:space="preserve">The track model shall include </w:t>
      </w:r>
      <w:r w:rsidRPr="00004117">
        <w:rPr>
          <w:rFonts w:eastAsia="Arial"/>
        </w:rPr>
        <w:t>s</w:t>
      </w:r>
      <w:r>
        <w:rPr>
          <w:rFonts w:eastAsia="Arial"/>
        </w:rPr>
        <w:t>tations for loading and unloading</w:t>
      </w:r>
      <w:r w:rsidRPr="00004117">
        <w:rPr>
          <w:rFonts w:eastAsia="Arial"/>
        </w:rPr>
        <w:t xml:space="preserve"> </w:t>
      </w:r>
      <w:r>
        <w:rPr>
          <w:rFonts w:eastAsia="Arial"/>
        </w:rPr>
        <w:t>passengers.</w:t>
      </w:r>
    </w:p>
    <w:p w:rsidR="00A371BA" w:rsidRDefault="00A371BA" w:rsidP="00A371BA">
      <w:pPr>
        <w:pStyle w:val="Heading5"/>
        <w:rPr>
          <w:rFonts w:eastAsia="Arial"/>
        </w:rPr>
      </w:pPr>
      <w:r>
        <w:rPr>
          <w:rFonts w:eastAsia="Arial"/>
        </w:rPr>
        <w:t xml:space="preserve">The track model shall have the following three </w:t>
      </w:r>
      <w:r w:rsidRPr="006A673B">
        <w:rPr>
          <w:rFonts w:eastAsia="Arial"/>
        </w:rPr>
        <w:t xml:space="preserve">Failure Modes: </w:t>
      </w:r>
    </w:p>
    <w:p w:rsidR="00A371BA" w:rsidRDefault="00A371BA" w:rsidP="00A371BA">
      <w:pPr>
        <w:pStyle w:val="Heading6"/>
        <w:rPr>
          <w:rFonts w:eastAsia="Arial"/>
        </w:rPr>
      </w:pPr>
      <w:r w:rsidRPr="00004117">
        <w:rPr>
          <w:rFonts w:eastAsia="Arial"/>
        </w:rPr>
        <w:t>Broken Rail</w:t>
      </w:r>
      <w:r>
        <w:rPr>
          <w:rFonts w:eastAsia="Arial"/>
        </w:rPr>
        <w:t xml:space="preserve"> shall be a Failure Mode.</w:t>
      </w:r>
    </w:p>
    <w:p w:rsidR="00A371BA" w:rsidRDefault="00A371BA" w:rsidP="00A371BA">
      <w:pPr>
        <w:pStyle w:val="Heading6"/>
        <w:rPr>
          <w:rFonts w:eastAsia="Arial"/>
        </w:rPr>
      </w:pPr>
      <w:r w:rsidRPr="00004117">
        <w:rPr>
          <w:rFonts w:eastAsia="Arial"/>
        </w:rPr>
        <w:t>Track Circuit failure</w:t>
      </w:r>
      <w:r>
        <w:rPr>
          <w:rFonts w:eastAsia="Arial"/>
        </w:rPr>
        <w:t xml:space="preserve"> shall be a Failure Mode.</w:t>
      </w:r>
    </w:p>
    <w:p w:rsidR="00A371BA" w:rsidRPr="00742619" w:rsidRDefault="00A371BA" w:rsidP="00A371BA">
      <w:pPr>
        <w:pStyle w:val="Heading6"/>
        <w:rPr>
          <w:rFonts w:eastAsia="Arial"/>
        </w:rPr>
      </w:pPr>
      <w:r w:rsidRPr="00004117">
        <w:rPr>
          <w:rFonts w:eastAsia="Arial"/>
        </w:rPr>
        <w:t xml:space="preserve">Power </w:t>
      </w:r>
      <w:r>
        <w:rPr>
          <w:rFonts w:eastAsia="Arial"/>
        </w:rPr>
        <w:t>f</w:t>
      </w:r>
      <w:r w:rsidRPr="00004117">
        <w:rPr>
          <w:rFonts w:eastAsia="Arial"/>
        </w:rPr>
        <w:t>ailure</w:t>
      </w:r>
      <w:r>
        <w:rPr>
          <w:rFonts w:eastAsia="Arial"/>
        </w:rPr>
        <w:t xml:space="preserve"> shall be a Failure Mode.</w:t>
      </w:r>
    </w:p>
    <w:p w:rsidR="00A371BA" w:rsidRDefault="00A371BA" w:rsidP="00A371BA">
      <w:pPr>
        <w:pStyle w:val="Heading4"/>
        <w:rPr>
          <w:rFonts w:eastAsia="Arial"/>
        </w:rPr>
      </w:pPr>
      <w:r>
        <w:rPr>
          <w:rFonts w:eastAsia="Arial"/>
        </w:rPr>
        <w:t>The train controller model shall perform the following functions:</w:t>
      </w:r>
    </w:p>
    <w:p w:rsidR="00A371BA" w:rsidRDefault="00A371BA" w:rsidP="00A371BA">
      <w:pPr>
        <w:pStyle w:val="Heading5"/>
        <w:rPr>
          <w:rFonts w:eastAsia="Arial"/>
        </w:rPr>
      </w:pPr>
      <w:r>
        <w:rPr>
          <w:rFonts w:eastAsia="Arial"/>
        </w:rPr>
        <w:t>The train controller shall</w:t>
      </w:r>
      <w:r w:rsidRPr="005D1D72">
        <w:rPr>
          <w:rFonts w:eastAsia="Arial"/>
        </w:rPr>
        <w:t xml:space="preserve"> regulate the spe</w:t>
      </w:r>
      <w:r>
        <w:rPr>
          <w:rFonts w:eastAsia="Arial"/>
        </w:rPr>
        <w:t>ed of the train.</w:t>
      </w:r>
    </w:p>
    <w:p w:rsidR="00A371BA" w:rsidRDefault="00A371BA" w:rsidP="00A371BA">
      <w:pPr>
        <w:pStyle w:val="Heading6"/>
        <w:rPr>
          <w:rFonts w:eastAsia="Arial"/>
        </w:rPr>
      </w:pPr>
      <w:r>
        <w:rPr>
          <w:rFonts w:eastAsia="Arial"/>
        </w:rPr>
        <w:t>The train controller shall prevent the train from exceeding the track speed limit or the CTC-issued speed limit.</w:t>
      </w:r>
    </w:p>
    <w:p w:rsidR="00A371BA" w:rsidRDefault="00A371BA" w:rsidP="00A371BA">
      <w:pPr>
        <w:pStyle w:val="Heading6"/>
        <w:rPr>
          <w:rFonts w:eastAsia="Arial"/>
        </w:rPr>
      </w:pPr>
      <w:r>
        <w:rPr>
          <w:rFonts w:eastAsia="Arial"/>
        </w:rPr>
        <w:t xml:space="preserve">The train controller shall command the train to accelerate until it reaches the lower speed limit. </w:t>
      </w:r>
    </w:p>
    <w:p w:rsidR="00A371BA" w:rsidRDefault="00A371BA" w:rsidP="00A371BA">
      <w:pPr>
        <w:pStyle w:val="Heading6"/>
        <w:rPr>
          <w:rFonts w:eastAsia="Arial"/>
        </w:rPr>
      </w:pPr>
      <w:r>
        <w:rPr>
          <w:rFonts w:eastAsia="Arial"/>
        </w:rPr>
        <w:t>The train controller shall prevent the train from exceeding the authority.</w:t>
      </w:r>
    </w:p>
    <w:p w:rsidR="00A371BA" w:rsidRDefault="00A371BA" w:rsidP="00A371BA">
      <w:pPr>
        <w:pStyle w:val="Heading7"/>
        <w:rPr>
          <w:rFonts w:eastAsia="Arial"/>
        </w:rPr>
      </w:pPr>
      <w:r>
        <w:rPr>
          <w:rFonts w:eastAsia="Arial"/>
        </w:rPr>
        <w:t>The train controller shall calculate the distance the train will travel if it decelerates to a stop.</w:t>
      </w:r>
    </w:p>
    <w:p w:rsidR="00A371BA" w:rsidRPr="00182FE8" w:rsidRDefault="00A371BA" w:rsidP="00A371BA">
      <w:pPr>
        <w:pStyle w:val="Heading7"/>
        <w:rPr>
          <w:rFonts w:eastAsia="Arial"/>
        </w:rPr>
      </w:pPr>
      <w:r>
        <w:rPr>
          <w:rFonts w:eastAsia="Arial"/>
        </w:rPr>
        <w:t>If this distance equals or exceeds the authority, the train controller shall command the train to stop.</w:t>
      </w:r>
    </w:p>
    <w:p w:rsidR="00A371BA" w:rsidRDefault="00A371BA" w:rsidP="00A371BA">
      <w:pPr>
        <w:pStyle w:val="Heading5"/>
        <w:rPr>
          <w:rFonts w:eastAsia="Arial"/>
        </w:rPr>
      </w:pPr>
      <w:r>
        <w:rPr>
          <w:rFonts w:eastAsia="Arial"/>
        </w:rPr>
        <w:t>The train controller shall open the doors at stations</w:t>
      </w:r>
      <w:r w:rsidRPr="005D1D72">
        <w:rPr>
          <w:rFonts w:eastAsia="Arial"/>
        </w:rPr>
        <w:t>.</w:t>
      </w:r>
    </w:p>
    <w:p w:rsidR="00A371BA" w:rsidRDefault="00A371BA" w:rsidP="00A371BA">
      <w:pPr>
        <w:pStyle w:val="Heading5"/>
        <w:rPr>
          <w:rFonts w:eastAsia="Arial"/>
        </w:rPr>
      </w:pPr>
      <w:r>
        <w:rPr>
          <w:rFonts w:eastAsia="Arial"/>
        </w:rPr>
        <w:t xml:space="preserve">The train controller shall </w:t>
      </w:r>
      <w:r w:rsidRPr="005D1D72">
        <w:rPr>
          <w:rFonts w:eastAsia="Arial"/>
        </w:rPr>
        <w:t>close</w:t>
      </w:r>
      <w:r>
        <w:rPr>
          <w:rFonts w:eastAsia="Arial"/>
        </w:rPr>
        <w:t xml:space="preserve"> the</w:t>
      </w:r>
      <w:r w:rsidRPr="005D1D72">
        <w:rPr>
          <w:rFonts w:eastAsia="Arial"/>
        </w:rPr>
        <w:t xml:space="preserve"> doors </w:t>
      </w:r>
      <w:r>
        <w:rPr>
          <w:rFonts w:eastAsia="Arial"/>
        </w:rPr>
        <w:t>when departing a station</w:t>
      </w:r>
      <w:r w:rsidRPr="005D1D72">
        <w:rPr>
          <w:rFonts w:eastAsia="Arial"/>
        </w:rPr>
        <w:t>.</w:t>
      </w:r>
    </w:p>
    <w:p w:rsidR="00A371BA" w:rsidRPr="00A6080E" w:rsidRDefault="00A371BA" w:rsidP="00A371BA">
      <w:pPr>
        <w:pStyle w:val="Heading6"/>
        <w:rPr>
          <w:rFonts w:eastAsia="Arial"/>
        </w:rPr>
      </w:pPr>
      <w:r>
        <w:rPr>
          <w:rFonts w:eastAsia="Arial"/>
        </w:rPr>
        <w:t xml:space="preserve">The train controller shall </w:t>
      </w:r>
      <w:r w:rsidRPr="005D1D72">
        <w:rPr>
          <w:rFonts w:eastAsia="Arial"/>
        </w:rPr>
        <w:t xml:space="preserve">close </w:t>
      </w:r>
      <w:r>
        <w:rPr>
          <w:rFonts w:eastAsia="Arial"/>
        </w:rPr>
        <w:t xml:space="preserve">the </w:t>
      </w:r>
      <w:r w:rsidRPr="005D1D72">
        <w:rPr>
          <w:rFonts w:eastAsia="Arial"/>
        </w:rPr>
        <w:t xml:space="preserve">doors </w:t>
      </w:r>
      <w:r>
        <w:rPr>
          <w:rFonts w:eastAsia="Arial"/>
        </w:rPr>
        <w:t xml:space="preserve">before commanding the train to </w:t>
      </w:r>
      <w:r w:rsidR="00134FAC">
        <w:rPr>
          <w:rFonts w:eastAsia="Arial"/>
        </w:rPr>
        <w:t>accelerate</w:t>
      </w:r>
      <w:r>
        <w:rPr>
          <w:rFonts w:eastAsia="Arial"/>
        </w:rPr>
        <w:t>.</w:t>
      </w:r>
    </w:p>
    <w:p w:rsidR="00A371BA" w:rsidRDefault="00A371BA" w:rsidP="00A371BA">
      <w:pPr>
        <w:pStyle w:val="Heading5"/>
        <w:rPr>
          <w:rFonts w:eastAsia="Arial"/>
        </w:rPr>
      </w:pPr>
      <w:r>
        <w:rPr>
          <w:rFonts w:eastAsia="Arial"/>
        </w:rPr>
        <w:t>The train controller shall turn on the lights when visibility decreases</w:t>
      </w:r>
      <w:r w:rsidRPr="005D1D72">
        <w:rPr>
          <w:rFonts w:eastAsia="Arial"/>
        </w:rPr>
        <w:t>.</w:t>
      </w:r>
    </w:p>
    <w:p w:rsidR="00A371BA" w:rsidRDefault="00A371BA" w:rsidP="00A371BA">
      <w:pPr>
        <w:pStyle w:val="Heading6"/>
        <w:rPr>
          <w:rFonts w:eastAsia="Arial"/>
        </w:rPr>
      </w:pPr>
      <w:r>
        <w:rPr>
          <w:rFonts w:eastAsia="Arial"/>
        </w:rPr>
        <w:t>The train controller shall turn on the headlights and interior lights when entering a tunnel.</w:t>
      </w:r>
    </w:p>
    <w:p w:rsidR="00A371BA" w:rsidRPr="001253A7" w:rsidRDefault="00A371BA" w:rsidP="00A371BA">
      <w:pPr>
        <w:pStyle w:val="Heading6"/>
        <w:rPr>
          <w:rFonts w:eastAsia="Arial"/>
        </w:rPr>
      </w:pPr>
      <w:r>
        <w:rPr>
          <w:rFonts w:eastAsia="Arial"/>
        </w:rPr>
        <w:t>The train controller shall turn on the headlights and interior lights when it is night.</w:t>
      </w:r>
    </w:p>
    <w:p w:rsidR="00A371BA" w:rsidRDefault="00A371BA" w:rsidP="00A371BA">
      <w:pPr>
        <w:pStyle w:val="Heading5"/>
        <w:rPr>
          <w:rFonts w:eastAsia="Arial"/>
        </w:rPr>
      </w:pPr>
      <w:r>
        <w:rPr>
          <w:rFonts w:eastAsia="Arial"/>
        </w:rPr>
        <w:t>The train controller shall turn off lights when visibility returns to an acceptable level</w:t>
      </w:r>
      <w:r w:rsidRPr="005D1D72">
        <w:rPr>
          <w:rFonts w:eastAsia="Arial"/>
        </w:rPr>
        <w:t>.</w:t>
      </w:r>
    </w:p>
    <w:p w:rsidR="00A371BA" w:rsidRDefault="00A371BA" w:rsidP="00A371BA">
      <w:pPr>
        <w:pStyle w:val="Heading6"/>
        <w:rPr>
          <w:rFonts w:eastAsia="Arial"/>
        </w:rPr>
      </w:pPr>
      <w:r>
        <w:rPr>
          <w:rFonts w:eastAsia="Arial"/>
        </w:rPr>
        <w:t>The train controller shall turn off the headlights and interior lights when exiting a tunnel.</w:t>
      </w:r>
    </w:p>
    <w:p w:rsidR="00A371BA" w:rsidRDefault="00A371BA" w:rsidP="00A371BA">
      <w:pPr>
        <w:pStyle w:val="Heading6"/>
        <w:rPr>
          <w:rFonts w:eastAsia="Arial"/>
        </w:rPr>
      </w:pPr>
      <w:r>
        <w:rPr>
          <w:rFonts w:eastAsia="Arial"/>
        </w:rPr>
        <w:t>The train controller shall turn off the headlights and interior lights when it is day.</w:t>
      </w:r>
    </w:p>
    <w:p w:rsidR="00A371BA" w:rsidRDefault="00A371BA" w:rsidP="00A371BA">
      <w:pPr>
        <w:pStyle w:val="Heading5"/>
        <w:rPr>
          <w:rFonts w:eastAsia="Arial"/>
        </w:rPr>
      </w:pPr>
      <w:r>
        <w:rPr>
          <w:rFonts w:eastAsia="Arial"/>
        </w:rPr>
        <w:t>The train controller shall display text to announce the current station</w:t>
      </w:r>
      <w:r w:rsidRPr="005D1D72">
        <w:rPr>
          <w:rFonts w:eastAsia="Arial"/>
        </w:rPr>
        <w:t xml:space="preserve"> </w:t>
      </w:r>
      <w:r>
        <w:rPr>
          <w:rFonts w:eastAsia="Arial"/>
        </w:rPr>
        <w:t>or stop</w:t>
      </w:r>
      <w:r w:rsidRPr="005D1D72">
        <w:rPr>
          <w:rFonts w:eastAsia="Arial"/>
        </w:rPr>
        <w:t xml:space="preserve"> </w:t>
      </w:r>
      <w:r>
        <w:rPr>
          <w:rFonts w:eastAsia="Arial"/>
        </w:rPr>
        <w:t>upon arrival.</w:t>
      </w:r>
    </w:p>
    <w:p w:rsidR="00A371BA" w:rsidRDefault="00A371BA" w:rsidP="00A371BA">
      <w:pPr>
        <w:pStyle w:val="Heading5"/>
        <w:rPr>
          <w:rFonts w:eastAsia="Arial"/>
        </w:rPr>
      </w:pPr>
      <w:r>
        <w:rPr>
          <w:rFonts w:eastAsia="Arial"/>
        </w:rPr>
        <w:t>The train controller shall display text to announce</w:t>
      </w:r>
      <w:r w:rsidRPr="005D1D72">
        <w:rPr>
          <w:rFonts w:eastAsia="Arial"/>
        </w:rPr>
        <w:t xml:space="preserve"> </w:t>
      </w:r>
      <w:r>
        <w:rPr>
          <w:rFonts w:eastAsia="Arial"/>
        </w:rPr>
        <w:t>the next station</w:t>
      </w:r>
      <w:r w:rsidRPr="005D1D72">
        <w:rPr>
          <w:rFonts w:eastAsia="Arial"/>
        </w:rPr>
        <w:t xml:space="preserve"> </w:t>
      </w:r>
      <w:r>
        <w:rPr>
          <w:rFonts w:eastAsia="Arial"/>
        </w:rPr>
        <w:t>or stop</w:t>
      </w:r>
      <w:r w:rsidRPr="005D1D72">
        <w:rPr>
          <w:rFonts w:eastAsia="Arial"/>
        </w:rPr>
        <w:t xml:space="preserve"> </w:t>
      </w:r>
      <w:r>
        <w:rPr>
          <w:rFonts w:eastAsia="Arial"/>
        </w:rPr>
        <w:t>upon departure</w:t>
      </w:r>
      <w:r w:rsidRPr="005D1D72">
        <w:rPr>
          <w:rFonts w:eastAsia="Arial"/>
        </w:rPr>
        <w:t>.</w:t>
      </w:r>
    </w:p>
    <w:p w:rsidR="00A371BA" w:rsidRDefault="00A371BA" w:rsidP="00A371BA">
      <w:pPr>
        <w:pStyle w:val="Heading5"/>
        <w:rPr>
          <w:rFonts w:eastAsia="Arial"/>
        </w:rPr>
      </w:pPr>
      <w:r>
        <w:rPr>
          <w:rFonts w:eastAsia="Arial"/>
        </w:rPr>
        <w:t>The train controller shall monitor the train for faults.</w:t>
      </w:r>
    </w:p>
    <w:p w:rsidR="00A371BA" w:rsidRDefault="00A371BA" w:rsidP="00A371BA">
      <w:pPr>
        <w:pStyle w:val="Heading6"/>
        <w:rPr>
          <w:rFonts w:eastAsia="Arial"/>
        </w:rPr>
      </w:pPr>
      <w:r>
        <w:rPr>
          <w:rFonts w:eastAsia="Arial"/>
        </w:rPr>
        <w:t>If the train controller issues a brake command and detects that the velocity does not decrease (a brake failure), it shall issue an emergency brake command.</w:t>
      </w:r>
    </w:p>
    <w:p w:rsidR="00A371BA" w:rsidRDefault="00A371BA" w:rsidP="00A371BA">
      <w:pPr>
        <w:pStyle w:val="Heading6"/>
        <w:rPr>
          <w:rFonts w:eastAsia="Arial"/>
        </w:rPr>
      </w:pPr>
      <w:r>
        <w:rPr>
          <w:rFonts w:eastAsia="Arial"/>
        </w:rPr>
        <w:t>If the train controller issues an acceleration command and detects that the velocity does not increase (a train engine failure), it shall issue a brake command.</w:t>
      </w:r>
    </w:p>
    <w:p w:rsidR="00A371BA" w:rsidRPr="00BA6948" w:rsidRDefault="00A371BA" w:rsidP="00A371BA">
      <w:pPr>
        <w:pStyle w:val="Heading6"/>
        <w:rPr>
          <w:rFonts w:eastAsia="Arial"/>
        </w:rPr>
      </w:pPr>
      <w:r>
        <w:rPr>
          <w:rFonts w:eastAsia="Arial"/>
        </w:rPr>
        <w:t>If the train controller fails to pick up the track signal (a signal pickup failure),</w:t>
      </w:r>
      <w:r w:rsidR="00A407D3">
        <w:rPr>
          <w:rFonts w:eastAsia="Arial"/>
        </w:rPr>
        <w:t xml:space="preserve"> it shall issue a brake command</w:t>
      </w:r>
    </w:p>
    <w:p w:rsidR="00A371BA" w:rsidRDefault="00A371BA" w:rsidP="00A371BA">
      <w:pPr>
        <w:pStyle w:val="Heading4"/>
        <w:rPr>
          <w:rFonts w:eastAsia="Arial"/>
        </w:rPr>
      </w:pPr>
      <w:r>
        <w:rPr>
          <w:rFonts w:eastAsia="Arial"/>
        </w:rPr>
        <w:t>The track controller model shall perform the following functions:</w:t>
      </w:r>
    </w:p>
    <w:p w:rsidR="00A371BA" w:rsidRDefault="00A371BA" w:rsidP="00A371BA">
      <w:pPr>
        <w:pStyle w:val="Heading5"/>
        <w:rPr>
          <w:rFonts w:eastAsia="Arial"/>
        </w:rPr>
      </w:pPr>
      <w:r w:rsidRPr="00AC004E">
        <w:rPr>
          <w:rFonts w:eastAsia="Arial"/>
        </w:rPr>
        <w:t xml:space="preserve">The track controller </w:t>
      </w:r>
      <w:r>
        <w:rPr>
          <w:rFonts w:eastAsia="Arial"/>
        </w:rPr>
        <w:t>shall c</w:t>
      </w:r>
      <w:r w:rsidRPr="00AC004E">
        <w:rPr>
          <w:rFonts w:eastAsia="Arial"/>
        </w:rPr>
        <w:t>ontrol the switching of the track</w:t>
      </w:r>
      <w:r>
        <w:rPr>
          <w:rFonts w:eastAsia="Arial"/>
        </w:rPr>
        <w:t>.</w:t>
      </w:r>
    </w:p>
    <w:p w:rsidR="00A371BA" w:rsidRDefault="00A371BA" w:rsidP="00A371BA">
      <w:pPr>
        <w:pStyle w:val="Heading5"/>
        <w:rPr>
          <w:rFonts w:eastAsia="Arial"/>
        </w:rPr>
      </w:pPr>
      <w:r w:rsidRPr="00AC004E">
        <w:rPr>
          <w:rFonts w:eastAsia="Arial"/>
        </w:rPr>
        <w:t xml:space="preserve">The track controller </w:t>
      </w:r>
      <w:r>
        <w:rPr>
          <w:rFonts w:eastAsia="Arial"/>
        </w:rPr>
        <w:t>shall control</w:t>
      </w:r>
      <w:r w:rsidRPr="00AC004E">
        <w:rPr>
          <w:rFonts w:eastAsia="Arial"/>
        </w:rPr>
        <w:t xml:space="preserve"> the railway crossing</w:t>
      </w:r>
      <w:r>
        <w:rPr>
          <w:rFonts w:eastAsia="Arial"/>
        </w:rPr>
        <w:t>.</w:t>
      </w:r>
    </w:p>
    <w:p w:rsidR="00A371BA" w:rsidRPr="00AC004E" w:rsidRDefault="00A371BA" w:rsidP="00A371BA">
      <w:pPr>
        <w:pStyle w:val="Heading6"/>
        <w:rPr>
          <w:rFonts w:eastAsia="Arial"/>
        </w:rPr>
      </w:pPr>
      <w:r w:rsidRPr="00AC004E">
        <w:rPr>
          <w:rFonts w:eastAsia="Arial"/>
        </w:rPr>
        <w:t xml:space="preserve">The track controller </w:t>
      </w:r>
      <w:r>
        <w:rPr>
          <w:rFonts w:eastAsia="Arial"/>
        </w:rPr>
        <w:t>shall control the railway crossing lights.</w:t>
      </w:r>
    </w:p>
    <w:p w:rsidR="00A371BA" w:rsidRDefault="00A371BA" w:rsidP="00A371BA">
      <w:pPr>
        <w:pStyle w:val="Heading6"/>
        <w:rPr>
          <w:rFonts w:eastAsia="Arial"/>
        </w:rPr>
      </w:pPr>
      <w:r w:rsidRPr="00AC004E">
        <w:rPr>
          <w:rFonts w:eastAsia="Arial"/>
        </w:rPr>
        <w:t xml:space="preserve">The track controller </w:t>
      </w:r>
      <w:r>
        <w:rPr>
          <w:rFonts w:eastAsia="Arial"/>
        </w:rPr>
        <w:t>shall</w:t>
      </w:r>
      <w:r w:rsidRPr="00AC004E">
        <w:rPr>
          <w:rFonts w:eastAsia="Arial"/>
        </w:rPr>
        <w:t xml:space="preserve"> </w:t>
      </w:r>
      <w:r>
        <w:rPr>
          <w:rFonts w:eastAsia="Arial"/>
        </w:rPr>
        <w:t xml:space="preserve">control the railway crossing </w:t>
      </w:r>
      <w:r w:rsidRPr="00AC004E">
        <w:rPr>
          <w:rFonts w:eastAsia="Arial"/>
        </w:rPr>
        <w:t>cross bar.</w:t>
      </w:r>
    </w:p>
    <w:p w:rsidR="00A371BA" w:rsidRPr="00AC004E" w:rsidRDefault="00A371BA" w:rsidP="00A371BA">
      <w:pPr>
        <w:pStyle w:val="Heading5"/>
        <w:rPr>
          <w:rFonts w:eastAsia="Arial"/>
        </w:rPr>
      </w:pPr>
      <w:r w:rsidRPr="00AC004E">
        <w:rPr>
          <w:rFonts w:eastAsia="Arial"/>
        </w:rPr>
        <w:t xml:space="preserve">The track controller </w:t>
      </w:r>
      <w:r>
        <w:rPr>
          <w:rFonts w:eastAsia="Arial"/>
        </w:rPr>
        <w:t>shall detect the state of each block, including</w:t>
      </w:r>
    </w:p>
    <w:p w:rsidR="00A371BA" w:rsidRDefault="00A371BA" w:rsidP="00A371BA">
      <w:pPr>
        <w:pStyle w:val="Heading6"/>
        <w:rPr>
          <w:rFonts w:eastAsia="Arial"/>
        </w:rPr>
      </w:pPr>
      <w:r>
        <w:rPr>
          <w:rFonts w:eastAsia="Arial"/>
        </w:rPr>
        <w:t>T</w:t>
      </w:r>
      <w:r w:rsidRPr="00AC004E">
        <w:rPr>
          <w:rFonts w:eastAsia="Arial"/>
        </w:rPr>
        <w:t>he presence of train</w:t>
      </w:r>
      <w:r>
        <w:rPr>
          <w:rFonts w:eastAsia="Arial"/>
        </w:rPr>
        <w:t>s in a block</w:t>
      </w:r>
    </w:p>
    <w:p w:rsidR="00A371BA" w:rsidRDefault="00A371BA" w:rsidP="00A371BA">
      <w:pPr>
        <w:pStyle w:val="Heading6"/>
        <w:rPr>
          <w:rFonts w:eastAsia="Arial"/>
        </w:rPr>
      </w:pPr>
      <w:r>
        <w:rPr>
          <w:rFonts w:eastAsia="Arial"/>
        </w:rPr>
        <w:t>B</w:t>
      </w:r>
      <w:r w:rsidRPr="00AC004E">
        <w:rPr>
          <w:rFonts w:eastAsia="Arial"/>
        </w:rPr>
        <w:t>roken rails</w:t>
      </w:r>
      <w:r>
        <w:rPr>
          <w:rFonts w:eastAsia="Arial"/>
        </w:rPr>
        <w:t xml:space="preserve"> in a block</w:t>
      </w:r>
    </w:p>
    <w:p w:rsidR="00A371BA" w:rsidRDefault="00A371BA" w:rsidP="00A371BA">
      <w:pPr>
        <w:pStyle w:val="Heading6"/>
        <w:rPr>
          <w:rFonts w:eastAsia="Arial"/>
        </w:rPr>
      </w:pPr>
      <w:r>
        <w:rPr>
          <w:rFonts w:eastAsia="Arial"/>
        </w:rPr>
        <w:t>A track circuit failure in a block</w:t>
      </w:r>
    </w:p>
    <w:p w:rsidR="00A371BA" w:rsidRPr="002C4FDC" w:rsidRDefault="00A371BA" w:rsidP="00A371BA">
      <w:pPr>
        <w:pStyle w:val="Heading6"/>
        <w:rPr>
          <w:rFonts w:eastAsia="Arial"/>
        </w:rPr>
      </w:pPr>
      <w:r>
        <w:rPr>
          <w:rFonts w:eastAsia="Arial"/>
        </w:rPr>
        <w:t>A power failure in a block</w:t>
      </w:r>
    </w:p>
    <w:p w:rsidR="00A371BA" w:rsidRDefault="00A371BA" w:rsidP="00A371BA">
      <w:pPr>
        <w:pStyle w:val="Heading5"/>
        <w:rPr>
          <w:rFonts w:eastAsia="Arial"/>
        </w:rPr>
      </w:pPr>
      <w:r w:rsidRPr="00AC004E">
        <w:rPr>
          <w:rFonts w:eastAsia="Arial"/>
        </w:rPr>
        <w:t xml:space="preserve">The track controller </w:t>
      </w:r>
      <w:r>
        <w:rPr>
          <w:rFonts w:eastAsia="Arial"/>
        </w:rPr>
        <w:t xml:space="preserve">shall be </w:t>
      </w:r>
      <w:r w:rsidRPr="00AC004E">
        <w:rPr>
          <w:rFonts w:eastAsia="Arial"/>
        </w:rPr>
        <w:t>a programmable unit that</w:t>
      </w:r>
      <w:r>
        <w:rPr>
          <w:rFonts w:eastAsia="Arial"/>
        </w:rPr>
        <w:t xml:space="preserve"> operates according to Boolean logic provided by the CTC</w:t>
      </w:r>
      <w:r w:rsidRPr="00AC004E">
        <w:rPr>
          <w:rFonts w:eastAsia="Arial"/>
        </w:rPr>
        <w:t xml:space="preserve">. </w:t>
      </w:r>
    </w:p>
    <w:p w:rsidR="00A371BA" w:rsidRPr="00A371BA" w:rsidRDefault="00A371BA" w:rsidP="00A371BA">
      <w:pPr>
        <w:pStyle w:val="Heading6"/>
        <w:rPr>
          <w:rFonts w:eastAsia="Arial"/>
        </w:rPr>
      </w:pPr>
      <w:r w:rsidRPr="00AC004E">
        <w:rPr>
          <w:rFonts w:eastAsia="Arial"/>
        </w:rPr>
        <w:t xml:space="preserve">The program </w:t>
      </w:r>
      <w:r>
        <w:rPr>
          <w:rFonts w:eastAsia="Arial"/>
        </w:rPr>
        <w:t>shall</w:t>
      </w:r>
      <w:r w:rsidRPr="00AC004E">
        <w:rPr>
          <w:rFonts w:eastAsia="Arial"/>
        </w:rPr>
        <w:t xml:space="preserve"> be specifiable separately from the implementation of the track controller.</w:t>
      </w:r>
    </w:p>
    <w:p w:rsidR="00860AE8" w:rsidRPr="002E2799" w:rsidRDefault="00860AE8" w:rsidP="00860AE8">
      <w:pPr>
        <w:pStyle w:val="Heading2"/>
        <w:rPr>
          <w:rFonts w:eastAsia="Arial"/>
        </w:rPr>
      </w:pPr>
      <w:bookmarkStart w:id="65" w:name="h.91ba9k-vu59xp"/>
      <w:bookmarkStart w:id="66" w:name="h.y746sj-t0dedb"/>
      <w:bookmarkStart w:id="67" w:name="h.d1obiq-oghlbw"/>
      <w:bookmarkStart w:id="68" w:name="_Toc314173790"/>
      <w:bookmarkStart w:id="69" w:name="_Toc316495100"/>
      <w:bookmarkEnd w:id="65"/>
      <w:bookmarkEnd w:id="66"/>
      <w:bookmarkEnd w:id="67"/>
      <w:r w:rsidRPr="002E2799">
        <w:rPr>
          <w:rFonts w:eastAsia="Arial"/>
        </w:rPr>
        <w:t>Software System Attributes</w:t>
      </w:r>
      <w:bookmarkEnd w:id="68"/>
      <w:bookmarkEnd w:id="69"/>
    </w:p>
    <w:p w:rsidR="00860AE8" w:rsidRDefault="00860AE8" w:rsidP="00860AE8">
      <w:pPr>
        <w:pStyle w:val="Heading3"/>
        <w:rPr>
          <w:rFonts w:eastAsia="Arial"/>
        </w:rPr>
      </w:pPr>
      <w:bookmarkStart w:id="70" w:name="h.mmafhh-3feg73"/>
      <w:bookmarkStart w:id="71" w:name="_Toc314173791"/>
      <w:bookmarkStart w:id="72" w:name="_Toc316495101"/>
      <w:bookmarkEnd w:id="70"/>
      <w:r w:rsidRPr="002E2799">
        <w:rPr>
          <w:rFonts w:eastAsia="Arial"/>
        </w:rPr>
        <w:t>Reliability</w:t>
      </w:r>
      <w:bookmarkEnd w:id="71"/>
      <w:bookmarkEnd w:id="72"/>
    </w:p>
    <w:p w:rsidR="00ED11AD" w:rsidRPr="00ED11AD" w:rsidRDefault="00ED11AD" w:rsidP="00ED11AD">
      <w:pPr>
        <w:rPr>
          <w:rFonts w:eastAsia="Arial"/>
        </w:rPr>
      </w:pPr>
      <w:r>
        <w:rPr>
          <w:rFonts w:eastAsia="Arial"/>
        </w:rPr>
        <w:t>The system shall operate a successful simulation in a fail-safe manner.</w:t>
      </w:r>
      <w:bookmarkStart w:id="73" w:name="h.30m5pi-a8pj9p"/>
      <w:bookmarkEnd w:id="73"/>
    </w:p>
    <w:p w:rsidR="00ED11AD" w:rsidRDefault="00860AE8" w:rsidP="00ED11AD">
      <w:pPr>
        <w:pStyle w:val="Heading3"/>
        <w:rPr>
          <w:rFonts w:eastAsia="Arial"/>
        </w:rPr>
      </w:pPr>
      <w:bookmarkStart w:id="74" w:name="h.s53a8q-jpvj6h"/>
      <w:bookmarkStart w:id="75" w:name="_Toc314173793"/>
      <w:bookmarkStart w:id="76" w:name="_Toc316495102"/>
      <w:bookmarkEnd w:id="74"/>
      <w:r w:rsidRPr="002E2799">
        <w:rPr>
          <w:rFonts w:eastAsia="Arial"/>
        </w:rPr>
        <w:t>Security</w:t>
      </w:r>
      <w:bookmarkEnd w:id="75"/>
      <w:bookmarkEnd w:id="76"/>
    </w:p>
    <w:p w:rsidR="00860AE8" w:rsidRPr="002E2799" w:rsidRDefault="00ED11AD" w:rsidP="00ED11AD">
      <w:pPr>
        <w:rPr>
          <w:rFonts w:eastAsia="Arial"/>
        </w:rPr>
      </w:pPr>
      <w:r w:rsidRPr="00ED11AD">
        <w:rPr>
          <w:rFonts w:eastAsia="Arial"/>
        </w:rPr>
        <w:lastRenderedPageBreak/>
        <w:t xml:space="preserve">The CTC office GUI shall prompt for user authentication </w:t>
      </w:r>
      <w:r>
        <w:rPr>
          <w:rFonts w:eastAsia="Arial"/>
        </w:rPr>
        <w:t>in order to allow access to the transit system</w:t>
      </w:r>
      <w:r w:rsidRPr="00ED11AD">
        <w:rPr>
          <w:rFonts w:eastAsia="Arial"/>
        </w:rPr>
        <w:t>. The user shall not be able to view transit system information or send commands to track controllers until the user has been successfully authenticated</w:t>
      </w:r>
      <w:r>
        <w:rPr>
          <w:rFonts w:eastAsia="Arial"/>
        </w:rPr>
        <w:t>.</w:t>
      </w:r>
      <w:bookmarkStart w:id="77" w:name="h.89h70y-pxpzvg"/>
      <w:bookmarkEnd w:id="77"/>
    </w:p>
    <w:p w:rsidR="00860AE8" w:rsidRDefault="00860AE8" w:rsidP="00860AE8">
      <w:pPr>
        <w:pStyle w:val="Heading3"/>
        <w:rPr>
          <w:rFonts w:eastAsia="Arial"/>
        </w:rPr>
      </w:pPr>
      <w:bookmarkStart w:id="78" w:name="h.g6mm44-8w7uky"/>
      <w:bookmarkStart w:id="79" w:name="_Toc314173795"/>
      <w:bookmarkStart w:id="80" w:name="_Toc316495103"/>
      <w:bookmarkEnd w:id="78"/>
      <w:r w:rsidRPr="002E2799">
        <w:rPr>
          <w:rFonts w:eastAsia="Arial"/>
        </w:rPr>
        <w:t>Portability</w:t>
      </w:r>
      <w:bookmarkEnd w:id="79"/>
      <w:bookmarkEnd w:id="80"/>
    </w:p>
    <w:p w:rsidR="00ED11AD" w:rsidRPr="00ED11AD" w:rsidRDefault="00ED11AD" w:rsidP="00ED11AD">
      <w:pPr>
        <w:rPr>
          <w:rFonts w:eastAsia="Arial"/>
        </w:rPr>
      </w:pPr>
      <w:r>
        <w:rPr>
          <w:rFonts w:eastAsia="Arial"/>
        </w:rPr>
        <w:t>The software requires Windows .NET Framework version 4.0.</w:t>
      </w:r>
    </w:p>
    <w:p w:rsidR="00860AE8" w:rsidRDefault="00860AE8" w:rsidP="00860AE8">
      <w:pPr>
        <w:pStyle w:val="Heading3"/>
        <w:rPr>
          <w:rFonts w:eastAsia="Arial"/>
        </w:rPr>
      </w:pPr>
      <w:bookmarkStart w:id="81" w:name="h.b4vl90-u6yc2n"/>
      <w:bookmarkStart w:id="82" w:name="_Toc314173796"/>
      <w:bookmarkStart w:id="83" w:name="_Toc316495104"/>
      <w:bookmarkEnd w:id="81"/>
      <w:r w:rsidRPr="002E2799">
        <w:rPr>
          <w:rFonts w:eastAsia="Arial"/>
        </w:rPr>
        <w:t>Performance</w:t>
      </w:r>
      <w:bookmarkEnd w:id="82"/>
      <w:bookmarkEnd w:id="83"/>
    </w:p>
    <w:p w:rsidR="00ED11AD" w:rsidRPr="00ED11AD" w:rsidRDefault="00A407D3" w:rsidP="00ED11AD">
      <w:pPr>
        <w:rPr>
          <w:rFonts w:eastAsia="Arial"/>
        </w:rPr>
      </w:pPr>
      <w:r>
        <w:rPr>
          <w:rFonts w:eastAsia="Arial"/>
        </w:rPr>
        <w:t>The system shall respond to user input in a timely manner and successfully simulate a realistic transit system.</w:t>
      </w:r>
    </w:p>
    <w:p w:rsidR="00BB000D" w:rsidRDefault="00860AE8" w:rsidP="00BB000D">
      <w:pPr>
        <w:pStyle w:val="Heading2"/>
        <w:rPr>
          <w:rFonts w:eastAsia="Arial"/>
        </w:rPr>
      </w:pPr>
      <w:bookmarkStart w:id="84" w:name="h.d1dnt9-gij4z3"/>
      <w:bookmarkStart w:id="85" w:name="_Toc314173797"/>
      <w:bookmarkStart w:id="86" w:name="_Toc316495105"/>
      <w:bookmarkEnd w:id="84"/>
      <w:r w:rsidRPr="002E2799">
        <w:rPr>
          <w:rFonts w:eastAsia="Arial"/>
        </w:rPr>
        <w:t>Database Requirements</w:t>
      </w:r>
      <w:bookmarkEnd w:id="85"/>
      <w:bookmarkEnd w:id="86"/>
    </w:p>
    <w:p w:rsidR="00A407D3" w:rsidRDefault="00A407D3" w:rsidP="00A407D3">
      <w:pPr>
        <w:pStyle w:val="Heading3"/>
        <w:rPr>
          <w:rFonts w:eastAsia="Arial"/>
        </w:rPr>
      </w:pPr>
      <w:bookmarkStart w:id="87" w:name="_Toc316495106"/>
      <w:r>
        <w:rPr>
          <w:rFonts w:eastAsia="Arial"/>
        </w:rPr>
        <w:t>The CTC shall database the following:</w:t>
      </w:r>
      <w:bookmarkEnd w:id="87"/>
    </w:p>
    <w:p w:rsidR="00A407D3" w:rsidRDefault="00A407D3" w:rsidP="00A407D3">
      <w:pPr>
        <w:pStyle w:val="Heading4"/>
        <w:rPr>
          <w:rFonts w:eastAsia="Arial"/>
        </w:rPr>
      </w:pPr>
      <w:r>
        <w:rPr>
          <w:rFonts w:eastAsia="Arial"/>
        </w:rPr>
        <w:t>User configured items</w:t>
      </w:r>
    </w:p>
    <w:p w:rsidR="00A407D3" w:rsidRPr="00A407D3" w:rsidRDefault="00A407D3" w:rsidP="00A407D3">
      <w:pPr>
        <w:pStyle w:val="Heading4"/>
        <w:rPr>
          <w:rFonts w:eastAsia="Arial"/>
        </w:rPr>
      </w:pPr>
      <w:r>
        <w:rPr>
          <w:rFonts w:eastAsia="Arial"/>
        </w:rPr>
        <w:t>Login information</w:t>
      </w:r>
      <w:bookmarkStart w:id="88" w:name="h.1zm6tg-wynlw3"/>
      <w:bookmarkStart w:id="89" w:name="_Toc314173798"/>
      <w:bookmarkEnd w:id="88"/>
    </w:p>
    <w:p w:rsidR="00A407D3" w:rsidRDefault="00A407D3" w:rsidP="00A407D3">
      <w:pPr>
        <w:pStyle w:val="Heading3"/>
        <w:rPr>
          <w:rFonts w:eastAsia="Arial"/>
        </w:rPr>
      </w:pPr>
      <w:bookmarkStart w:id="90" w:name="_Toc316495107"/>
      <w:r>
        <w:rPr>
          <w:rFonts w:eastAsia="Arial"/>
        </w:rPr>
        <w:t>The track shall database the following:</w:t>
      </w:r>
      <w:bookmarkEnd w:id="90"/>
    </w:p>
    <w:p w:rsidR="00A407D3" w:rsidRPr="00A407D3" w:rsidRDefault="00A407D3" w:rsidP="00A407D3">
      <w:pPr>
        <w:pStyle w:val="Heading4"/>
        <w:rPr>
          <w:rFonts w:eastAsia="Arial"/>
        </w:rPr>
      </w:pPr>
      <w:r>
        <w:rPr>
          <w:rFonts w:eastAsia="Arial"/>
        </w:rPr>
        <w:t>User configured track layouts</w:t>
      </w:r>
    </w:p>
    <w:p w:rsidR="00860AE8" w:rsidRDefault="00860AE8" w:rsidP="00860AE8">
      <w:pPr>
        <w:pStyle w:val="Heading1"/>
        <w:rPr>
          <w:rFonts w:eastAsia="Arial"/>
        </w:rPr>
      </w:pPr>
      <w:bookmarkStart w:id="91" w:name="h.zddzjv-i6bwl3"/>
      <w:bookmarkStart w:id="92" w:name="_Toc314173799"/>
      <w:bookmarkStart w:id="93" w:name="_Toc316495108"/>
      <w:bookmarkEnd w:id="89"/>
      <w:bookmarkEnd w:id="91"/>
      <w:r w:rsidRPr="002E2799">
        <w:rPr>
          <w:rFonts w:eastAsia="Arial"/>
        </w:rPr>
        <w:t>Additional Materials</w:t>
      </w:r>
      <w:bookmarkEnd w:id="92"/>
      <w:bookmarkEnd w:id="93"/>
    </w:p>
    <w:p w:rsidR="00A407D3" w:rsidRPr="00A407D3" w:rsidRDefault="00A407D3" w:rsidP="00A407D3">
      <w:pPr>
        <w:rPr>
          <w:rFonts w:eastAsia="Arial"/>
        </w:rPr>
      </w:pPr>
    </w:p>
    <w:p w:rsidR="00A407D3" w:rsidRDefault="00A407D3" w:rsidP="00A407D3">
      <w:pPr>
        <w:keepNext/>
        <w:spacing w:after="0"/>
      </w:pPr>
      <w:r>
        <w:rPr>
          <w:rFonts w:ascii="Arial" w:eastAsia="Arial" w:hAnsi="Arial" w:cs="Arial"/>
          <w:noProof/>
          <w:color w:val="000000"/>
          <w:sz w:val="22"/>
          <w:szCs w:val="22"/>
        </w:rPr>
        <w:drawing>
          <wp:inline distT="0" distB="0" distL="0" distR="0" wp14:anchorId="42B1527A" wp14:editId="27B5F18E">
            <wp:extent cx="8863330" cy="4655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C UI.png"/>
                    <pic:cNvPicPr/>
                  </pic:nvPicPr>
                  <pic:blipFill>
                    <a:blip r:embed="rId15">
                      <a:extLst>
                        <a:ext uri="{28A0092B-C50C-407E-A947-70E740481C1C}">
                          <a14:useLocalDpi xmlns:a14="http://schemas.microsoft.com/office/drawing/2010/main" val="0"/>
                        </a:ext>
                      </a:extLst>
                    </a:blip>
                    <a:stretch>
                      <a:fillRect/>
                    </a:stretch>
                  </pic:blipFill>
                  <pic:spPr>
                    <a:xfrm>
                      <a:off x="0" y="0"/>
                      <a:ext cx="8863330" cy="4655185"/>
                    </a:xfrm>
                    <a:prstGeom prst="rect">
                      <a:avLst/>
                    </a:prstGeom>
                  </pic:spPr>
                </pic:pic>
              </a:graphicData>
            </a:graphic>
          </wp:inline>
        </w:drawing>
      </w:r>
    </w:p>
    <w:p w:rsidR="00860AE8" w:rsidRDefault="00A407D3" w:rsidP="00A407D3">
      <w:pPr>
        <w:pStyle w:val="Caption"/>
        <w:jc w:val="center"/>
        <w:rPr>
          <w:rFonts w:ascii="Arial" w:eastAsia="Arial" w:hAnsi="Arial" w:cs="Arial"/>
          <w:color w:val="000000"/>
          <w:sz w:val="22"/>
          <w:szCs w:val="22"/>
        </w:rPr>
      </w:pPr>
      <w:r>
        <w:t xml:space="preserve">Figure </w:t>
      </w:r>
      <w:fldSimple w:instr=" SEQ Figure \* ARABIC ">
        <w:r w:rsidR="00134FAC">
          <w:rPr>
            <w:noProof/>
          </w:rPr>
          <w:t>2</w:t>
        </w:r>
      </w:fldSimple>
      <w:r>
        <w:t xml:space="preserve"> - CTC GUI sample sketch</w:t>
      </w:r>
    </w:p>
    <w:sectPr w:rsidR="00860AE8">
      <w:pgSz w:w="16838" w:h="2381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7F6" w:rsidRDefault="002E07F6" w:rsidP="00860AE8">
      <w:pPr>
        <w:spacing w:after="0" w:line="240" w:lineRule="auto"/>
      </w:pPr>
      <w:r>
        <w:separator/>
      </w:r>
    </w:p>
  </w:endnote>
  <w:endnote w:type="continuationSeparator" w:id="0">
    <w:p w:rsidR="002E07F6" w:rsidRDefault="002E07F6" w:rsidP="00860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7F6" w:rsidRDefault="002E07F6" w:rsidP="00860AE8">
      <w:pPr>
        <w:spacing w:after="0" w:line="240" w:lineRule="auto"/>
      </w:pPr>
      <w:r>
        <w:separator/>
      </w:r>
    </w:p>
  </w:footnote>
  <w:footnote w:type="continuationSeparator" w:id="0">
    <w:p w:rsidR="002E07F6" w:rsidRDefault="002E07F6" w:rsidP="00860A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42C2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5311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881055"/>
    <w:multiLevelType w:val="hybridMultilevel"/>
    <w:tmpl w:val="5B7E439C"/>
    <w:lvl w:ilvl="0" w:tplc="027C90D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040B90"/>
    <w:multiLevelType w:val="multilevel"/>
    <w:tmpl w:val="381E55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AD50C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AD754DC"/>
    <w:multiLevelType w:val="multilevel"/>
    <w:tmpl w:val="0C28A9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CE53D44"/>
    <w:multiLevelType w:val="hybridMultilevel"/>
    <w:tmpl w:val="561E27A0"/>
    <w:lvl w:ilvl="0" w:tplc="2DC4FC1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DF2262"/>
    <w:multiLevelType w:val="multilevel"/>
    <w:tmpl w:val="FEC43C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C8D47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13974A3"/>
    <w:multiLevelType w:val="hybridMultilevel"/>
    <w:tmpl w:val="A7F29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E278DE"/>
    <w:multiLevelType w:val="multilevel"/>
    <w:tmpl w:val="C61250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85D5B9D"/>
    <w:multiLevelType w:val="hybridMultilevel"/>
    <w:tmpl w:val="ADECDF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DD7CAC"/>
    <w:multiLevelType w:val="hybridMultilevel"/>
    <w:tmpl w:val="4EB03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AB7C0A"/>
    <w:multiLevelType w:val="hybridMultilevel"/>
    <w:tmpl w:val="C3645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F31ADA"/>
    <w:multiLevelType w:val="multilevel"/>
    <w:tmpl w:val="F04405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5BD2472F"/>
    <w:multiLevelType w:val="hybridMultilevel"/>
    <w:tmpl w:val="369E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94064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7EA71E76"/>
    <w:multiLevelType w:val="multilevel"/>
    <w:tmpl w:val="BDFE4A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7FF001BE"/>
    <w:multiLevelType w:val="hybridMultilevel"/>
    <w:tmpl w:val="E4AC3EE8"/>
    <w:lvl w:ilvl="0" w:tplc="C2501E9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1"/>
  </w:num>
  <w:num w:numId="4">
    <w:abstractNumId w:val="18"/>
  </w:num>
  <w:num w:numId="5">
    <w:abstractNumId w:val="8"/>
  </w:num>
  <w:num w:numId="6">
    <w:abstractNumId w:val="1"/>
  </w:num>
  <w:num w:numId="7">
    <w:abstractNumId w:val="16"/>
  </w:num>
  <w:num w:numId="8">
    <w:abstractNumId w:val="10"/>
  </w:num>
  <w:num w:numId="9">
    <w:abstractNumId w:val="3"/>
  </w:num>
  <w:num w:numId="10">
    <w:abstractNumId w:val="7"/>
  </w:num>
  <w:num w:numId="11">
    <w:abstractNumId w:val="5"/>
  </w:num>
  <w:num w:numId="12">
    <w:abstractNumId w:val="14"/>
  </w:num>
  <w:num w:numId="13">
    <w:abstractNumId w:val="17"/>
  </w:num>
  <w:num w:numId="14">
    <w:abstractNumId w:val="12"/>
  </w:num>
  <w:num w:numId="15">
    <w:abstractNumId w:val="13"/>
  </w:num>
  <w:num w:numId="16">
    <w:abstractNumId w:val="9"/>
  </w:num>
  <w:num w:numId="17">
    <w:abstractNumId w:val="0"/>
  </w:num>
  <w:num w:numId="18">
    <w:abstractNumId w:val="1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1C3F"/>
    <w:rsid w:val="0001186E"/>
    <w:rsid w:val="00037B6D"/>
    <w:rsid w:val="000629D3"/>
    <w:rsid w:val="00065BDF"/>
    <w:rsid w:val="00076BED"/>
    <w:rsid w:val="000858FB"/>
    <w:rsid w:val="0008607F"/>
    <w:rsid w:val="00086A2E"/>
    <w:rsid w:val="000B6AAD"/>
    <w:rsid w:val="000C12B9"/>
    <w:rsid w:val="000C207D"/>
    <w:rsid w:val="000C3085"/>
    <w:rsid w:val="000E0142"/>
    <w:rsid w:val="000F00A4"/>
    <w:rsid w:val="000F534A"/>
    <w:rsid w:val="00111E61"/>
    <w:rsid w:val="00120305"/>
    <w:rsid w:val="001253A7"/>
    <w:rsid w:val="00131575"/>
    <w:rsid w:val="00134FAC"/>
    <w:rsid w:val="001401BE"/>
    <w:rsid w:val="00160386"/>
    <w:rsid w:val="00160583"/>
    <w:rsid w:val="00175AE5"/>
    <w:rsid w:val="00182FE8"/>
    <w:rsid w:val="001E0104"/>
    <w:rsid w:val="001E4755"/>
    <w:rsid w:val="00203D2C"/>
    <w:rsid w:val="00273545"/>
    <w:rsid w:val="002A646D"/>
    <w:rsid w:val="002C4FDC"/>
    <w:rsid w:val="002C7123"/>
    <w:rsid w:val="002E07F6"/>
    <w:rsid w:val="002E303D"/>
    <w:rsid w:val="002F0613"/>
    <w:rsid w:val="002F0F5C"/>
    <w:rsid w:val="003115D9"/>
    <w:rsid w:val="0033258A"/>
    <w:rsid w:val="0033500D"/>
    <w:rsid w:val="00346B31"/>
    <w:rsid w:val="00354BEC"/>
    <w:rsid w:val="00356D60"/>
    <w:rsid w:val="00362A09"/>
    <w:rsid w:val="00365149"/>
    <w:rsid w:val="0037223C"/>
    <w:rsid w:val="00381F89"/>
    <w:rsid w:val="003E6E03"/>
    <w:rsid w:val="004129D7"/>
    <w:rsid w:val="0041435D"/>
    <w:rsid w:val="00434889"/>
    <w:rsid w:val="00443CE8"/>
    <w:rsid w:val="0044466B"/>
    <w:rsid w:val="004508C1"/>
    <w:rsid w:val="00474974"/>
    <w:rsid w:val="00475E6C"/>
    <w:rsid w:val="004B7F2E"/>
    <w:rsid w:val="004C2999"/>
    <w:rsid w:val="004D61DC"/>
    <w:rsid w:val="004E00B3"/>
    <w:rsid w:val="004F3C03"/>
    <w:rsid w:val="00515E56"/>
    <w:rsid w:val="0052679F"/>
    <w:rsid w:val="00546CD5"/>
    <w:rsid w:val="00551A5F"/>
    <w:rsid w:val="00554FBC"/>
    <w:rsid w:val="005603C6"/>
    <w:rsid w:val="00576878"/>
    <w:rsid w:val="005871EC"/>
    <w:rsid w:val="005A1892"/>
    <w:rsid w:val="005A3685"/>
    <w:rsid w:val="005A71CA"/>
    <w:rsid w:val="005B266B"/>
    <w:rsid w:val="005C338D"/>
    <w:rsid w:val="005C594D"/>
    <w:rsid w:val="005D7BE1"/>
    <w:rsid w:val="005F797C"/>
    <w:rsid w:val="00632414"/>
    <w:rsid w:val="0064328A"/>
    <w:rsid w:val="00643C63"/>
    <w:rsid w:val="0065748F"/>
    <w:rsid w:val="00671A97"/>
    <w:rsid w:val="00674569"/>
    <w:rsid w:val="00684C4E"/>
    <w:rsid w:val="0069647F"/>
    <w:rsid w:val="006A32E4"/>
    <w:rsid w:val="006B282F"/>
    <w:rsid w:val="006C3E47"/>
    <w:rsid w:val="00710B5C"/>
    <w:rsid w:val="0073682F"/>
    <w:rsid w:val="00742619"/>
    <w:rsid w:val="00766508"/>
    <w:rsid w:val="00776FB4"/>
    <w:rsid w:val="00780262"/>
    <w:rsid w:val="0079212F"/>
    <w:rsid w:val="007B0CBB"/>
    <w:rsid w:val="007F18C9"/>
    <w:rsid w:val="00840CEA"/>
    <w:rsid w:val="008455CA"/>
    <w:rsid w:val="00860AE8"/>
    <w:rsid w:val="008619D2"/>
    <w:rsid w:val="00867613"/>
    <w:rsid w:val="008721D5"/>
    <w:rsid w:val="00887AA3"/>
    <w:rsid w:val="00891776"/>
    <w:rsid w:val="008B1ECC"/>
    <w:rsid w:val="008D067D"/>
    <w:rsid w:val="008D454B"/>
    <w:rsid w:val="008D666A"/>
    <w:rsid w:val="008E35C8"/>
    <w:rsid w:val="008F06FD"/>
    <w:rsid w:val="00907A1C"/>
    <w:rsid w:val="009313CA"/>
    <w:rsid w:val="00933359"/>
    <w:rsid w:val="00941157"/>
    <w:rsid w:val="00942907"/>
    <w:rsid w:val="0094460C"/>
    <w:rsid w:val="00945FE4"/>
    <w:rsid w:val="0095663D"/>
    <w:rsid w:val="00962A14"/>
    <w:rsid w:val="00967373"/>
    <w:rsid w:val="00983A64"/>
    <w:rsid w:val="009D4428"/>
    <w:rsid w:val="00A059AE"/>
    <w:rsid w:val="00A114B2"/>
    <w:rsid w:val="00A1731C"/>
    <w:rsid w:val="00A2331A"/>
    <w:rsid w:val="00A371BA"/>
    <w:rsid w:val="00A407D3"/>
    <w:rsid w:val="00A539B1"/>
    <w:rsid w:val="00A540C2"/>
    <w:rsid w:val="00A6080E"/>
    <w:rsid w:val="00A63728"/>
    <w:rsid w:val="00A77B3E"/>
    <w:rsid w:val="00AA1D8C"/>
    <w:rsid w:val="00AB473C"/>
    <w:rsid w:val="00AC45A0"/>
    <w:rsid w:val="00AC69EB"/>
    <w:rsid w:val="00AD5AB4"/>
    <w:rsid w:val="00AE1F6D"/>
    <w:rsid w:val="00B00E5E"/>
    <w:rsid w:val="00B2238D"/>
    <w:rsid w:val="00B70BED"/>
    <w:rsid w:val="00B75CB3"/>
    <w:rsid w:val="00B81AA7"/>
    <w:rsid w:val="00BA5F0C"/>
    <w:rsid w:val="00BA6948"/>
    <w:rsid w:val="00BB000D"/>
    <w:rsid w:val="00BD30A0"/>
    <w:rsid w:val="00BD4474"/>
    <w:rsid w:val="00C129E2"/>
    <w:rsid w:val="00C534D7"/>
    <w:rsid w:val="00C5391C"/>
    <w:rsid w:val="00C6152F"/>
    <w:rsid w:val="00C67295"/>
    <w:rsid w:val="00C74816"/>
    <w:rsid w:val="00C8023B"/>
    <w:rsid w:val="00CC5BB9"/>
    <w:rsid w:val="00CD0F4F"/>
    <w:rsid w:val="00CF7549"/>
    <w:rsid w:val="00D022BC"/>
    <w:rsid w:val="00D26AF5"/>
    <w:rsid w:val="00D27CA3"/>
    <w:rsid w:val="00D41642"/>
    <w:rsid w:val="00D52E16"/>
    <w:rsid w:val="00D63083"/>
    <w:rsid w:val="00D663DD"/>
    <w:rsid w:val="00D70D7C"/>
    <w:rsid w:val="00D825E7"/>
    <w:rsid w:val="00D84921"/>
    <w:rsid w:val="00D94399"/>
    <w:rsid w:val="00D95667"/>
    <w:rsid w:val="00DA5BAF"/>
    <w:rsid w:val="00DC1D11"/>
    <w:rsid w:val="00DE50FD"/>
    <w:rsid w:val="00E249F4"/>
    <w:rsid w:val="00E3286B"/>
    <w:rsid w:val="00E446EC"/>
    <w:rsid w:val="00E46D35"/>
    <w:rsid w:val="00E513AC"/>
    <w:rsid w:val="00E523AE"/>
    <w:rsid w:val="00E64360"/>
    <w:rsid w:val="00E761FE"/>
    <w:rsid w:val="00E86130"/>
    <w:rsid w:val="00ED11AD"/>
    <w:rsid w:val="00EE6E4A"/>
    <w:rsid w:val="00EF7771"/>
    <w:rsid w:val="00F07447"/>
    <w:rsid w:val="00F12D98"/>
    <w:rsid w:val="00F22B85"/>
    <w:rsid w:val="00F2723F"/>
    <w:rsid w:val="00F4360F"/>
    <w:rsid w:val="00F6048F"/>
    <w:rsid w:val="00F617FC"/>
    <w:rsid w:val="00FA260D"/>
    <w:rsid w:val="00FB2B3E"/>
    <w:rsid w:val="00FD4A0B"/>
    <w:rsid w:val="00FD7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0A4"/>
    <w:pPr>
      <w:spacing w:after="200" w:line="276" w:lineRule="auto"/>
      <w:jc w:val="both"/>
    </w:pPr>
  </w:style>
  <w:style w:type="paragraph" w:styleId="Heading1">
    <w:name w:val="heading 1"/>
    <w:basedOn w:val="Normal"/>
    <w:next w:val="Normal"/>
    <w:link w:val="Heading1Char"/>
    <w:uiPriority w:val="9"/>
    <w:qFormat/>
    <w:rsid w:val="000F00A4"/>
    <w:pPr>
      <w:numPr>
        <w:numId w:val="19"/>
      </w:num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0F00A4"/>
    <w:pPr>
      <w:numPr>
        <w:ilvl w:val="1"/>
        <w:numId w:val="19"/>
      </w:num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0F00A4"/>
    <w:pPr>
      <w:numPr>
        <w:ilvl w:val="2"/>
        <w:numId w:val="19"/>
      </w:num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0F00A4"/>
    <w:pPr>
      <w:numPr>
        <w:ilvl w:val="3"/>
        <w:numId w:val="19"/>
      </w:num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0F00A4"/>
    <w:pPr>
      <w:numPr>
        <w:ilvl w:val="4"/>
        <w:numId w:val="19"/>
      </w:num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0F00A4"/>
    <w:pPr>
      <w:numPr>
        <w:ilvl w:val="5"/>
        <w:numId w:val="19"/>
      </w:num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0F00A4"/>
    <w:pPr>
      <w:numPr>
        <w:ilvl w:val="6"/>
        <w:numId w:val="19"/>
      </w:numPr>
      <w:spacing w:after="0"/>
      <w:jc w:val="left"/>
      <w:outlineLvl w:val="6"/>
    </w:pPr>
    <w:rPr>
      <w:b/>
      <w:smallCaps/>
      <w:color w:val="C0504D"/>
      <w:spacing w:val="10"/>
    </w:rPr>
  </w:style>
  <w:style w:type="paragraph" w:styleId="Heading8">
    <w:name w:val="heading 8"/>
    <w:basedOn w:val="Normal"/>
    <w:next w:val="Normal"/>
    <w:link w:val="Heading8Char"/>
    <w:uiPriority w:val="9"/>
    <w:qFormat/>
    <w:rsid w:val="000F00A4"/>
    <w:pPr>
      <w:numPr>
        <w:ilvl w:val="7"/>
        <w:numId w:val="19"/>
      </w:numPr>
      <w:spacing w:after="0"/>
      <w:jc w:val="left"/>
      <w:outlineLvl w:val="7"/>
    </w:pPr>
    <w:rPr>
      <w:b/>
      <w:i/>
      <w:smallCaps/>
      <w:color w:val="943634"/>
    </w:rPr>
  </w:style>
  <w:style w:type="paragraph" w:styleId="Heading9">
    <w:name w:val="heading 9"/>
    <w:basedOn w:val="Normal"/>
    <w:next w:val="Normal"/>
    <w:link w:val="Heading9Char"/>
    <w:uiPriority w:val="9"/>
    <w:qFormat/>
    <w:rsid w:val="000F00A4"/>
    <w:pPr>
      <w:numPr>
        <w:ilvl w:val="8"/>
        <w:numId w:val="19"/>
      </w:num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00A4"/>
    <w:rPr>
      <w:smallCaps/>
      <w:spacing w:val="5"/>
      <w:sz w:val="32"/>
      <w:szCs w:val="32"/>
    </w:rPr>
  </w:style>
  <w:style w:type="character" w:customStyle="1" w:styleId="Heading2Char">
    <w:name w:val="Heading 2 Char"/>
    <w:link w:val="Heading2"/>
    <w:uiPriority w:val="9"/>
    <w:rsid w:val="000F00A4"/>
    <w:rPr>
      <w:smallCaps/>
      <w:spacing w:val="5"/>
      <w:sz w:val="28"/>
      <w:szCs w:val="28"/>
    </w:rPr>
  </w:style>
  <w:style w:type="character" w:customStyle="1" w:styleId="Heading3Char">
    <w:name w:val="Heading 3 Char"/>
    <w:link w:val="Heading3"/>
    <w:uiPriority w:val="9"/>
    <w:rsid w:val="000F00A4"/>
    <w:rPr>
      <w:smallCaps/>
      <w:spacing w:val="5"/>
      <w:sz w:val="24"/>
      <w:szCs w:val="24"/>
    </w:rPr>
  </w:style>
  <w:style w:type="character" w:customStyle="1" w:styleId="Heading4Char">
    <w:name w:val="Heading 4 Char"/>
    <w:link w:val="Heading4"/>
    <w:uiPriority w:val="9"/>
    <w:rsid w:val="000F00A4"/>
    <w:rPr>
      <w:smallCaps/>
      <w:spacing w:val="10"/>
      <w:sz w:val="22"/>
      <w:szCs w:val="22"/>
    </w:rPr>
  </w:style>
  <w:style w:type="character" w:customStyle="1" w:styleId="Heading5Char">
    <w:name w:val="Heading 5 Char"/>
    <w:link w:val="Heading5"/>
    <w:uiPriority w:val="9"/>
    <w:rsid w:val="000F00A4"/>
    <w:rPr>
      <w:smallCaps/>
      <w:color w:val="943634"/>
      <w:spacing w:val="10"/>
      <w:sz w:val="22"/>
      <w:szCs w:val="26"/>
    </w:rPr>
  </w:style>
  <w:style w:type="character" w:customStyle="1" w:styleId="Heading6Char">
    <w:name w:val="Heading 6 Char"/>
    <w:link w:val="Heading6"/>
    <w:uiPriority w:val="9"/>
    <w:rsid w:val="000F00A4"/>
    <w:rPr>
      <w:smallCaps/>
      <w:color w:val="C0504D"/>
      <w:spacing w:val="5"/>
      <w:sz w:val="22"/>
    </w:rPr>
  </w:style>
  <w:style w:type="character" w:customStyle="1" w:styleId="Heading7Char">
    <w:name w:val="Heading 7 Char"/>
    <w:link w:val="Heading7"/>
    <w:uiPriority w:val="9"/>
    <w:rsid w:val="000F00A4"/>
    <w:rPr>
      <w:b/>
      <w:smallCaps/>
      <w:color w:val="C0504D"/>
      <w:spacing w:val="10"/>
    </w:rPr>
  </w:style>
  <w:style w:type="character" w:customStyle="1" w:styleId="Heading8Char">
    <w:name w:val="Heading 8 Char"/>
    <w:link w:val="Heading8"/>
    <w:uiPriority w:val="9"/>
    <w:rsid w:val="000F00A4"/>
    <w:rPr>
      <w:b/>
      <w:i/>
      <w:smallCaps/>
      <w:color w:val="943634"/>
    </w:rPr>
  </w:style>
  <w:style w:type="character" w:customStyle="1" w:styleId="Heading9Char">
    <w:name w:val="Heading 9 Char"/>
    <w:link w:val="Heading9"/>
    <w:uiPriority w:val="9"/>
    <w:rsid w:val="000F00A4"/>
    <w:rPr>
      <w:b/>
      <w:i/>
      <w:smallCaps/>
      <w:color w:val="622423"/>
    </w:rPr>
  </w:style>
  <w:style w:type="paragraph" w:styleId="Caption">
    <w:name w:val="caption"/>
    <w:basedOn w:val="Normal"/>
    <w:next w:val="Normal"/>
    <w:uiPriority w:val="35"/>
    <w:qFormat/>
    <w:rsid w:val="000F00A4"/>
    <w:rPr>
      <w:b/>
      <w:bCs/>
      <w:caps/>
      <w:sz w:val="16"/>
      <w:szCs w:val="18"/>
    </w:rPr>
  </w:style>
  <w:style w:type="paragraph" w:styleId="Title">
    <w:name w:val="Title"/>
    <w:basedOn w:val="Normal"/>
    <w:next w:val="Normal"/>
    <w:link w:val="TitleChar"/>
    <w:uiPriority w:val="10"/>
    <w:qFormat/>
    <w:rsid w:val="000F00A4"/>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F00A4"/>
    <w:rPr>
      <w:smallCaps/>
      <w:sz w:val="48"/>
      <w:szCs w:val="48"/>
    </w:rPr>
  </w:style>
  <w:style w:type="paragraph" w:styleId="Subtitle">
    <w:name w:val="Subtitle"/>
    <w:basedOn w:val="Normal"/>
    <w:next w:val="Normal"/>
    <w:link w:val="SubtitleChar"/>
    <w:uiPriority w:val="11"/>
    <w:qFormat/>
    <w:rsid w:val="000F00A4"/>
    <w:pPr>
      <w:spacing w:after="720" w:line="240" w:lineRule="auto"/>
      <w:jc w:val="right"/>
    </w:pPr>
    <w:rPr>
      <w:rFonts w:ascii="Cambria" w:hAnsi="Cambria"/>
      <w:szCs w:val="22"/>
    </w:rPr>
  </w:style>
  <w:style w:type="character" w:customStyle="1" w:styleId="SubtitleChar">
    <w:name w:val="Subtitle Char"/>
    <w:link w:val="Subtitle"/>
    <w:uiPriority w:val="11"/>
    <w:rsid w:val="000F00A4"/>
    <w:rPr>
      <w:rFonts w:ascii="Cambria" w:eastAsia="Times New Roman" w:hAnsi="Cambria" w:cs="Times New Roman"/>
      <w:szCs w:val="22"/>
    </w:rPr>
  </w:style>
  <w:style w:type="character" w:styleId="Strong">
    <w:name w:val="Strong"/>
    <w:uiPriority w:val="22"/>
    <w:qFormat/>
    <w:rsid w:val="000F00A4"/>
    <w:rPr>
      <w:b/>
      <w:color w:val="C0504D"/>
    </w:rPr>
  </w:style>
  <w:style w:type="character" w:styleId="Emphasis">
    <w:name w:val="Emphasis"/>
    <w:uiPriority w:val="20"/>
    <w:qFormat/>
    <w:rsid w:val="000F00A4"/>
    <w:rPr>
      <w:b/>
      <w:i/>
      <w:spacing w:val="10"/>
    </w:rPr>
  </w:style>
  <w:style w:type="paragraph" w:customStyle="1" w:styleId="MediumShading1-Accent11">
    <w:name w:val="Medium Shading 1 - Accent 11"/>
    <w:basedOn w:val="Normal"/>
    <w:link w:val="MediumShading1-Accent1Char"/>
    <w:uiPriority w:val="1"/>
    <w:rsid w:val="00AA131C"/>
    <w:pPr>
      <w:spacing w:after="0" w:line="240" w:lineRule="auto"/>
    </w:pPr>
    <w:rPr>
      <w:lang w:val="x-none" w:eastAsia="x-none"/>
    </w:rPr>
  </w:style>
  <w:style w:type="character" w:customStyle="1" w:styleId="MediumShading1-Accent1Char">
    <w:name w:val="Medium Shading 1 - Accent 1 Char"/>
    <w:link w:val="MediumShading1-Accent11"/>
    <w:uiPriority w:val="1"/>
    <w:rsid w:val="00AA131C"/>
    <w:rPr>
      <w:sz w:val="20"/>
      <w:szCs w:val="20"/>
    </w:rPr>
  </w:style>
  <w:style w:type="paragraph" w:customStyle="1" w:styleId="MediumGrid1-Accent21">
    <w:name w:val="Medium Grid 1 - Accent 21"/>
    <w:basedOn w:val="Normal"/>
    <w:uiPriority w:val="34"/>
    <w:rsid w:val="00AA131C"/>
    <w:pPr>
      <w:ind w:left="720"/>
      <w:contextualSpacing/>
    </w:pPr>
  </w:style>
  <w:style w:type="paragraph" w:customStyle="1" w:styleId="MediumGrid2-Accent21">
    <w:name w:val="Medium Grid 2 - Accent 21"/>
    <w:basedOn w:val="Normal"/>
    <w:next w:val="Normal"/>
    <w:link w:val="MediumGrid2-Accent2Char"/>
    <w:uiPriority w:val="29"/>
    <w:rsid w:val="00AA131C"/>
    <w:rPr>
      <w:i/>
      <w:iCs/>
      <w:lang w:val="x-none" w:eastAsia="x-none"/>
    </w:rPr>
  </w:style>
  <w:style w:type="character" w:customStyle="1" w:styleId="MediumGrid2-Accent2Char">
    <w:name w:val="Medium Grid 2 - Accent 2 Char"/>
    <w:link w:val="MediumGrid2-Accent21"/>
    <w:uiPriority w:val="29"/>
    <w:rsid w:val="00AA131C"/>
    <w:rPr>
      <w:i/>
      <w:iCs/>
      <w:sz w:val="20"/>
      <w:szCs w:val="20"/>
    </w:rPr>
  </w:style>
  <w:style w:type="paragraph" w:customStyle="1" w:styleId="MediumGrid3-Accent21">
    <w:name w:val="Medium Grid 3 - Accent 21"/>
    <w:basedOn w:val="Normal"/>
    <w:next w:val="Normal"/>
    <w:link w:val="MediumGrid3-Accent2Char"/>
    <w:uiPriority w:val="30"/>
    <w:rsid w:val="00AA131C"/>
    <w:pPr>
      <w:pBdr>
        <w:top w:val="single" w:sz="4" w:space="10" w:color="4F81BD"/>
        <w:left w:val="single" w:sz="4" w:space="10" w:color="4F81BD"/>
      </w:pBdr>
      <w:spacing w:after="0"/>
      <w:ind w:left="1296" w:right="1152"/>
    </w:pPr>
    <w:rPr>
      <w:i/>
      <w:iCs/>
      <w:color w:val="4F81BD"/>
      <w:lang w:val="x-none" w:eastAsia="x-none"/>
    </w:rPr>
  </w:style>
  <w:style w:type="character" w:customStyle="1" w:styleId="MediumGrid3-Accent2Char">
    <w:name w:val="Medium Grid 3 - Accent 2 Char"/>
    <w:link w:val="MediumGrid3-Accent21"/>
    <w:uiPriority w:val="30"/>
    <w:rsid w:val="00AA131C"/>
    <w:rPr>
      <w:i/>
      <w:iCs/>
      <w:color w:val="4F81BD"/>
      <w:sz w:val="20"/>
      <w:szCs w:val="20"/>
    </w:rPr>
  </w:style>
  <w:style w:type="character" w:customStyle="1" w:styleId="SubtleEmphasis1">
    <w:name w:val="Subtle Emphasis1"/>
    <w:uiPriority w:val="19"/>
    <w:qFormat/>
    <w:rsid w:val="000F00A4"/>
    <w:rPr>
      <w:i/>
    </w:rPr>
  </w:style>
  <w:style w:type="character" w:customStyle="1" w:styleId="IntenseEmphasis1">
    <w:name w:val="Intense Emphasis1"/>
    <w:uiPriority w:val="21"/>
    <w:qFormat/>
    <w:rsid w:val="000F00A4"/>
    <w:rPr>
      <w:b/>
      <w:i/>
      <w:color w:val="C0504D"/>
      <w:spacing w:val="10"/>
    </w:rPr>
  </w:style>
  <w:style w:type="character" w:customStyle="1" w:styleId="SubtleReference1">
    <w:name w:val="Subtle Reference1"/>
    <w:uiPriority w:val="31"/>
    <w:qFormat/>
    <w:rsid w:val="000F00A4"/>
    <w:rPr>
      <w:b/>
    </w:rPr>
  </w:style>
  <w:style w:type="character" w:customStyle="1" w:styleId="IntenseReference1">
    <w:name w:val="Intense Reference1"/>
    <w:uiPriority w:val="32"/>
    <w:qFormat/>
    <w:rsid w:val="000F00A4"/>
    <w:rPr>
      <w:b/>
      <w:bCs/>
      <w:smallCaps/>
      <w:spacing w:val="5"/>
      <w:sz w:val="22"/>
      <w:szCs w:val="22"/>
      <w:u w:val="single"/>
    </w:rPr>
  </w:style>
  <w:style w:type="character" w:customStyle="1" w:styleId="BookTitle1">
    <w:name w:val="Book Title1"/>
    <w:uiPriority w:val="33"/>
    <w:qFormat/>
    <w:rsid w:val="000F00A4"/>
    <w:rPr>
      <w:rFonts w:ascii="Cambria" w:eastAsia="Times New Roman" w:hAnsi="Cambria" w:cs="Times New Roman"/>
      <w:i/>
      <w:iCs/>
      <w:sz w:val="20"/>
      <w:szCs w:val="20"/>
    </w:rPr>
  </w:style>
  <w:style w:type="paragraph" w:customStyle="1" w:styleId="TOCHeading1">
    <w:name w:val="TOC Heading1"/>
    <w:basedOn w:val="Heading1"/>
    <w:next w:val="Normal"/>
    <w:uiPriority w:val="39"/>
    <w:semiHidden/>
    <w:unhideWhenUsed/>
    <w:qFormat/>
    <w:rsid w:val="000F00A4"/>
    <w:pPr>
      <w:outlineLvl w:val="9"/>
    </w:pPr>
    <w:rPr>
      <w:lang w:bidi="en-US"/>
    </w:rPr>
  </w:style>
  <w:style w:type="paragraph" w:styleId="TOC1">
    <w:name w:val="toc 1"/>
    <w:basedOn w:val="Normal"/>
    <w:next w:val="Normal"/>
    <w:autoRedefine/>
    <w:uiPriority w:val="39"/>
    <w:rsid w:val="00624288"/>
  </w:style>
  <w:style w:type="paragraph" w:styleId="TOC2">
    <w:name w:val="toc 2"/>
    <w:basedOn w:val="Normal"/>
    <w:next w:val="Normal"/>
    <w:autoRedefine/>
    <w:uiPriority w:val="39"/>
    <w:rsid w:val="00624288"/>
    <w:pPr>
      <w:ind w:left="200"/>
    </w:pPr>
  </w:style>
  <w:style w:type="paragraph" w:styleId="TOC3">
    <w:name w:val="toc 3"/>
    <w:basedOn w:val="Normal"/>
    <w:next w:val="Normal"/>
    <w:autoRedefine/>
    <w:uiPriority w:val="39"/>
    <w:rsid w:val="00624288"/>
    <w:pPr>
      <w:ind w:left="400"/>
    </w:pPr>
  </w:style>
  <w:style w:type="character" w:styleId="Hyperlink">
    <w:name w:val="Hyperlink"/>
    <w:uiPriority w:val="99"/>
    <w:unhideWhenUsed/>
    <w:rsid w:val="00624288"/>
    <w:rPr>
      <w:color w:val="0000FF"/>
      <w:u w:val="single"/>
    </w:rPr>
  </w:style>
  <w:style w:type="paragraph" w:styleId="Header">
    <w:name w:val="header"/>
    <w:basedOn w:val="Normal"/>
    <w:link w:val="HeaderChar"/>
    <w:rsid w:val="00AA131C"/>
    <w:pPr>
      <w:tabs>
        <w:tab w:val="center" w:pos="4680"/>
        <w:tab w:val="right" w:pos="9360"/>
      </w:tabs>
    </w:pPr>
    <w:rPr>
      <w:lang w:val="x-none" w:eastAsia="x-none"/>
    </w:rPr>
  </w:style>
  <w:style w:type="character" w:customStyle="1" w:styleId="HeaderChar">
    <w:name w:val="Header Char"/>
    <w:link w:val="Header"/>
    <w:rsid w:val="00AA131C"/>
    <w:rPr>
      <w:sz w:val="20"/>
      <w:szCs w:val="20"/>
    </w:rPr>
  </w:style>
  <w:style w:type="paragraph" w:styleId="Footer">
    <w:name w:val="footer"/>
    <w:basedOn w:val="Normal"/>
    <w:link w:val="FooterChar"/>
    <w:rsid w:val="00AA131C"/>
    <w:pPr>
      <w:tabs>
        <w:tab w:val="center" w:pos="4680"/>
        <w:tab w:val="right" w:pos="9360"/>
      </w:tabs>
    </w:pPr>
    <w:rPr>
      <w:lang w:val="x-none" w:eastAsia="x-none"/>
    </w:rPr>
  </w:style>
  <w:style w:type="character" w:customStyle="1" w:styleId="FooterChar">
    <w:name w:val="Footer Char"/>
    <w:link w:val="Footer"/>
    <w:rsid w:val="00AA131C"/>
    <w:rPr>
      <w:sz w:val="20"/>
      <w:szCs w:val="20"/>
    </w:rPr>
  </w:style>
  <w:style w:type="table" w:styleId="TableGrid">
    <w:name w:val="Table Grid"/>
    <w:basedOn w:val="TableNormal"/>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2D3C1C"/>
    <w:rPr>
      <w:sz w:val="18"/>
      <w:szCs w:val="18"/>
    </w:rPr>
  </w:style>
  <w:style w:type="paragraph" w:styleId="CommentText">
    <w:name w:val="annotation text"/>
    <w:basedOn w:val="Normal"/>
    <w:link w:val="CommentTextChar"/>
    <w:rsid w:val="002D3C1C"/>
    <w:rPr>
      <w:sz w:val="24"/>
      <w:szCs w:val="24"/>
    </w:rPr>
  </w:style>
  <w:style w:type="character" w:customStyle="1" w:styleId="CommentTextChar">
    <w:name w:val="Comment Text Char"/>
    <w:link w:val="CommentText"/>
    <w:rsid w:val="002D3C1C"/>
    <w:rPr>
      <w:sz w:val="24"/>
      <w:szCs w:val="24"/>
    </w:rPr>
  </w:style>
  <w:style w:type="paragraph" w:styleId="CommentSubject">
    <w:name w:val="annotation subject"/>
    <w:basedOn w:val="CommentText"/>
    <w:next w:val="CommentText"/>
    <w:link w:val="CommentSubjectChar"/>
    <w:rsid w:val="002D3C1C"/>
    <w:rPr>
      <w:b/>
      <w:bCs/>
      <w:sz w:val="20"/>
      <w:szCs w:val="20"/>
    </w:rPr>
  </w:style>
  <w:style w:type="character" w:customStyle="1" w:styleId="CommentSubjectChar">
    <w:name w:val="Comment Subject Char"/>
    <w:link w:val="CommentSubject"/>
    <w:rsid w:val="002D3C1C"/>
    <w:rPr>
      <w:b/>
      <w:bCs/>
      <w:sz w:val="24"/>
      <w:szCs w:val="24"/>
    </w:rPr>
  </w:style>
  <w:style w:type="paragraph" w:styleId="BalloonText">
    <w:name w:val="Balloon Text"/>
    <w:basedOn w:val="Normal"/>
    <w:link w:val="BalloonTextChar"/>
    <w:rsid w:val="002D3C1C"/>
    <w:pPr>
      <w:spacing w:after="0" w:line="240" w:lineRule="auto"/>
    </w:pPr>
    <w:rPr>
      <w:rFonts w:ascii="Lucida Grande" w:hAnsi="Lucida Grande"/>
      <w:sz w:val="18"/>
      <w:szCs w:val="18"/>
    </w:rPr>
  </w:style>
  <w:style w:type="character" w:customStyle="1" w:styleId="BalloonTextChar">
    <w:name w:val="Balloon Text Char"/>
    <w:link w:val="BalloonText"/>
    <w:rsid w:val="002D3C1C"/>
    <w:rPr>
      <w:rFonts w:ascii="Lucida Grande" w:hAnsi="Lucida Grande"/>
      <w:sz w:val="18"/>
      <w:szCs w:val="18"/>
    </w:rPr>
  </w:style>
  <w:style w:type="paragraph" w:customStyle="1" w:styleId="MediumGrid21">
    <w:name w:val="Medium Grid 21"/>
    <w:basedOn w:val="Normal"/>
    <w:link w:val="MediumGrid2Char1"/>
    <w:uiPriority w:val="1"/>
    <w:qFormat/>
    <w:rsid w:val="000F00A4"/>
    <w:pPr>
      <w:spacing w:after="0" w:line="240" w:lineRule="auto"/>
    </w:pPr>
  </w:style>
  <w:style w:type="character" w:customStyle="1" w:styleId="MediumGrid2Char1">
    <w:name w:val="Medium Grid 2 Char1"/>
    <w:link w:val="MediumGrid21"/>
    <w:uiPriority w:val="1"/>
    <w:rsid w:val="000F00A4"/>
  </w:style>
  <w:style w:type="paragraph" w:customStyle="1" w:styleId="ColorfulList-Accent11">
    <w:name w:val="Colorful List - Accent 11"/>
    <w:basedOn w:val="Normal"/>
    <w:uiPriority w:val="34"/>
    <w:qFormat/>
    <w:rsid w:val="000F00A4"/>
    <w:pPr>
      <w:ind w:left="720"/>
      <w:contextualSpacing/>
    </w:pPr>
  </w:style>
  <w:style w:type="paragraph" w:customStyle="1" w:styleId="ColorfulGrid-Accent11">
    <w:name w:val="Colorful Grid - Accent 11"/>
    <w:basedOn w:val="Normal"/>
    <w:next w:val="Normal"/>
    <w:link w:val="ColorfulGrid-Accent1Char1"/>
    <w:uiPriority w:val="29"/>
    <w:qFormat/>
    <w:rsid w:val="000F00A4"/>
    <w:rPr>
      <w:i/>
    </w:rPr>
  </w:style>
  <w:style w:type="character" w:customStyle="1" w:styleId="ColorfulGrid-Accent1Char1">
    <w:name w:val="Colorful Grid - Accent 1 Char1"/>
    <w:link w:val="ColorfulGrid-Accent11"/>
    <w:uiPriority w:val="29"/>
    <w:rsid w:val="000F00A4"/>
    <w:rPr>
      <w:i/>
    </w:rPr>
  </w:style>
  <w:style w:type="paragraph" w:customStyle="1" w:styleId="LightShading-Accent21">
    <w:name w:val="Light Shading - Accent 21"/>
    <w:basedOn w:val="Normal"/>
    <w:next w:val="Normal"/>
    <w:link w:val="LightShading-Accent2Char1"/>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1">
    <w:name w:val="Light Shading - Accent 2 Char1"/>
    <w:link w:val="LightShading-Accent21"/>
    <w:uiPriority w:val="30"/>
    <w:rsid w:val="000F00A4"/>
    <w:rPr>
      <w:b/>
      <w:i/>
      <w:color w:val="FFFFFF"/>
      <w:shd w:val="clear" w:color="auto" w:fill="C0504D"/>
    </w:rPr>
  </w:style>
  <w:style w:type="character" w:customStyle="1" w:styleId="SubtleEmphasis2">
    <w:name w:val="Subtle Emphasis2"/>
    <w:uiPriority w:val="19"/>
    <w:rsid w:val="000F00A4"/>
    <w:rPr>
      <w:i/>
      <w:iCs/>
      <w:color w:val="808080"/>
    </w:rPr>
  </w:style>
  <w:style w:type="character" w:customStyle="1" w:styleId="IntenseEmphasis2">
    <w:name w:val="Intense Emphasis2"/>
    <w:uiPriority w:val="21"/>
    <w:rsid w:val="000F00A4"/>
    <w:rPr>
      <w:b/>
      <w:bCs/>
      <w:i/>
      <w:iCs/>
      <w:color w:val="4F81BD"/>
    </w:rPr>
  </w:style>
  <w:style w:type="character" w:customStyle="1" w:styleId="SubtleReference2">
    <w:name w:val="Subtle Reference2"/>
    <w:uiPriority w:val="31"/>
    <w:rsid w:val="000F00A4"/>
    <w:rPr>
      <w:smallCaps/>
      <w:color w:val="C0504D"/>
      <w:u w:val="single"/>
    </w:rPr>
  </w:style>
  <w:style w:type="character" w:customStyle="1" w:styleId="IntenseReference2">
    <w:name w:val="Intense Reference2"/>
    <w:uiPriority w:val="32"/>
    <w:rsid w:val="000F00A4"/>
    <w:rPr>
      <w:b/>
      <w:bCs/>
      <w:smallCaps/>
      <w:color w:val="C0504D"/>
      <w:spacing w:val="5"/>
      <w:u w:val="single"/>
    </w:rPr>
  </w:style>
  <w:style w:type="character" w:customStyle="1" w:styleId="BookTitle2">
    <w:name w:val="Book Title2"/>
    <w:uiPriority w:val="33"/>
    <w:rsid w:val="000F00A4"/>
    <w:rPr>
      <w:b/>
      <w:bCs/>
      <w:smallCaps/>
      <w:spacing w:val="5"/>
    </w:rPr>
  </w:style>
  <w:style w:type="paragraph" w:styleId="ListParagraph">
    <w:name w:val="List Paragraph"/>
    <w:basedOn w:val="Normal"/>
    <w:uiPriority w:val="34"/>
    <w:qFormat/>
    <w:rsid w:val="00A407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0A4"/>
    <w:pPr>
      <w:spacing w:after="200" w:line="276" w:lineRule="auto"/>
      <w:jc w:val="both"/>
    </w:pPr>
  </w:style>
  <w:style w:type="paragraph" w:styleId="Heading1">
    <w:name w:val="heading 1"/>
    <w:basedOn w:val="Normal"/>
    <w:next w:val="Normal"/>
    <w:link w:val="Heading1Char"/>
    <w:uiPriority w:val="9"/>
    <w:qFormat/>
    <w:rsid w:val="000F00A4"/>
    <w:pPr>
      <w:numPr>
        <w:numId w:val="19"/>
      </w:num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0F00A4"/>
    <w:pPr>
      <w:numPr>
        <w:ilvl w:val="1"/>
        <w:numId w:val="19"/>
      </w:num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0F00A4"/>
    <w:pPr>
      <w:numPr>
        <w:ilvl w:val="2"/>
        <w:numId w:val="19"/>
      </w:num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0F00A4"/>
    <w:pPr>
      <w:numPr>
        <w:ilvl w:val="3"/>
        <w:numId w:val="19"/>
      </w:num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0F00A4"/>
    <w:pPr>
      <w:numPr>
        <w:ilvl w:val="4"/>
        <w:numId w:val="19"/>
      </w:num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0F00A4"/>
    <w:pPr>
      <w:numPr>
        <w:ilvl w:val="5"/>
        <w:numId w:val="19"/>
      </w:num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0F00A4"/>
    <w:pPr>
      <w:numPr>
        <w:ilvl w:val="6"/>
        <w:numId w:val="19"/>
      </w:numPr>
      <w:spacing w:after="0"/>
      <w:jc w:val="left"/>
      <w:outlineLvl w:val="6"/>
    </w:pPr>
    <w:rPr>
      <w:b/>
      <w:smallCaps/>
      <w:color w:val="C0504D"/>
      <w:spacing w:val="10"/>
    </w:rPr>
  </w:style>
  <w:style w:type="paragraph" w:styleId="Heading8">
    <w:name w:val="heading 8"/>
    <w:basedOn w:val="Normal"/>
    <w:next w:val="Normal"/>
    <w:link w:val="Heading8Char"/>
    <w:uiPriority w:val="9"/>
    <w:qFormat/>
    <w:rsid w:val="000F00A4"/>
    <w:pPr>
      <w:numPr>
        <w:ilvl w:val="7"/>
        <w:numId w:val="19"/>
      </w:numPr>
      <w:spacing w:after="0"/>
      <w:jc w:val="left"/>
      <w:outlineLvl w:val="7"/>
    </w:pPr>
    <w:rPr>
      <w:b/>
      <w:i/>
      <w:smallCaps/>
      <w:color w:val="943634"/>
    </w:rPr>
  </w:style>
  <w:style w:type="paragraph" w:styleId="Heading9">
    <w:name w:val="heading 9"/>
    <w:basedOn w:val="Normal"/>
    <w:next w:val="Normal"/>
    <w:link w:val="Heading9Char"/>
    <w:uiPriority w:val="9"/>
    <w:qFormat/>
    <w:rsid w:val="000F00A4"/>
    <w:pPr>
      <w:numPr>
        <w:ilvl w:val="8"/>
        <w:numId w:val="19"/>
      </w:num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00A4"/>
    <w:rPr>
      <w:smallCaps/>
      <w:spacing w:val="5"/>
      <w:sz w:val="32"/>
      <w:szCs w:val="32"/>
    </w:rPr>
  </w:style>
  <w:style w:type="character" w:customStyle="1" w:styleId="Heading2Char">
    <w:name w:val="Heading 2 Char"/>
    <w:link w:val="Heading2"/>
    <w:uiPriority w:val="9"/>
    <w:rsid w:val="000F00A4"/>
    <w:rPr>
      <w:smallCaps/>
      <w:spacing w:val="5"/>
      <w:sz w:val="28"/>
      <w:szCs w:val="28"/>
    </w:rPr>
  </w:style>
  <w:style w:type="character" w:customStyle="1" w:styleId="Heading3Char">
    <w:name w:val="Heading 3 Char"/>
    <w:link w:val="Heading3"/>
    <w:uiPriority w:val="9"/>
    <w:rsid w:val="000F00A4"/>
    <w:rPr>
      <w:smallCaps/>
      <w:spacing w:val="5"/>
      <w:sz w:val="24"/>
      <w:szCs w:val="24"/>
    </w:rPr>
  </w:style>
  <w:style w:type="character" w:customStyle="1" w:styleId="Heading4Char">
    <w:name w:val="Heading 4 Char"/>
    <w:link w:val="Heading4"/>
    <w:uiPriority w:val="9"/>
    <w:rsid w:val="000F00A4"/>
    <w:rPr>
      <w:smallCaps/>
      <w:spacing w:val="10"/>
      <w:sz w:val="22"/>
      <w:szCs w:val="22"/>
    </w:rPr>
  </w:style>
  <w:style w:type="character" w:customStyle="1" w:styleId="Heading5Char">
    <w:name w:val="Heading 5 Char"/>
    <w:link w:val="Heading5"/>
    <w:uiPriority w:val="9"/>
    <w:rsid w:val="000F00A4"/>
    <w:rPr>
      <w:smallCaps/>
      <w:color w:val="943634"/>
      <w:spacing w:val="10"/>
      <w:sz w:val="22"/>
      <w:szCs w:val="26"/>
    </w:rPr>
  </w:style>
  <w:style w:type="character" w:customStyle="1" w:styleId="Heading6Char">
    <w:name w:val="Heading 6 Char"/>
    <w:link w:val="Heading6"/>
    <w:uiPriority w:val="9"/>
    <w:rsid w:val="000F00A4"/>
    <w:rPr>
      <w:smallCaps/>
      <w:color w:val="C0504D"/>
      <w:spacing w:val="5"/>
      <w:sz w:val="22"/>
    </w:rPr>
  </w:style>
  <w:style w:type="character" w:customStyle="1" w:styleId="Heading7Char">
    <w:name w:val="Heading 7 Char"/>
    <w:link w:val="Heading7"/>
    <w:uiPriority w:val="9"/>
    <w:rsid w:val="000F00A4"/>
    <w:rPr>
      <w:b/>
      <w:smallCaps/>
      <w:color w:val="C0504D"/>
      <w:spacing w:val="10"/>
    </w:rPr>
  </w:style>
  <w:style w:type="character" w:customStyle="1" w:styleId="Heading8Char">
    <w:name w:val="Heading 8 Char"/>
    <w:link w:val="Heading8"/>
    <w:uiPriority w:val="9"/>
    <w:rsid w:val="000F00A4"/>
    <w:rPr>
      <w:b/>
      <w:i/>
      <w:smallCaps/>
      <w:color w:val="943634"/>
    </w:rPr>
  </w:style>
  <w:style w:type="character" w:customStyle="1" w:styleId="Heading9Char">
    <w:name w:val="Heading 9 Char"/>
    <w:link w:val="Heading9"/>
    <w:uiPriority w:val="9"/>
    <w:rsid w:val="000F00A4"/>
    <w:rPr>
      <w:b/>
      <w:i/>
      <w:smallCaps/>
      <w:color w:val="622423"/>
    </w:rPr>
  </w:style>
  <w:style w:type="paragraph" w:styleId="Caption">
    <w:name w:val="caption"/>
    <w:basedOn w:val="Normal"/>
    <w:next w:val="Normal"/>
    <w:uiPriority w:val="35"/>
    <w:qFormat/>
    <w:rsid w:val="000F00A4"/>
    <w:rPr>
      <w:b/>
      <w:bCs/>
      <w:caps/>
      <w:sz w:val="16"/>
      <w:szCs w:val="18"/>
    </w:rPr>
  </w:style>
  <w:style w:type="paragraph" w:styleId="Title">
    <w:name w:val="Title"/>
    <w:basedOn w:val="Normal"/>
    <w:next w:val="Normal"/>
    <w:link w:val="TitleChar"/>
    <w:uiPriority w:val="10"/>
    <w:qFormat/>
    <w:rsid w:val="000F00A4"/>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F00A4"/>
    <w:rPr>
      <w:smallCaps/>
      <w:sz w:val="48"/>
      <w:szCs w:val="48"/>
    </w:rPr>
  </w:style>
  <w:style w:type="paragraph" w:styleId="Subtitle">
    <w:name w:val="Subtitle"/>
    <w:basedOn w:val="Normal"/>
    <w:next w:val="Normal"/>
    <w:link w:val="SubtitleChar"/>
    <w:uiPriority w:val="11"/>
    <w:qFormat/>
    <w:rsid w:val="000F00A4"/>
    <w:pPr>
      <w:spacing w:after="720" w:line="240" w:lineRule="auto"/>
      <w:jc w:val="right"/>
    </w:pPr>
    <w:rPr>
      <w:rFonts w:ascii="Cambria" w:hAnsi="Cambria"/>
      <w:szCs w:val="22"/>
    </w:rPr>
  </w:style>
  <w:style w:type="character" w:customStyle="1" w:styleId="SubtitleChar">
    <w:name w:val="Subtitle Char"/>
    <w:link w:val="Subtitle"/>
    <w:uiPriority w:val="11"/>
    <w:rsid w:val="000F00A4"/>
    <w:rPr>
      <w:rFonts w:ascii="Cambria" w:eastAsia="Times New Roman" w:hAnsi="Cambria" w:cs="Times New Roman"/>
      <w:szCs w:val="22"/>
    </w:rPr>
  </w:style>
  <w:style w:type="character" w:styleId="Strong">
    <w:name w:val="Strong"/>
    <w:uiPriority w:val="22"/>
    <w:qFormat/>
    <w:rsid w:val="000F00A4"/>
    <w:rPr>
      <w:b/>
      <w:color w:val="C0504D"/>
    </w:rPr>
  </w:style>
  <w:style w:type="character" w:styleId="Emphasis">
    <w:name w:val="Emphasis"/>
    <w:uiPriority w:val="20"/>
    <w:qFormat/>
    <w:rsid w:val="000F00A4"/>
    <w:rPr>
      <w:b/>
      <w:i/>
      <w:spacing w:val="10"/>
    </w:rPr>
  </w:style>
  <w:style w:type="paragraph" w:customStyle="1" w:styleId="MediumShading1-Accent11">
    <w:name w:val="Medium Shading 1 - Accent 11"/>
    <w:basedOn w:val="Normal"/>
    <w:link w:val="MediumShading1-Accent1Char"/>
    <w:uiPriority w:val="1"/>
    <w:rsid w:val="00AA131C"/>
    <w:pPr>
      <w:spacing w:after="0" w:line="240" w:lineRule="auto"/>
    </w:pPr>
    <w:rPr>
      <w:lang w:val="x-none" w:eastAsia="x-none"/>
    </w:rPr>
  </w:style>
  <w:style w:type="character" w:customStyle="1" w:styleId="MediumShading1-Accent1Char">
    <w:name w:val="Medium Shading 1 - Accent 1 Char"/>
    <w:link w:val="MediumShading1-Accent11"/>
    <w:uiPriority w:val="1"/>
    <w:rsid w:val="00AA131C"/>
    <w:rPr>
      <w:sz w:val="20"/>
      <w:szCs w:val="20"/>
    </w:rPr>
  </w:style>
  <w:style w:type="paragraph" w:customStyle="1" w:styleId="MediumGrid1-Accent21">
    <w:name w:val="Medium Grid 1 - Accent 21"/>
    <w:basedOn w:val="Normal"/>
    <w:uiPriority w:val="34"/>
    <w:rsid w:val="00AA131C"/>
    <w:pPr>
      <w:ind w:left="720"/>
      <w:contextualSpacing/>
    </w:pPr>
  </w:style>
  <w:style w:type="paragraph" w:customStyle="1" w:styleId="MediumGrid2-Accent21">
    <w:name w:val="Medium Grid 2 - Accent 21"/>
    <w:basedOn w:val="Normal"/>
    <w:next w:val="Normal"/>
    <w:link w:val="MediumGrid2-Accent2Char"/>
    <w:uiPriority w:val="29"/>
    <w:rsid w:val="00AA131C"/>
    <w:rPr>
      <w:i/>
      <w:iCs/>
      <w:lang w:val="x-none" w:eastAsia="x-none"/>
    </w:rPr>
  </w:style>
  <w:style w:type="character" w:customStyle="1" w:styleId="MediumGrid2-Accent2Char">
    <w:name w:val="Medium Grid 2 - Accent 2 Char"/>
    <w:link w:val="MediumGrid2-Accent21"/>
    <w:uiPriority w:val="29"/>
    <w:rsid w:val="00AA131C"/>
    <w:rPr>
      <w:i/>
      <w:iCs/>
      <w:sz w:val="20"/>
      <w:szCs w:val="20"/>
    </w:rPr>
  </w:style>
  <w:style w:type="paragraph" w:customStyle="1" w:styleId="MediumGrid3-Accent21">
    <w:name w:val="Medium Grid 3 - Accent 21"/>
    <w:basedOn w:val="Normal"/>
    <w:next w:val="Normal"/>
    <w:link w:val="MediumGrid3-Accent2Char"/>
    <w:uiPriority w:val="30"/>
    <w:rsid w:val="00AA131C"/>
    <w:pPr>
      <w:pBdr>
        <w:top w:val="single" w:sz="4" w:space="10" w:color="4F81BD"/>
        <w:left w:val="single" w:sz="4" w:space="10" w:color="4F81BD"/>
      </w:pBdr>
      <w:spacing w:after="0"/>
      <w:ind w:left="1296" w:right="1152"/>
    </w:pPr>
    <w:rPr>
      <w:i/>
      <w:iCs/>
      <w:color w:val="4F81BD"/>
      <w:lang w:val="x-none" w:eastAsia="x-none"/>
    </w:rPr>
  </w:style>
  <w:style w:type="character" w:customStyle="1" w:styleId="MediumGrid3-Accent2Char">
    <w:name w:val="Medium Grid 3 - Accent 2 Char"/>
    <w:link w:val="MediumGrid3-Accent21"/>
    <w:uiPriority w:val="30"/>
    <w:rsid w:val="00AA131C"/>
    <w:rPr>
      <w:i/>
      <w:iCs/>
      <w:color w:val="4F81BD"/>
      <w:sz w:val="20"/>
      <w:szCs w:val="20"/>
    </w:rPr>
  </w:style>
  <w:style w:type="character" w:customStyle="1" w:styleId="SubtleEmphasis1">
    <w:name w:val="Subtle Emphasis1"/>
    <w:uiPriority w:val="19"/>
    <w:qFormat/>
    <w:rsid w:val="000F00A4"/>
    <w:rPr>
      <w:i/>
    </w:rPr>
  </w:style>
  <w:style w:type="character" w:customStyle="1" w:styleId="IntenseEmphasis1">
    <w:name w:val="Intense Emphasis1"/>
    <w:uiPriority w:val="21"/>
    <w:qFormat/>
    <w:rsid w:val="000F00A4"/>
    <w:rPr>
      <w:b/>
      <w:i/>
      <w:color w:val="C0504D"/>
      <w:spacing w:val="10"/>
    </w:rPr>
  </w:style>
  <w:style w:type="character" w:customStyle="1" w:styleId="SubtleReference1">
    <w:name w:val="Subtle Reference1"/>
    <w:uiPriority w:val="31"/>
    <w:qFormat/>
    <w:rsid w:val="000F00A4"/>
    <w:rPr>
      <w:b/>
    </w:rPr>
  </w:style>
  <w:style w:type="character" w:customStyle="1" w:styleId="IntenseReference1">
    <w:name w:val="Intense Reference1"/>
    <w:uiPriority w:val="32"/>
    <w:qFormat/>
    <w:rsid w:val="000F00A4"/>
    <w:rPr>
      <w:b/>
      <w:bCs/>
      <w:smallCaps/>
      <w:spacing w:val="5"/>
      <w:sz w:val="22"/>
      <w:szCs w:val="22"/>
      <w:u w:val="single"/>
    </w:rPr>
  </w:style>
  <w:style w:type="character" w:customStyle="1" w:styleId="BookTitle1">
    <w:name w:val="Book Title1"/>
    <w:uiPriority w:val="33"/>
    <w:qFormat/>
    <w:rsid w:val="000F00A4"/>
    <w:rPr>
      <w:rFonts w:ascii="Cambria" w:eastAsia="Times New Roman" w:hAnsi="Cambria" w:cs="Times New Roman"/>
      <w:i/>
      <w:iCs/>
      <w:sz w:val="20"/>
      <w:szCs w:val="20"/>
    </w:rPr>
  </w:style>
  <w:style w:type="paragraph" w:customStyle="1" w:styleId="TOCHeading1">
    <w:name w:val="TOC Heading1"/>
    <w:basedOn w:val="Heading1"/>
    <w:next w:val="Normal"/>
    <w:uiPriority w:val="39"/>
    <w:semiHidden/>
    <w:unhideWhenUsed/>
    <w:qFormat/>
    <w:rsid w:val="000F00A4"/>
    <w:pPr>
      <w:outlineLvl w:val="9"/>
    </w:pPr>
    <w:rPr>
      <w:lang w:bidi="en-US"/>
    </w:rPr>
  </w:style>
  <w:style w:type="paragraph" w:styleId="TOC1">
    <w:name w:val="toc 1"/>
    <w:basedOn w:val="Normal"/>
    <w:next w:val="Normal"/>
    <w:autoRedefine/>
    <w:uiPriority w:val="39"/>
    <w:rsid w:val="00624288"/>
  </w:style>
  <w:style w:type="paragraph" w:styleId="TOC2">
    <w:name w:val="toc 2"/>
    <w:basedOn w:val="Normal"/>
    <w:next w:val="Normal"/>
    <w:autoRedefine/>
    <w:uiPriority w:val="39"/>
    <w:rsid w:val="00624288"/>
    <w:pPr>
      <w:ind w:left="200"/>
    </w:pPr>
  </w:style>
  <w:style w:type="paragraph" w:styleId="TOC3">
    <w:name w:val="toc 3"/>
    <w:basedOn w:val="Normal"/>
    <w:next w:val="Normal"/>
    <w:autoRedefine/>
    <w:uiPriority w:val="39"/>
    <w:rsid w:val="00624288"/>
    <w:pPr>
      <w:ind w:left="400"/>
    </w:pPr>
  </w:style>
  <w:style w:type="character" w:styleId="Hyperlink">
    <w:name w:val="Hyperlink"/>
    <w:uiPriority w:val="99"/>
    <w:unhideWhenUsed/>
    <w:rsid w:val="00624288"/>
    <w:rPr>
      <w:color w:val="0000FF"/>
      <w:u w:val="single"/>
    </w:rPr>
  </w:style>
  <w:style w:type="paragraph" w:styleId="Header">
    <w:name w:val="header"/>
    <w:basedOn w:val="Normal"/>
    <w:link w:val="HeaderChar"/>
    <w:rsid w:val="00AA131C"/>
    <w:pPr>
      <w:tabs>
        <w:tab w:val="center" w:pos="4680"/>
        <w:tab w:val="right" w:pos="9360"/>
      </w:tabs>
    </w:pPr>
    <w:rPr>
      <w:lang w:val="x-none" w:eastAsia="x-none"/>
    </w:rPr>
  </w:style>
  <w:style w:type="character" w:customStyle="1" w:styleId="HeaderChar">
    <w:name w:val="Header Char"/>
    <w:link w:val="Header"/>
    <w:rsid w:val="00AA131C"/>
    <w:rPr>
      <w:sz w:val="20"/>
      <w:szCs w:val="20"/>
    </w:rPr>
  </w:style>
  <w:style w:type="paragraph" w:styleId="Footer">
    <w:name w:val="footer"/>
    <w:basedOn w:val="Normal"/>
    <w:link w:val="FooterChar"/>
    <w:rsid w:val="00AA131C"/>
    <w:pPr>
      <w:tabs>
        <w:tab w:val="center" w:pos="4680"/>
        <w:tab w:val="right" w:pos="9360"/>
      </w:tabs>
    </w:pPr>
    <w:rPr>
      <w:lang w:val="x-none" w:eastAsia="x-none"/>
    </w:rPr>
  </w:style>
  <w:style w:type="character" w:customStyle="1" w:styleId="FooterChar">
    <w:name w:val="Footer Char"/>
    <w:link w:val="Footer"/>
    <w:rsid w:val="00AA131C"/>
    <w:rPr>
      <w:sz w:val="20"/>
      <w:szCs w:val="20"/>
    </w:rPr>
  </w:style>
  <w:style w:type="table" w:styleId="TableGrid">
    <w:name w:val="Table Grid"/>
    <w:basedOn w:val="TableNormal"/>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2D3C1C"/>
    <w:rPr>
      <w:sz w:val="18"/>
      <w:szCs w:val="18"/>
    </w:rPr>
  </w:style>
  <w:style w:type="paragraph" w:styleId="CommentText">
    <w:name w:val="annotation text"/>
    <w:basedOn w:val="Normal"/>
    <w:link w:val="CommentTextChar"/>
    <w:rsid w:val="002D3C1C"/>
    <w:rPr>
      <w:sz w:val="24"/>
      <w:szCs w:val="24"/>
    </w:rPr>
  </w:style>
  <w:style w:type="character" w:customStyle="1" w:styleId="CommentTextChar">
    <w:name w:val="Comment Text Char"/>
    <w:link w:val="CommentText"/>
    <w:rsid w:val="002D3C1C"/>
    <w:rPr>
      <w:sz w:val="24"/>
      <w:szCs w:val="24"/>
    </w:rPr>
  </w:style>
  <w:style w:type="paragraph" w:styleId="CommentSubject">
    <w:name w:val="annotation subject"/>
    <w:basedOn w:val="CommentText"/>
    <w:next w:val="CommentText"/>
    <w:link w:val="CommentSubjectChar"/>
    <w:rsid w:val="002D3C1C"/>
    <w:rPr>
      <w:b/>
      <w:bCs/>
      <w:sz w:val="20"/>
      <w:szCs w:val="20"/>
    </w:rPr>
  </w:style>
  <w:style w:type="character" w:customStyle="1" w:styleId="CommentSubjectChar">
    <w:name w:val="Comment Subject Char"/>
    <w:link w:val="CommentSubject"/>
    <w:rsid w:val="002D3C1C"/>
    <w:rPr>
      <w:b/>
      <w:bCs/>
      <w:sz w:val="24"/>
      <w:szCs w:val="24"/>
    </w:rPr>
  </w:style>
  <w:style w:type="paragraph" w:styleId="BalloonText">
    <w:name w:val="Balloon Text"/>
    <w:basedOn w:val="Normal"/>
    <w:link w:val="BalloonTextChar"/>
    <w:rsid w:val="002D3C1C"/>
    <w:pPr>
      <w:spacing w:after="0" w:line="240" w:lineRule="auto"/>
    </w:pPr>
    <w:rPr>
      <w:rFonts w:ascii="Lucida Grande" w:hAnsi="Lucida Grande"/>
      <w:sz w:val="18"/>
      <w:szCs w:val="18"/>
    </w:rPr>
  </w:style>
  <w:style w:type="character" w:customStyle="1" w:styleId="BalloonTextChar">
    <w:name w:val="Balloon Text Char"/>
    <w:link w:val="BalloonText"/>
    <w:rsid w:val="002D3C1C"/>
    <w:rPr>
      <w:rFonts w:ascii="Lucida Grande" w:hAnsi="Lucida Grande"/>
      <w:sz w:val="18"/>
      <w:szCs w:val="18"/>
    </w:rPr>
  </w:style>
  <w:style w:type="paragraph" w:customStyle="1" w:styleId="MediumGrid21">
    <w:name w:val="Medium Grid 21"/>
    <w:basedOn w:val="Normal"/>
    <w:link w:val="MediumGrid2Char1"/>
    <w:uiPriority w:val="1"/>
    <w:qFormat/>
    <w:rsid w:val="000F00A4"/>
    <w:pPr>
      <w:spacing w:after="0" w:line="240" w:lineRule="auto"/>
    </w:pPr>
  </w:style>
  <w:style w:type="character" w:customStyle="1" w:styleId="MediumGrid2Char1">
    <w:name w:val="Medium Grid 2 Char1"/>
    <w:link w:val="MediumGrid21"/>
    <w:uiPriority w:val="1"/>
    <w:rsid w:val="000F00A4"/>
  </w:style>
  <w:style w:type="paragraph" w:customStyle="1" w:styleId="ColorfulList-Accent11">
    <w:name w:val="Colorful List - Accent 11"/>
    <w:basedOn w:val="Normal"/>
    <w:uiPriority w:val="34"/>
    <w:qFormat/>
    <w:rsid w:val="000F00A4"/>
    <w:pPr>
      <w:ind w:left="720"/>
      <w:contextualSpacing/>
    </w:pPr>
  </w:style>
  <w:style w:type="paragraph" w:customStyle="1" w:styleId="ColorfulGrid-Accent11">
    <w:name w:val="Colorful Grid - Accent 11"/>
    <w:basedOn w:val="Normal"/>
    <w:next w:val="Normal"/>
    <w:link w:val="ColorfulGrid-Accent1Char1"/>
    <w:uiPriority w:val="29"/>
    <w:qFormat/>
    <w:rsid w:val="000F00A4"/>
    <w:rPr>
      <w:i/>
    </w:rPr>
  </w:style>
  <w:style w:type="character" w:customStyle="1" w:styleId="ColorfulGrid-Accent1Char1">
    <w:name w:val="Colorful Grid - Accent 1 Char1"/>
    <w:link w:val="ColorfulGrid-Accent11"/>
    <w:uiPriority w:val="29"/>
    <w:rsid w:val="000F00A4"/>
    <w:rPr>
      <w:i/>
    </w:rPr>
  </w:style>
  <w:style w:type="paragraph" w:customStyle="1" w:styleId="LightShading-Accent21">
    <w:name w:val="Light Shading - Accent 21"/>
    <w:basedOn w:val="Normal"/>
    <w:next w:val="Normal"/>
    <w:link w:val="LightShading-Accent2Char1"/>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1">
    <w:name w:val="Light Shading - Accent 2 Char1"/>
    <w:link w:val="LightShading-Accent21"/>
    <w:uiPriority w:val="30"/>
    <w:rsid w:val="000F00A4"/>
    <w:rPr>
      <w:b/>
      <w:i/>
      <w:color w:val="FFFFFF"/>
      <w:shd w:val="clear" w:color="auto" w:fill="C0504D"/>
    </w:rPr>
  </w:style>
  <w:style w:type="character" w:customStyle="1" w:styleId="SubtleEmphasis2">
    <w:name w:val="Subtle Emphasis2"/>
    <w:uiPriority w:val="19"/>
    <w:rsid w:val="000F00A4"/>
    <w:rPr>
      <w:i/>
      <w:iCs/>
      <w:color w:val="808080"/>
    </w:rPr>
  </w:style>
  <w:style w:type="character" w:customStyle="1" w:styleId="IntenseEmphasis2">
    <w:name w:val="Intense Emphasis2"/>
    <w:uiPriority w:val="21"/>
    <w:rsid w:val="000F00A4"/>
    <w:rPr>
      <w:b/>
      <w:bCs/>
      <w:i/>
      <w:iCs/>
      <w:color w:val="4F81BD"/>
    </w:rPr>
  </w:style>
  <w:style w:type="character" w:customStyle="1" w:styleId="SubtleReference2">
    <w:name w:val="Subtle Reference2"/>
    <w:uiPriority w:val="31"/>
    <w:rsid w:val="000F00A4"/>
    <w:rPr>
      <w:smallCaps/>
      <w:color w:val="C0504D"/>
      <w:u w:val="single"/>
    </w:rPr>
  </w:style>
  <w:style w:type="character" w:customStyle="1" w:styleId="IntenseReference2">
    <w:name w:val="Intense Reference2"/>
    <w:uiPriority w:val="32"/>
    <w:rsid w:val="000F00A4"/>
    <w:rPr>
      <w:b/>
      <w:bCs/>
      <w:smallCaps/>
      <w:color w:val="C0504D"/>
      <w:spacing w:val="5"/>
      <w:u w:val="single"/>
    </w:rPr>
  </w:style>
  <w:style w:type="character" w:customStyle="1" w:styleId="BookTitle2">
    <w:name w:val="Book Title2"/>
    <w:uiPriority w:val="33"/>
    <w:rsid w:val="000F00A4"/>
    <w:rPr>
      <w:b/>
      <w:bCs/>
      <w:smallCaps/>
      <w:spacing w:val="5"/>
    </w:rPr>
  </w:style>
  <w:style w:type="paragraph" w:styleId="ListParagraph">
    <w:name w:val="List Paragraph"/>
    <w:basedOn w:val="Normal"/>
    <w:uiPriority w:val="34"/>
    <w:qFormat/>
    <w:rsid w:val="00A40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8B0158-A2E8-472C-8D89-DC33F15F8C20}" type="doc">
      <dgm:prSet loTypeId="urn:microsoft.com/office/officeart/2005/8/layout/hierarchy4" loCatId="relationship" qsTypeId="urn:microsoft.com/office/officeart/2005/8/quickstyle/simple1" qsCatId="simple" csTypeId="urn:microsoft.com/office/officeart/2005/8/colors/accent1_2" csCatId="accent1" phldr="1"/>
      <dgm:spPr/>
      <dgm:t>
        <a:bodyPr/>
        <a:lstStyle/>
        <a:p>
          <a:endParaRPr lang="zh-CN" altLang="en-US"/>
        </a:p>
      </dgm:t>
    </dgm:pt>
    <dgm:pt modelId="{7DB5EC99-3A22-4BA8-815A-7944D1F8FBE4}">
      <dgm:prSet phldrT="[文本]"/>
      <dgm:spPr/>
      <dgm:t>
        <a:bodyPr/>
        <a:lstStyle/>
        <a:p>
          <a:r>
            <a:rPr lang="en-US" altLang="zh-CN"/>
            <a:t>Tracks</a:t>
          </a:r>
          <a:endParaRPr lang="zh-CN" altLang="en-US"/>
        </a:p>
      </dgm:t>
    </dgm:pt>
    <dgm:pt modelId="{7F11A017-A193-4B7E-9F73-406F211C51F8}" type="parTrans" cxnId="{2AD82B2E-E9F7-41C2-91BB-3FBD379BC6FC}">
      <dgm:prSet/>
      <dgm:spPr/>
      <dgm:t>
        <a:bodyPr/>
        <a:lstStyle/>
        <a:p>
          <a:endParaRPr lang="zh-CN" altLang="en-US"/>
        </a:p>
      </dgm:t>
    </dgm:pt>
    <dgm:pt modelId="{0C5D427C-79AE-4183-8EBE-4962695353CF}" type="sibTrans" cxnId="{2AD82B2E-E9F7-41C2-91BB-3FBD379BC6FC}">
      <dgm:prSet/>
      <dgm:spPr/>
      <dgm:t>
        <a:bodyPr/>
        <a:lstStyle/>
        <a:p>
          <a:endParaRPr lang="zh-CN" altLang="en-US"/>
        </a:p>
      </dgm:t>
    </dgm:pt>
    <dgm:pt modelId="{04A8CC71-8192-4695-AE15-E673195718B5}">
      <dgm:prSet phldrT="[文本]"/>
      <dgm:spPr/>
      <dgm:t>
        <a:bodyPr/>
        <a:lstStyle/>
        <a:p>
          <a:r>
            <a:rPr lang="en-US" altLang="zh-CN"/>
            <a:t>Blocks</a:t>
          </a:r>
          <a:endParaRPr lang="zh-CN" altLang="en-US"/>
        </a:p>
      </dgm:t>
    </dgm:pt>
    <dgm:pt modelId="{B3BEF92E-AD7D-4E16-86D9-39147B115F00}" type="parTrans" cxnId="{9B4FA186-1295-44B6-9C36-138747F8A7C4}">
      <dgm:prSet/>
      <dgm:spPr/>
      <dgm:t>
        <a:bodyPr/>
        <a:lstStyle/>
        <a:p>
          <a:endParaRPr lang="zh-CN" altLang="en-US"/>
        </a:p>
      </dgm:t>
    </dgm:pt>
    <dgm:pt modelId="{83140C9B-4B93-4B9D-A220-CAD7AF234EBE}" type="sibTrans" cxnId="{9B4FA186-1295-44B6-9C36-138747F8A7C4}">
      <dgm:prSet/>
      <dgm:spPr/>
      <dgm:t>
        <a:bodyPr/>
        <a:lstStyle/>
        <a:p>
          <a:endParaRPr lang="zh-CN" altLang="en-US"/>
        </a:p>
      </dgm:t>
    </dgm:pt>
    <dgm:pt modelId="{6760CB80-6CA2-4DAD-BEAA-2560D18DDFE0}">
      <dgm:prSet phldrT="[文本]"/>
      <dgm:spPr/>
      <dgm:t>
        <a:bodyPr/>
        <a:lstStyle/>
        <a:p>
          <a:r>
            <a:rPr lang="en-US" altLang="zh-CN"/>
            <a:t>Switches</a:t>
          </a:r>
          <a:endParaRPr lang="zh-CN" altLang="en-US"/>
        </a:p>
      </dgm:t>
    </dgm:pt>
    <dgm:pt modelId="{2FB04D46-F73D-4A1A-9432-4E7D77FCC15C}" type="parTrans" cxnId="{DE716FDD-F135-43D8-863C-F3B44143F445}">
      <dgm:prSet/>
      <dgm:spPr/>
      <dgm:t>
        <a:bodyPr/>
        <a:lstStyle/>
        <a:p>
          <a:endParaRPr lang="zh-CN" altLang="en-US"/>
        </a:p>
      </dgm:t>
    </dgm:pt>
    <dgm:pt modelId="{1D3EB257-CC84-495B-87D8-9E1609B4DDD8}" type="sibTrans" cxnId="{DE716FDD-F135-43D8-863C-F3B44143F445}">
      <dgm:prSet/>
      <dgm:spPr/>
      <dgm:t>
        <a:bodyPr/>
        <a:lstStyle/>
        <a:p>
          <a:endParaRPr lang="zh-CN" altLang="en-US"/>
        </a:p>
      </dgm:t>
    </dgm:pt>
    <dgm:pt modelId="{69C425E9-E630-45D0-AA8F-15536BEFD9D0}">
      <dgm:prSet phldrT="[文本]"/>
      <dgm:spPr/>
      <dgm:t>
        <a:bodyPr/>
        <a:lstStyle/>
        <a:p>
          <a:r>
            <a:rPr lang="en-US" altLang="zh-CN"/>
            <a:t>Trains</a:t>
          </a:r>
          <a:endParaRPr lang="zh-CN" altLang="en-US"/>
        </a:p>
      </dgm:t>
    </dgm:pt>
    <dgm:pt modelId="{907D4268-B173-47B2-BE27-1695213BE59B}" type="parTrans" cxnId="{E300AC46-FE17-46CB-8D9F-FB59FDAD47C1}">
      <dgm:prSet/>
      <dgm:spPr/>
      <dgm:t>
        <a:bodyPr/>
        <a:lstStyle/>
        <a:p>
          <a:endParaRPr lang="zh-CN" altLang="en-US"/>
        </a:p>
      </dgm:t>
    </dgm:pt>
    <dgm:pt modelId="{64EB0A3D-2F53-430E-9DED-99DC315C54BA}" type="sibTrans" cxnId="{E300AC46-FE17-46CB-8D9F-FB59FDAD47C1}">
      <dgm:prSet/>
      <dgm:spPr/>
      <dgm:t>
        <a:bodyPr/>
        <a:lstStyle/>
        <a:p>
          <a:endParaRPr lang="zh-CN" altLang="en-US"/>
        </a:p>
      </dgm:t>
    </dgm:pt>
    <dgm:pt modelId="{A609D4AD-02E9-4698-8827-D43C6374BFDB}">
      <dgm:prSet phldrT="[文本]"/>
      <dgm:spPr/>
      <dgm:t>
        <a:bodyPr/>
        <a:lstStyle/>
        <a:p>
          <a:r>
            <a:rPr lang="en-US" altLang="zh-CN"/>
            <a:t>Cars</a:t>
          </a:r>
          <a:endParaRPr lang="zh-CN" altLang="en-US"/>
        </a:p>
      </dgm:t>
    </dgm:pt>
    <dgm:pt modelId="{0362B9DC-CD4E-4DF6-AAFD-A5DCFBFBF032}" type="parTrans" cxnId="{0EEE7CC7-1525-4369-9BE2-B0107BA15E63}">
      <dgm:prSet/>
      <dgm:spPr/>
      <dgm:t>
        <a:bodyPr/>
        <a:lstStyle/>
        <a:p>
          <a:endParaRPr lang="zh-CN" altLang="en-US"/>
        </a:p>
      </dgm:t>
    </dgm:pt>
    <dgm:pt modelId="{2A847681-5D41-4209-BFD9-91B892294D35}" type="sibTrans" cxnId="{0EEE7CC7-1525-4369-9BE2-B0107BA15E63}">
      <dgm:prSet/>
      <dgm:spPr/>
      <dgm:t>
        <a:bodyPr/>
        <a:lstStyle/>
        <a:p>
          <a:endParaRPr lang="zh-CN" altLang="en-US"/>
        </a:p>
      </dgm:t>
    </dgm:pt>
    <dgm:pt modelId="{618FBA4A-5880-425B-AE30-BFAA4591D806}">
      <dgm:prSet phldrT="[文本]"/>
      <dgm:spPr/>
      <dgm:t>
        <a:bodyPr/>
        <a:lstStyle/>
        <a:p>
          <a:r>
            <a:rPr lang="en-US" altLang="zh-CN"/>
            <a:t>CTC Office</a:t>
          </a:r>
          <a:endParaRPr lang="zh-CN" altLang="en-US"/>
        </a:p>
      </dgm:t>
    </dgm:pt>
    <dgm:pt modelId="{E88A7090-BF33-4CE2-ACB1-4E4C3D2AC6E8}" type="sibTrans" cxnId="{8D28490F-EEFA-4D56-9A98-7935B1C84964}">
      <dgm:prSet/>
      <dgm:spPr/>
      <dgm:t>
        <a:bodyPr/>
        <a:lstStyle/>
        <a:p>
          <a:endParaRPr lang="zh-CN" altLang="en-US"/>
        </a:p>
      </dgm:t>
    </dgm:pt>
    <dgm:pt modelId="{D68BE0A2-F3A0-4DC1-B1EA-A8CA84BFB3D0}" type="parTrans" cxnId="{8D28490F-EEFA-4D56-9A98-7935B1C84964}">
      <dgm:prSet/>
      <dgm:spPr/>
      <dgm:t>
        <a:bodyPr/>
        <a:lstStyle/>
        <a:p>
          <a:endParaRPr lang="zh-CN" altLang="en-US"/>
        </a:p>
      </dgm:t>
    </dgm:pt>
    <dgm:pt modelId="{7607AE78-DBE6-41E9-8190-F4AF8FBC173B}">
      <dgm:prSet/>
      <dgm:spPr/>
      <dgm:t>
        <a:bodyPr/>
        <a:lstStyle/>
        <a:p>
          <a:r>
            <a:rPr lang="en-US" altLang="zh-CN"/>
            <a:t>Signal Lights</a:t>
          </a:r>
          <a:endParaRPr lang="zh-CN" altLang="zh-CN"/>
        </a:p>
      </dgm:t>
    </dgm:pt>
    <dgm:pt modelId="{7B71AFCE-C74F-4A18-96D1-F62F66109D20}" type="parTrans" cxnId="{9A1638C9-E284-4507-B63D-CD41F74D7EB6}">
      <dgm:prSet/>
      <dgm:spPr/>
      <dgm:t>
        <a:bodyPr/>
        <a:lstStyle/>
        <a:p>
          <a:endParaRPr lang="zh-CN" altLang="en-US"/>
        </a:p>
      </dgm:t>
    </dgm:pt>
    <dgm:pt modelId="{548EC107-1BF6-4DDB-B100-BB4056C3C73B}" type="sibTrans" cxnId="{9A1638C9-E284-4507-B63D-CD41F74D7EB6}">
      <dgm:prSet/>
      <dgm:spPr/>
      <dgm:t>
        <a:bodyPr/>
        <a:lstStyle/>
        <a:p>
          <a:endParaRPr lang="zh-CN" altLang="en-US"/>
        </a:p>
      </dgm:t>
    </dgm:pt>
    <dgm:pt modelId="{BA974BA0-D853-4BBF-9BD7-06A9B478765E}" type="pres">
      <dgm:prSet presAssocID="{BC8B0158-A2E8-472C-8D89-DC33F15F8C20}" presName="Name0" presStyleCnt="0">
        <dgm:presLayoutVars>
          <dgm:chPref val="1"/>
          <dgm:dir/>
          <dgm:animOne val="branch"/>
          <dgm:animLvl val="lvl"/>
          <dgm:resizeHandles/>
        </dgm:presLayoutVars>
      </dgm:prSet>
      <dgm:spPr/>
      <dgm:t>
        <a:bodyPr/>
        <a:lstStyle/>
        <a:p>
          <a:endParaRPr lang="en-US"/>
        </a:p>
      </dgm:t>
    </dgm:pt>
    <dgm:pt modelId="{A098414F-6F89-4302-804A-488EDC34DA5F}" type="pres">
      <dgm:prSet presAssocID="{618FBA4A-5880-425B-AE30-BFAA4591D806}" presName="vertOne" presStyleCnt="0"/>
      <dgm:spPr/>
    </dgm:pt>
    <dgm:pt modelId="{3FF1E700-30BA-4685-8627-E582C507A2B0}" type="pres">
      <dgm:prSet presAssocID="{618FBA4A-5880-425B-AE30-BFAA4591D806}" presName="txOne" presStyleLbl="node0" presStyleIdx="0" presStyleCnt="1">
        <dgm:presLayoutVars>
          <dgm:chPref val="3"/>
        </dgm:presLayoutVars>
      </dgm:prSet>
      <dgm:spPr/>
      <dgm:t>
        <a:bodyPr/>
        <a:lstStyle/>
        <a:p>
          <a:endParaRPr lang="zh-CN" altLang="en-US"/>
        </a:p>
      </dgm:t>
    </dgm:pt>
    <dgm:pt modelId="{C9B86E78-425C-4901-90E1-984E84E9C143}" type="pres">
      <dgm:prSet presAssocID="{618FBA4A-5880-425B-AE30-BFAA4591D806}" presName="parTransOne" presStyleCnt="0"/>
      <dgm:spPr/>
    </dgm:pt>
    <dgm:pt modelId="{A5F26BB9-695A-41C7-B09E-B10267F7B5EF}" type="pres">
      <dgm:prSet presAssocID="{618FBA4A-5880-425B-AE30-BFAA4591D806}" presName="horzOne" presStyleCnt="0"/>
      <dgm:spPr/>
    </dgm:pt>
    <dgm:pt modelId="{9A257B25-C2EA-47B0-973A-8BAEE3D2848B}" type="pres">
      <dgm:prSet presAssocID="{7DB5EC99-3A22-4BA8-815A-7944D1F8FBE4}" presName="vertTwo" presStyleCnt="0"/>
      <dgm:spPr/>
    </dgm:pt>
    <dgm:pt modelId="{A5BC6E8C-D523-4FFB-8E55-7211A38BC2CD}" type="pres">
      <dgm:prSet presAssocID="{7DB5EC99-3A22-4BA8-815A-7944D1F8FBE4}" presName="txTwo" presStyleLbl="node2" presStyleIdx="0" presStyleCnt="2">
        <dgm:presLayoutVars>
          <dgm:chPref val="3"/>
        </dgm:presLayoutVars>
      </dgm:prSet>
      <dgm:spPr/>
      <dgm:t>
        <a:bodyPr/>
        <a:lstStyle/>
        <a:p>
          <a:endParaRPr lang="en-US"/>
        </a:p>
      </dgm:t>
    </dgm:pt>
    <dgm:pt modelId="{64FA8383-3103-4517-856A-2774E7439C07}" type="pres">
      <dgm:prSet presAssocID="{7DB5EC99-3A22-4BA8-815A-7944D1F8FBE4}" presName="parTransTwo" presStyleCnt="0"/>
      <dgm:spPr/>
    </dgm:pt>
    <dgm:pt modelId="{7406B595-4558-47D4-BECF-3DBAC332D9E6}" type="pres">
      <dgm:prSet presAssocID="{7DB5EC99-3A22-4BA8-815A-7944D1F8FBE4}" presName="horzTwo" presStyleCnt="0"/>
      <dgm:spPr/>
    </dgm:pt>
    <dgm:pt modelId="{1CD26F6A-FE43-4BA3-8F69-3C797B41FBAA}" type="pres">
      <dgm:prSet presAssocID="{04A8CC71-8192-4695-AE15-E673195718B5}" presName="vertThree" presStyleCnt="0"/>
      <dgm:spPr/>
    </dgm:pt>
    <dgm:pt modelId="{EE287DDE-DD6D-48C9-978D-BB48F8E56861}" type="pres">
      <dgm:prSet presAssocID="{04A8CC71-8192-4695-AE15-E673195718B5}" presName="txThree" presStyleLbl="node3" presStyleIdx="0" presStyleCnt="4" custLinFactNeighborX="0">
        <dgm:presLayoutVars>
          <dgm:chPref val="3"/>
        </dgm:presLayoutVars>
      </dgm:prSet>
      <dgm:spPr/>
      <dgm:t>
        <a:bodyPr/>
        <a:lstStyle/>
        <a:p>
          <a:endParaRPr lang="zh-CN" altLang="en-US"/>
        </a:p>
      </dgm:t>
    </dgm:pt>
    <dgm:pt modelId="{DC4EF944-CB67-413D-AAB4-CD2178157B87}" type="pres">
      <dgm:prSet presAssocID="{04A8CC71-8192-4695-AE15-E673195718B5}" presName="horzThree" presStyleCnt="0"/>
      <dgm:spPr/>
    </dgm:pt>
    <dgm:pt modelId="{2DDEB4A4-DB32-4672-AAFF-1A924653B107}" type="pres">
      <dgm:prSet presAssocID="{83140C9B-4B93-4B9D-A220-CAD7AF234EBE}" presName="sibSpaceThree" presStyleCnt="0"/>
      <dgm:spPr/>
    </dgm:pt>
    <dgm:pt modelId="{660F91FB-669D-4E21-AC48-3DE339E624BE}" type="pres">
      <dgm:prSet presAssocID="{6760CB80-6CA2-4DAD-BEAA-2560D18DDFE0}" presName="vertThree" presStyleCnt="0"/>
      <dgm:spPr/>
    </dgm:pt>
    <dgm:pt modelId="{28A0B3BA-E70B-4565-BAF1-7B141713AE80}" type="pres">
      <dgm:prSet presAssocID="{6760CB80-6CA2-4DAD-BEAA-2560D18DDFE0}" presName="txThree" presStyleLbl="node3" presStyleIdx="1" presStyleCnt="4">
        <dgm:presLayoutVars>
          <dgm:chPref val="3"/>
        </dgm:presLayoutVars>
      </dgm:prSet>
      <dgm:spPr/>
      <dgm:t>
        <a:bodyPr/>
        <a:lstStyle/>
        <a:p>
          <a:endParaRPr lang="zh-CN" altLang="en-US"/>
        </a:p>
      </dgm:t>
    </dgm:pt>
    <dgm:pt modelId="{251220B0-12C9-4C62-942F-753ABE07AA0F}" type="pres">
      <dgm:prSet presAssocID="{6760CB80-6CA2-4DAD-BEAA-2560D18DDFE0}" presName="horzThree" presStyleCnt="0"/>
      <dgm:spPr/>
    </dgm:pt>
    <dgm:pt modelId="{AD83451C-0416-45FC-8F83-52B666244A1B}" type="pres">
      <dgm:prSet presAssocID="{1D3EB257-CC84-495B-87D8-9E1609B4DDD8}" presName="sibSpaceThree" presStyleCnt="0"/>
      <dgm:spPr/>
    </dgm:pt>
    <dgm:pt modelId="{95888855-2BB3-4967-AAEF-1272599B6670}" type="pres">
      <dgm:prSet presAssocID="{7607AE78-DBE6-41E9-8190-F4AF8FBC173B}" presName="vertThree" presStyleCnt="0"/>
      <dgm:spPr/>
    </dgm:pt>
    <dgm:pt modelId="{7A4A64AF-276E-457D-A7E2-7A5513D5B22A}" type="pres">
      <dgm:prSet presAssocID="{7607AE78-DBE6-41E9-8190-F4AF8FBC173B}" presName="txThree" presStyleLbl="node3" presStyleIdx="2" presStyleCnt="4">
        <dgm:presLayoutVars>
          <dgm:chPref val="3"/>
        </dgm:presLayoutVars>
      </dgm:prSet>
      <dgm:spPr/>
      <dgm:t>
        <a:bodyPr/>
        <a:lstStyle/>
        <a:p>
          <a:endParaRPr lang="zh-CN" altLang="en-US"/>
        </a:p>
      </dgm:t>
    </dgm:pt>
    <dgm:pt modelId="{5CC6CC5D-3FF6-48D5-A310-F8076F57FD98}" type="pres">
      <dgm:prSet presAssocID="{7607AE78-DBE6-41E9-8190-F4AF8FBC173B}" presName="horzThree" presStyleCnt="0"/>
      <dgm:spPr/>
    </dgm:pt>
    <dgm:pt modelId="{606DDFCC-2DBF-44DE-9C60-BA88D8A820EF}" type="pres">
      <dgm:prSet presAssocID="{0C5D427C-79AE-4183-8EBE-4962695353CF}" presName="sibSpaceTwo" presStyleCnt="0"/>
      <dgm:spPr/>
    </dgm:pt>
    <dgm:pt modelId="{11283306-1F80-41DB-BFFA-D7A0CF7D7BA6}" type="pres">
      <dgm:prSet presAssocID="{69C425E9-E630-45D0-AA8F-15536BEFD9D0}" presName="vertTwo" presStyleCnt="0"/>
      <dgm:spPr/>
    </dgm:pt>
    <dgm:pt modelId="{C38B1DCE-31A2-432E-8922-C7E8CD918DD7}" type="pres">
      <dgm:prSet presAssocID="{69C425E9-E630-45D0-AA8F-15536BEFD9D0}" presName="txTwo" presStyleLbl="node2" presStyleIdx="1" presStyleCnt="2">
        <dgm:presLayoutVars>
          <dgm:chPref val="3"/>
        </dgm:presLayoutVars>
      </dgm:prSet>
      <dgm:spPr/>
      <dgm:t>
        <a:bodyPr/>
        <a:lstStyle/>
        <a:p>
          <a:endParaRPr lang="zh-CN" altLang="en-US"/>
        </a:p>
      </dgm:t>
    </dgm:pt>
    <dgm:pt modelId="{12C4DEF4-9091-4CAF-BEA3-805F83DA48E2}" type="pres">
      <dgm:prSet presAssocID="{69C425E9-E630-45D0-AA8F-15536BEFD9D0}" presName="parTransTwo" presStyleCnt="0"/>
      <dgm:spPr/>
    </dgm:pt>
    <dgm:pt modelId="{55BB8D8C-3E42-46CC-9222-AA237FBDD9BD}" type="pres">
      <dgm:prSet presAssocID="{69C425E9-E630-45D0-AA8F-15536BEFD9D0}" presName="horzTwo" presStyleCnt="0"/>
      <dgm:spPr/>
    </dgm:pt>
    <dgm:pt modelId="{F830BAC5-EDDE-4CC0-8B02-247A09D78287}" type="pres">
      <dgm:prSet presAssocID="{A609D4AD-02E9-4698-8827-D43C6374BFDB}" presName="vertThree" presStyleCnt="0"/>
      <dgm:spPr/>
    </dgm:pt>
    <dgm:pt modelId="{BEDE0363-1697-45C8-A9CB-4CF7CC2D0A5D}" type="pres">
      <dgm:prSet presAssocID="{A609D4AD-02E9-4698-8827-D43C6374BFDB}" presName="txThree" presStyleLbl="node3" presStyleIdx="3" presStyleCnt="4">
        <dgm:presLayoutVars>
          <dgm:chPref val="3"/>
        </dgm:presLayoutVars>
      </dgm:prSet>
      <dgm:spPr/>
      <dgm:t>
        <a:bodyPr/>
        <a:lstStyle/>
        <a:p>
          <a:endParaRPr lang="en-US"/>
        </a:p>
      </dgm:t>
    </dgm:pt>
    <dgm:pt modelId="{09862141-673D-486A-B43C-A269385BFA5E}" type="pres">
      <dgm:prSet presAssocID="{A609D4AD-02E9-4698-8827-D43C6374BFDB}" presName="horzThree" presStyleCnt="0"/>
      <dgm:spPr/>
    </dgm:pt>
  </dgm:ptLst>
  <dgm:cxnLst>
    <dgm:cxn modelId="{93182832-A4BE-4C67-96D6-0EC6C0746FD6}" type="presOf" srcId="{69C425E9-E630-45D0-AA8F-15536BEFD9D0}" destId="{C38B1DCE-31A2-432E-8922-C7E8CD918DD7}" srcOrd="0" destOrd="0" presId="urn:microsoft.com/office/officeart/2005/8/layout/hierarchy4"/>
    <dgm:cxn modelId="{1179CC22-E005-449E-ABDB-B8CE75CC5DBD}" type="presOf" srcId="{7607AE78-DBE6-41E9-8190-F4AF8FBC173B}" destId="{7A4A64AF-276E-457D-A7E2-7A5513D5B22A}" srcOrd="0" destOrd="0" presId="urn:microsoft.com/office/officeart/2005/8/layout/hierarchy4"/>
    <dgm:cxn modelId="{53041A62-165A-484B-A01D-22ADD15A98B8}" type="presOf" srcId="{A609D4AD-02E9-4698-8827-D43C6374BFDB}" destId="{BEDE0363-1697-45C8-A9CB-4CF7CC2D0A5D}" srcOrd="0" destOrd="0" presId="urn:microsoft.com/office/officeart/2005/8/layout/hierarchy4"/>
    <dgm:cxn modelId="{38ED9740-DBAD-4FCC-A18A-0F3395528E0C}" type="presOf" srcId="{6760CB80-6CA2-4DAD-BEAA-2560D18DDFE0}" destId="{28A0B3BA-E70B-4565-BAF1-7B141713AE80}" srcOrd="0" destOrd="0" presId="urn:microsoft.com/office/officeart/2005/8/layout/hierarchy4"/>
    <dgm:cxn modelId="{2AD82B2E-E9F7-41C2-91BB-3FBD379BC6FC}" srcId="{618FBA4A-5880-425B-AE30-BFAA4591D806}" destId="{7DB5EC99-3A22-4BA8-815A-7944D1F8FBE4}" srcOrd="0" destOrd="0" parTransId="{7F11A017-A193-4B7E-9F73-406F211C51F8}" sibTransId="{0C5D427C-79AE-4183-8EBE-4962695353CF}"/>
    <dgm:cxn modelId="{E8F57523-4926-45CC-8E13-4DD99F39EE4A}" type="presOf" srcId="{7DB5EC99-3A22-4BA8-815A-7944D1F8FBE4}" destId="{A5BC6E8C-D523-4FFB-8E55-7211A38BC2CD}" srcOrd="0" destOrd="0" presId="urn:microsoft.com/office/officeart/2005/8/layout/hierarchy4"/>
    <dgm:cxn modelId="{C9B1A382-8782-41B7-BE93-E9920DCB3D80}" type="presOf" srcId="{618FBA4A-5880-425B-AE30-BFAA4591D806}" destId="{3FF1E700-30BA-4685-8627-E582C507A2B0}" srcOrd="0" destOrd="0" presId="urn:microsoft.com/office/officeart/2005/8/layout/hierarchy4"/>
    <dgm:cxn modelId="{8D28490F-EEFA-4D56-9A98-7935B1C84964}" srcId="{BC8B0158-A2E8-472C-8D89-DC33F15F8C20}" destId="{618FBA4A-5880-425B-AE30-BFAA4591D806}" srcOrd="0" destOrd="0" parTransId="{D68BE0A2-F3A0-4DC1-B1EA-A8CA84BFB3D0}" sibTransId="{E88A7090-BF33-4CE2-ACB1-4E4C3D2AC6E8}"/>
    <dgm:cxn modelId="{9B4FA186-1295-44B6-9C36-138747F8A7C4}" srcId="{7DB5EC99-3A22-4BA8-815A-7944D1F8FBE4}" destId="{04A8CC71-8192-4695-AE15-E673195718B5}" srcOrd="0" destOrd="0" parTransId="{B3BEF92E-AD7D-4E16-86D9-39147B115F00}" sibTransId="{83140C9B-4B93-4B9D-A220-CAD7AF234EBE}"/>
    <dgm:cxn modelId="{0EEE7CC7-1525-4369-9BE2-B0107BA15E63}" srcId="{69C425E9-E630-45D0-AA8F-15536BEFD9D0}" destId="{A609D4AD-02E9-4698-8827-D43C6374BFDB}" srcOrd="0" destOrd="0" parTransId="{0362B9DC-CD4E-4DF6-AAFD-A5DCFBFBF032}" sibTransId="{2A847681-5D41-4209-BFD9-91B892294D35}"/>
    <dgm:cxn modelId="{1C58FF65-51F7-4FD8-8135-B3E377269F93}" type="presOf" srcId="{BC8B0158-A2E8-472C-8D89-DC33F15F8C20}" destId="{BA974BA0-D853-4BBF-9BD7-06A9B478765E}" srcOrd="0" destOrd="0" presId="urn:microsoft.com/office/officeart/2005/8/layout/hierarchy4"/>
    <dgm:cxn modelId="{DE716FDD-F135-43D8-863C-F3B44143F445}" srcId="{7DB5EC99-3A22-4BA8-815A-7944D1F8FBE4}" destId="{6760CB80-6CA2-4DAD-BEAA-2560D18DDFE0}" srcOrd="1" destOrd="0" parTransId="{2FB04D46-F73D-4A1A-9432-4E7D77FCC15C}" sibTransId="{1D3EB257-CC84-495B-87D8-9E1609B4DDD8}"/>
    <dgm:cxn modelId="{9A1638C9-E284-4507-B63D-CD41F74D7EB6}" srcId="{7DB5EC99-3A22-4BA8-815A-7944D1F8FBE4}" destId="{7607AE78-DBE6-41E9-8190-F4AF8FBC173B}" srcOrd="2" destOrd="0" parTransId="{7B71AFCE-C74F-4A18-96D1-F62F66109D20}" sibTransId="{548EC107-1BF6-4DDB-B100-BB4056C3C73B}"/>
    <dgm:cxn modelId="{E300AC46-FE17-46CB-8D9F-FB59FDAD47C1}" srcId="{618FBA4A-5880-425B-AE30-BFAA4591D806}" destId="{69C425E9-E630-45D0-AA8F-15536BEFD9D0}" srcOrd="1" destOrd="0" parTransId="{907D4268-B173-47B2-BE27-1695213BE59B}" sibTransId="{64EB0A3D-2F53-430E-9DED-99DC315C54BA}"/>
    <dgm:cxn modelId="{998FE61D-99A2-4869-9BE0-C873D5CB69A0}" type="presOf" srcId="{04A8CC71-8192-4695-AE15-E673195718B5}" destId="{EE287DDE-DD6D-48C9-978D-BB48F8E56861}" srcOrd="0" destOrd="0" presId="urn:microsoft.com/office/officeart/2005/8/layout/hierarchy4"/>
    <dgm:cxn modelId="{22965906-B321-426B-9ECD-9B567D9E225B}" type="presParOf" srcId="{BA974BA0-D853-4BBF-9BD7-06A9B478765E}" destId="{A098414F-6F89-4302-804A-488EDC34DA5F}" srcOrd="0" destOrd="0" presId="urn:microsoft.com/office/officeart/2005/8/layout/hierarchy4"/>
    <dgm:cxn modelId="{EF9127C3-C783-4AC2-BF2E-74F998C3C233}" type="presParOf" srcId="{A098414F-6F89-4302-804A-488EDC34DA5F}" destId="{3FF1E700-30BA-4685-8627-E582C507A2B0}" srcOrd="0" destOrd="0" presId="urn:microsoft.com/office/officeart/2005/8/layout/hierarchy4"/>
    <dgm:cxn modelId="{014011C1-2F0C-4BB2-84BA-A9270F7FCF76}" type="presParOf" srcId="{A098414F-6F89-4302-804A-488EDC34DA5F}" destId="{C9B86E78-425C-4901-90E1-984E84E9C143}" srcOrd="1" destOrd="0" presId="urn:microsoft.com/office/officeart/2005/8/layout/hierarchy4"/>
    <dgm:cxn modelId="{00EFF46F-41C9-45BD-9AE7-95472E05150E}" type="presParOf" srcId="{A098414F-6F89-4302-804A-488EDC34DA5F}" destId="{A5F26BB9-695A-41C7-B09E-B10267F7B5EF}" srcOrd="2" destOrd="0" presId="urn:microsoft.com/office/officeart/2005/8/layout/hierarchy4"/>
    <dgm:cxn modelId="{BD5BF25E-55EA-4524-AD54-185C7CC0F852}" type="presParOf" srcId="{A5F26BB9-695A-41C7-B09E-B10267F7B5EF}" destId="{9A257B25-C2EA-47B0-973A-8BAEE3D2848B}" srcOrd="0" destOrd="0" presId="urn:microsoft.com/office/officeart/2005/8/layout/hierarchy4"/>
    <dgm:cxn modelId="{02BD1AD6-3C40-4EEC-A93D-F8D53D834D76}" type="presParOf" srcId="{9A257B25-C2EA-47B0-973A-8BAEE3D2848B}" destId="{A5BC6E8C-D523-4FFB-8E55-7211A38BC2CD}" srcOrd="0" destOrd="0" presId="urn:microsoft.com/office/officeart/2005/8/layout/hierarchy4"/>
    <dgm:cxn modelId="{3C66E2C1-9594-40C2-8AE2-0BFC6B061D54}" type="presParOf" srcId="{9A257B25-C2EA-47B0-973A-8BAEE3D2848B}" destId="{64FA8383-3103-4517-856A-2774E7439C07}" srcOrd="1" destOrd="0" presId="urn:microsoft.com/office/officeart/2005/8/layout/hierarchy4"/>
    <dgm:cxn modelId="{6F49C7FC-55F9-42E7-BD64-E752DFDF4C3F}" type="presParOf" srcId="{9A257B25-C2EA-47B0-973A-8BAEE3D2848B}" destId="{7406B595-4558-47D4-BECF-3DBAC332D9E6}" srcOrd="2" destOrd="0" presId="urn:microsoft.com/office/officeart/2005/8/layout/hierarchy4"/>
    <dgm:cxn modelId="{21DE297C-3F41-42A9-91B0-C6B2045DAA2A}" type="presParOf" srcId="{7406B595-4558-47D4-BECF-3DBAC332D9E6}" destId="{1CD26F6A-FE43-4BA3-8F69-3C797B41FBAA}" srcOrd="0" destOrd="0" presId="urn:microsoft.com/office/officeart/2005/8/layout/hierarchy4"/>
    <dgm:cxn modelId="{BF0FC6F3-7990-4BD4-B63D-26CDACB62419}" type="presParOf" srcId="{1CD26F6A-FE43-4BA3-8F69-3C797B41FBAA}" destId="{EE287DDE-DD6D-48C9-978D-BB48F8E56861}" srcOrd="0" destOrd="0" presId="urn:microsoft.com/office/officeart/2005/8/layout/hierarchy4"/>
    <dgm:cxn modelId="{0C14AE9F-4CB1-49B3-8457-AA761ED6A6F4}" type="presParOf" srcId="{1CD26F6A-FE43-4BA3-8F69-3C797B41FBAA}" destId="{DC4EF944-CB67-413D-AAB4-CD2178157B87}" srcOrd="1" destOrd="0" presId="urn:microsoft.com/office/officeart/2005/8/layout/hierarchy4"/>
    <dgm:cxn modelId="{095C6967-532A-4535-A9C6-439E822DA706}" type="presParOf" srcId="{7406B595-4558-47D4-BECF-3DBAC332D9E6}" destId="{2DDEB4A4-DB32-4672-AAFF-1A924653B107}" srcOrd="1" destOrd="0" presId="urn:microsoft.com/office/officeart/2005/8/layout/hierarchy4"/>
    <dgm:cxn modelId="{A3312146-B720-4562-BAE2-F52606C4345C}" type="presParOf" srcId="{7406B595-4558-47D4-BECF-3DBAC332D9E6}" destId="{660F91FB-669D-4E21-AC48-3DE339E624BE}" srcOrd="2" destOrd="0" presId="urn:microsoft.com/office/officeart/2005/8/layout/hierarchy4"/>
    <dgm:cxn modelId="{B4DDBA02-0A56-4B19-8DF3-91D1111331FE}" type="presParOf" srcId="{660F91FB-669D-4E21-AC48-3DE339E624BE}" destId="{28A0B3BA-E70B-4565-BAF1-7B141713AE80}" srcOrd="0" destOrd="0" presId="urn:microsoft.com/office/officeart/2005/8/layout/hierarchy4"/>
    <dgm:cxn modelId="{DB5D7418-DCCF-42E8-B074-7485CE705374}" type="presParOf" srcId="{660F91FB-669D-4E21-AC48-3DE339E624BE}" destId="{251220B0-12C9-4C62-942F-753ABE07AA0F}" srcOrd="1" destOrd="0" presId="urn:microsoft.com/office/officeart/2005/8/layout/hierarchy4"/>
    <dgm:cxn modelId="{AE6189CD-A651-4E23-B38F-748467BB87B5}" type="presParOf" srcId="{7406B595-4558-47D4-BECF-3DBAC332D9E6}" destId="{AD83451C-0416-45FC-8F83-52B666244A1B}" srcOrd="3" destOrd="0" presId="urn:microsoft.com/office/officeart/2005/8/layout/hierarchy4"/>
    <dgm:cxn modelId="{A94BD903-D580-4188-9CC8-90B4AB530813}" type="presParOf" srcId="{7406B595-4558-47D4-BECF-3DBAC332D9E6}" destId="{95888855-2BB3-4967-AAEF-1272599B6670}" srcOrd="4" destOrd="0" presId="urn:microsoft.com/office/officeart/2005/8/layout/hierarchy4"/>
    <dgm:cxn modelId="{C1259905-A3FA-45C3-BA9F-FD5D9E58439A}" type="presParOf" srcId="{95888855-2BB3-4967-AAEF-1272599B6670}" destId="{7A4A64AF-276E-457D-A7E2-7A5513D5B22A}" srcOrd="0" destOrd="0" presId="urn:microsoft.com/office/officeart/2005/8/layout/hierarchy4"/>
    <dgm:cxn modelId="{E3374275-C5A9-448E-8FAD-114696229E71}" type="presParOf" srcId="{95888855-2BB3-4967-AAEF-1272599B6670}" destId="{5CC6CC5D-3FF6-48D5-A310-F8076F57FD98}" srcOrd="1" destOrd="0" presId="urn:microsoft.com/office/officeart/2005/8/layout/hierarchy4"/>
    <dgm:cxn modelId="{146726CB-49A6-403B-B8D2-64CBE9E13D0D}" type="presParOf" srcId="{A5F26BB9-695A-41C7-B09E-B10267F7B5EF}" destId="{606DDFCC-2DBF-44DE-9C60-BA88D8A820EF}" srcOrd="1" destOrd="0" presId="urn:microsoft.com/office/officeart/2005/8/layout/hierarchy4"/>
    <dgm:cxn modelId="{ACEA8D28-8EBA-4CD1-9A3E-9BEE81160568}" type="presParOf" srcId="{A5F26BB9-695A-41C7-B09E-B10267F7B5EF}" destId="{11283306-1F80-41DB-BFFA-D7A0CF7D7BA6}" srcOrd="2" destOrd="0" presId="urn:microsoft.com/office/officeart/2005/8/layout/hierarchy4"/>
    <dgm:cxn modelId="{B8D8B55E-8F2E-4ACA-BB35-09417360FBBA}" type="presParOf" srcId="{11283306-1F80-41DB-BFFA-D7A0CF7D7BA6}" destId="{C38B1DCE-31A2-432E-8922-C7E8CD918DD7}" srcOrd="0" destOrd="0" presId="urn:microsoft.com/office/officeart/2005/8/layout/hierarchy4"/>
    <dgm:cxn modelId="{ABCF38F2-0DF3-4CB0-85DB-E3F9ECD66E6F}" type="presParOf" srcId="{11283306-1F80-41DB-BFFA-D7A0CF7D7BA6}" destId="{12C4DEF4-9091-4CAF-BEA3-805F83DA48E2}" srcOrd="1" destOrd="0" presId="urn:microsoft.com/office/officeart/2005/8/layout/hierarchy4"/>
    <dgm:cxn modelId="{9108516A-337D-4D46-AE23-A6DB6F7C4327}" type="presParOf" srcId="{11283306-1F80-41DB-BFFA-D7A0CF7D7BA6}" destId="{55BB8D8C-3E42-46CC-9222-AA237FBDD9BD}" srcOrd="2" destOrd="0" presId="urn:microsoft.com/office/officeart/2005/8/layout/hierarchy4"/>
    <dgm:cxn modelId="{7058D8B6-CBC3-46B5-868A-E3E4DE3A6E52}" type="presParOf" srcId="{55BB8D8C-3E42-46CC-9222-AA237FBDD9BD}" destId="{F830BAC5-EDDE-4CC0-8B02-247A09D78287}" srcOrd="0" destOrd="0" presId="urn:microsoft.com/office/officeart/2005/8/layout/hierarchy4"/>
    <dgm:cxn modelId="{2F7A6BC7-FF2D-442F-A67F-720F39B04856}" type="presParOf" srcId="{F830BAC5-EDDE-4CC0-8B02-247A09D78287}" destId="{BEDE0363-1697-45C8-A9CB-4CF7CC2D0A5D}" srcOrd="0" destOrd="0" presId="urn:microsoft.com/office/officeart/2005/8/layout/hierarchy4"/>
    <dgm:cxn modelId="{6E96D02C-B701-4808-BAED-0BDF30817A10}" type="presParOf" srcId="{F830BAC5-EDDE-4CC0-8B02-247A09D78287}" destId="{09862141-673D-486A-B43C-A269385BFA5E}" srcOrd="1" destOrd="0" presId="urn:microsoft.com/office/officeart/2005/8/layout/hierarchy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F1E700-30BA-4685-8627-E582C507A2B0}">
      <dsp:nvSpPr>
        <dsp:cNvPr id="0" name=""/>
        <dsp:cNvSpPr/>
      </dsp:nvSpPr>
      <dsp:spPr>
        <a:xfrm>
          <a:off x="1946" y="1444"/>
          <a:ext cx="5270416"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0020" tIns="160020" rIns="160020" bIns="160020" numCol="1" spcCol="1270" anchor="ctr" anchorCtr="0">
          <a:noAutofit/>
        </a:bodyPr>
        <a:lstStyle/>
        <a:p>
          <a:pPr lvl="0" algn="ctr" defTabSz="1866900">
            <a:lnSpc>
              <a:spcPct val="90000"/>
            </a:lnSpc>
            <a:spcBef>
              <a:spcPct val="0"/>
            </a:spcBef>
            <a:spcAft>
              <a:spcPct val="35000"/>
            </a:spcAft>
          </a:pPr>
          <a:r>
            <a:rPr lang="en-US" altLang="zh-CN" sz="4200" kern="1200"/>
            <a:t>CTC Office</a:t>
          </a:r>
          <a:endParaRPr lang="zh-CN" altLang="en-US" sz="4200" kern="1200"/>
        </a:p>
      </dsp:txBody>
      <dsp:txXfrm>
        <a:off x="30149" y="29647"/>
        <a:ext cx="5214010" cy="906525"/>
      </dsp:txXfrm>
    </dsp:sp>
    <dsp:sp modelId="{A5BC6E8C-D523-4FFB-8E55-7211A38BC2CD}">
      <dsp:nvSpPr>
        <dsp:cNvPr id="0" name=""/>
        <dsp:cNvSpPr/>
      </dsp:nvSpPr>
      <dsp:spPr>
        <a:xfrm>
          <a:off x="1946" y="1056821"/>
          <a:ext cx="3899703"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en-US" altLang="zh-CN" sz="3100" kern="1200"/>
            <a:t>Tracks</a:t>
          </a:r>
          <a:endParaRPr lang="zh-CN" altLang="en-US" sz="3100" kern="1200"/>
        </a:p>
      </dsp:txBody>
      <dsp:txXfrm>
        <a:off x="30149" y="1085024"/>
        <a:ext cx="3843297" cy="906525"/>
      </dsp:txXfrm>
    </dsp:sp>
    <dsp:sp modelId="{EE287DDE-DD6D-48C9-978D-BB48F8E56861}">
      <dsp:nvSpPr>
        <dsp:cNvPr id="0" name=""/>
        <dsp:cNvSpPr/>
      </dsp:nvSpPr>
      <dsp:spPr>
        <a:xfrm>
          <a:off x="1946" y="2112198"/>
          <a:ext cx="1264495"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altLang="zh-CN" sz="2200" kern="1200"/>
            <a:t>Blocks</a:t>
          </a:r>
          <a:endParaRPr lang="zh-CN" altLang="en-US" sz="2200" kern="1200"/>
        </a:p>
      </dsp:txBody>
      <dsp:txXfrm>
        <a:off x="30149" y="2140401"/>
        <a:ext cx="1208089" cy="906525"/>
      </dsp:txXfrm>
    </dsp:sp>
    <dsp:sp modelId="{28A0B3BA-E70B-4565-BAF1-7B141713AE80}">
      <dsp:nvSpPr>
        <dsp:cNvPr id="0" name=""/>
        <dsp:cNvSpPr/>
      </dsp:nvSpPr>
      <dsp:spPr>
        <a:xfrm>
          <a:off x="1319550" y="2112198"/>
          <a:ext cx="1264495"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altLang="zh-CN" sz="2200" kern="1200"/>
            <a:t>Switches</a:t>
          </a:r>
          <a:endParaRPr lang="zh-CN" altLang="en-US" sz="2200" kern="1200"/>
        </a:p>
      </dsp:txBody>
      <dsp:txXfrm>
        <a:off x="1347753" y="2140401"/>
        <a:ext cx="1208089" cy="906525"/>
      </dsp:txXfrm>
    </dsp:sp>
    <dsp:sp modelId="{7A4A64AF-276E-457D-A7E2-7A5513D5B22A}">
      <dsp:nvSpPr>
        <dsp:cNvPr id="0" name=""/>
        <dsp:cNvSpPr/>
      </dsp:nvSpPr>
      <dsp:spPr>
        <a:xfrm>
          <a:off x="2637155" y="2112198"/>
          <a:ext cx="1264495"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altLang="zh-CN" sz="2200" kern="1200"/>
            <a:t>Signal Lights</a:t>
          </a:r>
          <a:endParaRPr lang="zh-CN" altLang="zh-CN" sz="2200" kern="1200"/>
        </a:p>
      </dsp:txBody>
      <dsp:txXfrm>
        <a:off x="2665358" y="2140401"/>
        <a:ext cx="1208089" cy="906525"/>
      </dsp:txXfrm>
    </dsp:sp>
    <dsp:sp modelId="{C38B1DCE-31A2-432E-8922-C7E8CD918DD7}">
      <dsp:nvSpPr>
        <dsp:cNvPr id="0" name=""/>
        <dsp:cNvSpPr/>
      </dsp:nvSpPr>
      <dsp:spPr>
        <a:xfrm>
          <a:off x="4007867" y="1056821"/>
          <a:ext cx="1264495"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en-US" altLang="zh-CN" sz="3100" kern="1200"/>
            <a:t>Trains</a:t>
          </a:r>
          <a:endParaRPr lang="zh-CN" altLang="en-US" sz="3100" kern="1200"/>
        </a:p>
      </dsp:txBody>
      <dsp:txXfrm>
        <a:off x="4036070" y="1085024"/>
        <a:ext cx="1208089" cy="906525"/>
      </dsp:txXfrm>
    </dsp:sp>
    <dsp:sp modelId="{BEDE0363-1697-45C8-A9CB-4CF7CC2D0A5D}">
      <dsp:nvSpPr>
        <dsp:cNvPr id="0" name=""/>
        <dsp:cNvSpPr/>
      </dsp:nvSpPr>
      <dsp:spPr>
        <a:xfrm>
          <a:off x="4007867" y="2112198"/>
          <a:ext cx="1264495"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altLang="zh-CN" sz="2200" kern="1200"/>
            <a:t>Cars</a:t>
          </a:r>
          <a:endParaRPr lang="zh-CN" altLang="en-US" sz="2200" kern="1200"/>
        </a:p>
      </dsp:txBody>
      <dsp:txXfrm>
        <a:off x="4036070" y="2140401"/>
        <a:ext cx="1208089" cy="90652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48CDA-835A-41C9-AC0C-02F054ED8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9</Pages>
  <Words>2368</Words>
  <Characters>13503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15840</CharactersWithSpaces>
  <SharedDoc>false</SharedDoc>
  <HLinks>
    <vt:vector size="210" baseType="variant">
      <vt:variant>
        <vt:i4>1048579</vt:i4>
      </vt:variant>
      <vt:variant>
        <vt:i4>206</vt:i4>
      </vt:variant>
      <vt:variant>
        <vt:i4>0</vt:i4>
      </vt:variant>
      <vt:variant>
        <vt:i4>5</vt:i4>
      </vt:variant>
      <vt:variant>
        <vt:lpwstr/>
      </vt:variant>
      <vt:variant>
        <vt:lpwstr>_Toc315442706</vt:lpwstr>
      </vt:variant>
      <vt:variant>
        <vt:i4>1048576</vt:i4>
      </vt:variant>
      <vt:variant>
        <vt:i4>200</vt:i4>
      </vt:variant>
      <vt:variant>
        <vt:i4>0</vt:i4>
      </vt:variant>
      <vt:variant>
        <vt:i4>5</vt:i4>
      </vt:variant>
      <vt:variant>
        <vt:lpwstr/>
      </vt:variant>
      <vt:variant>
        <vt:lpwstr>_Toc315442705</vt:lpwstr>
      </vt:variant>
      <vt:variant>
        <vt:i4>1048577</vt:i4>
      </vt:variant>
      <vt:variant>
        <vt:i4>194</vt:i4>
      </vt:variant>
      <vt:variant>
        <vt:i4>0</vt:i4>
      </vt:variant>
      <vt:variant>
        <vt:i4>5</vt:i4>
      </vt:variant>
      <vt:variant>
        <vt:lpwstr/>
      </vt:variant>
      <vt:variant>
        <vt:lpwstr>_Toc315442704</vt:lpwstr>
      </vt:variant>
      <vt:variant>
        <vt:i4>1048582</vt:i4>
      </vt:variant>
      <vt:variant>
        <vt:i4>188</vt:i4>
      </vt:variant>
      <vt:variant>
        <vt:i4>0</vt:i4>
      </vt:variant>
      <vt:variant>
        <vt:i4>5</vt:i4>
      </vt:variant>
      <vt:variant>
        <vt:lpwstr/>
      </vt:variant>
      <vt:variant>
        <vt:lpwstr>_Toc315442703</vt:lpwstr>
      </vt:variant>
      <vt:variant>
        <vt:i4>1048583</vt:i4>
      </vt:variant>
      <vt:variant>
        <vt:i4>182</vt:i4>
      </vt:variant>
      <vt:variant>
        <vt:i4>0</vt:i4>
      </vt:variant>
      <vt:variant>
        <vt:i4>5</vt:i4>
      </vt:variant>
      <vt:variant>
        <vt:lpwstr/>
      </vt:variant>
      <vt:variant>
        <vt:lpwstr>_Toc315442702</vt:lpwstr>
      </vt:variant>
      <vt:variant>
        <vt:i4>1048580</vt:i4>
      </vt:variant>
      <vt:variant>
        <vt:i4>176</vt:i4>
      </vt:variant>
      <vt:variant>
        <vt:i4>0</vt:i4>
      </vt:variant>
      <vt:variant>
        <vt:i4>5</vt:i4>
      </vt:variant>
      <vt:variant>
        <vt:lpwstr/>
      </vt:variant>
      <vt:variant>
        <vt:lpwstr>_Toc315442701</vt:lpwstr>
      </vt:variant>
      <vt:variant>
        <vt:i4>1048581</vt:i4>
      </vt:variant>
      <vt:variant>
        <vt:i4>170</vt:i4>
      </vt:variant>
      <vt:variant>
        <vt:i4>0</vt:i4>
      </vt:variant>
      <vt:variant>
        <vt:i4>5</vt:i4>
      </vt:variant>
      <vt:variant>
        <vt:lpwstr/>
      </vt:variant>
      <vt:variant>
        <vt:lpwstr>_Toc315442700</vt:lpwstr>
      </vt:variant>
      <vt:variant>
        <vt:i4>1638413</vt:i4>
      </vt:variant>
      <vt:variant>
        <vt:i4>164</vt:i4>
      </vt:variant>
      <vt:variant>
        <vt:i4>0</vt:i4>
      </vt:variant>
      <vt:variant>
        <vt:i4>5</vt:i4>
      </vt:variant>
      <vt:variant>
        <vt:lpwstr/>
      </vt:variant>
      <vt:variant>
        <vt:lpwstr>_Toc315442699</vt:lpwstr>
      </vt:variant>
      <vt:variant>
        <vt:i4>1638412</vt:i4>
      </vt:variant>
      <vt:variant>
        <vt:i4>158</vt:i4>
      </vt:variant>
      <vt:variant>
        <vt:i4>0</vt:i4>
      </vt:variant>
      <vt:variant>
        <vt:i4>5</vt:i4>
      </vt:variant>
      <vt:variant>
        <vt:lpwstr/>
      </vt:variant>
      <vt:variant>
        <vt:lpwstr>_Toc315442698</vt:lpwstr>
      </vt:variant>
      <vt:variant>
        <vt:i4>1638403</vt:i4>
      </vt:variant>
      <vt:variant>
        <vt:i4>152</vt:i4>
      </vt:variant>
      <vt:variant>
        <vt:i4>0</vt:i4>
      </vt:variant>
      <vt:variant>
        <vt:i4>5</vt:i4>
      </vt:variant>
      <vt:variant>
        <vt:lpwstr/>
      </vt:variant>
      <vt:variant>
        <vt:lpwstr>_Toc315442697</vt:lpwstr>
      </vt:variant>
      <vt:variant>
        <vt:i4>1638402</vt:i4>
      </vt:variant>
      <vt:variant>
        <vt:i4>146</vt:i4>
      </vt:variant>
      <vt:variant>
        <vt:i4>0</vt:i4>
      </vt:variant>
      <vt:variant>
        <vt:i4>5</vt:i4>
      </vt:variant>
      <vt:variant>
        <vt:lpwstr/>
      </vt:variant>
      <vt:variant>
        <vt:lpwstr>_Toc315442696</vt:lpwstr>
      </vt:variant>
      <vt:variant>
        <vt:i4>1638401</vt:i4>
      </vt:variant>
      <vt:variant>
        <vt:i4>140</vt:i4>
      </vt:variant>
      <vt:variant>
        <vt:i4>0</vt:i4>
      </vt:variant>
      <vt:variant>
        <vt:i4>5</vt:i4>
      </vt:variant>
      <vt:variant>
        <vt:lpwstr/>
      </vt:variant>
      <vt:variant>
        <vt:lpwstr>_Toc315442695</vt:lpwstr>
      </vt:variant>
      <vt:variant>
        <vt:i4>1638400</vt:i4>
      </vt:variant>
      <vt:variant>
        <vt:i4>134</vt:i4>
      </vt:variant>
      <vt:variant>
        <vt:i4>0</vt:i4>
      </vt:variant>
      <vt:variant>
        <vt:i4>5</vt:i4>
      </vt:variant>
      <vt:variant>
        <vt:lpwstr/>
      </vt:variant>
      <vt:variant>
        <vt:lpwstr>_Toc315442694</vt:lpwstr>
      </vt:variant>
      <vt:variant>
        <vt:i4>1638407</vt:i4>
      </vt:variant>
      <vt:variant>
        <vt:i4>128</vt:i4>
      </vt:variant>
      <vt:variant>
        <vt:i4>0</vt:i4>
      </vt:variant>
      <vt:variant>
        <vt:i4>5</vt:i4>
      </vt:variant>
      <vt:variant>
        <vt:lpwstr/>
      </vt:variant>
      <vt:variant>
        <vt:lpwstr>_Toc315442693</vt:lpwstr>
      </vt:variant>
      <vt:variant>
        <vt:i4>1638406</vt:i4>
      </vt:variant>
      <vt:variant>
        <vt:i4>122</vt:i4>
      </vt:variant>
      <vt:variant>
        <vt:i4>0</vt:i4>
      </vt:variant>
      <vt:variant>
        <vt:i4>5</vt:i4>
      </vt:variant>
      <vt:variant>
        <vt:lpwstr/>
      </vt:variant>
      <vt:variant>
        <vt:lpwstr>_Toc315442692</vt:lpwstr>
      </vt:variant>
      <vt:variant>
        <vt:i4>1638405</vt:i4>
      </vt:variant>
      <vt:variant>
        <vt:i4>116</vt:i4>
      </vt:variant>
      <vt:variant>
        <vt:i4>0</vt:i4>
      </vt:variant>
      <vt:variant>
        <vt:i4>5</vt:i4>
      </vt:variant>
      <vt:variant>
        <vt:lpwstr/>
      </vt:variant>
      <vt:variant>
        <vt:lpwstr>_Toc315442691</vt:lpwstr>
      </vt:variant>
      <vt:variant>
        <vt:i4>1638404</vt:i4>
      </vt:variant>
      <vt:variant>
        <vt:i4>110</vt:i4>
      </vt:variant>
      <vt:variant>
        <vt:i4>0</vt:i4>
      </vt:variant>
      <vt:variant>
        <vt:i4>5</vt:i4>
      </vt:variant>
      <vt:variant>
        <vt:lpwstr/>
      </vt:variant>
      <vt:variant>
        <vt:lpwstr>_Toc315442690</vt:lpwstr>
      </vt:variant>
      <vt:variant>
        <vt:i4>1572877</vt:i4>
      </vt:variant>
      <vt:variant>
        <vt:i4>104</vt:i4>
      </vt:variant>
      <vt:variant>
        <vt:i4>0</vt:i4>
      </vt:variant>
      <vt:variant>
        <vt:i4>5</vt:i4>
      </vt:variant>
      <vt:variant>
        <vt:lpwstr/>
      </vt:variant>
      <vt:variant>
        <vt:lpwstr>_Toc315442689</vt:lpwstr>
      </vt:variant>
      <vt:variant>
        <vt:i4>1572867</vt:i4>
      </vt:variant>
      <vt:variant>
        <vt:i4>98</vt:i4>
      </vt:variant>
      <vt:variant>
        <vt:i4>0</vt:i4>
      </vt:variant>
      <vt:variant>
        <vt:i4>5</vt:i4>
      </vt:variant>
      <vt:variant>
        <vt:lpwstr/>
      </vt:variant>
      <vt:variant>
        <vt:lpwstr>_Toc315442687</vt:lpwstr>
      </vt:variant>
      <vt:variant>
        <vt:i4>1572866</vt:i4>
      </vt:variant>
      <vt:variant>
        <vt:i4>92</vt:i4>
      </vt:variant>
      <vt:variant>
        <vt:i4>0</vt:i4>
      </vt:variant>
      <vt:variant>
        <vt:i4>5</vt:i4>
      </vt:variant>
      <vt:variant>
        <vt:lpwstr/>
      </vt:variant>
      <vt:variant>
        <vt:lpwstr>_Toc315442686</vt:lpwstr>
      </vt:variant>
      <vt:variant>
        <vt:i4>1572865</vt:i4>
      </vt:variant>
      <vt:variant>
        <vt:i4>86</vt:i4>
      </vt:variant>
      <vt:variant>
        <vt:i4>0</vt:i4>
      </vt:variant>
      <vt:variant>
        <vt:i4>5</vt:i4>
      </vt:variant>
      <vt:variant>
        <vt:lpwstr/>
      </vt:variant>
      <vt:variant>
        <vt:lpwstr>_Toc315442685</vt:lpwstr>
      </vt:variant>
      <vt:variant>
        <vt:i4>1572864</vt:i4>
      </vt:variant>
      <vt:variant>
        <vt:i4>80</vt:i4>
      </vt:variant>
      <vt:variant>
        <vt:i4>0</vt:i4>
      </vt:variant>
      <vt:variant>
        <vt:i4>5</vt:i4>
      </vt:variant>
      <vt:variant>
        <vt:lpwstr/>
      </vt:variant>
      <vt:variant>
        <vt:lpwstr>_Toc315442684</vt:lpwstr>
      </vt:variant>
      <vt:variant>
        <vt:i4>1572871</vt:i4>
      </vt:variant>
      <vt:variant>
        <vt:i4>74</vt:i4>
      </vt:variant>
      <vt:variant>
        <vt:i4>0</vt:i4>
      </vt:variant>
      <vt:variant>
        <vt:i4>5</vt:i4>
      </vt:variant>
      <vt:variant>
        <vt:lpwstr/>
      </vt:variant>
      <vt:variant>
        <vt:lpwstr>_Toc315442683</vt:lpwstr>
      </vt:variant>
      <vt:variant>
        <vt:i4>1572870</vt:i4>
      </vt:variant>
      <vt:variant>
        <vt:i4>68</vt:i4>
      </vt:variant>
      <vt:variant>
        <vt:i4>0</vt:i4>
      </vt:variant>
      <vt:variant>
        <vt:i4>5</vt:i4>
      </vt:variant>
      <vt:variant>
        <vt:lpwstr/>
      </vt:variant>
      <vt:variant>
        <vt:lpwstr>_Toc315442682</vt:lpwstr>
      </vt:variant>
      <vt:variant>
        <vt:i4>1572869</vt:i4>
      </vt:variant>
      <vt:variant>
        <vt:i4>62</vt:i4>
      </vt:variant>
      <vt:variant>
        <vt:i4>0</vt:i4>
      </vt:variant>
      <vt:variant>
        <vt:i4>5</vt:i4>
      </vt:variant>
      <vt:variant>
        <vt:lpwstr/>
      </vt:variant>
      <vt:variant>
        <vt:lpwstr>_Toc315442681</vt:lpwstr>
      </vt:variant>
      <vt:variant>
        <vt:i4>1572868</vt:i4>
      </vt:variant>
      <vt:variant>
        <vt:i4>56</vt:i4>
      </vt:variant>
      <vt:variant>
        <vt:i4>0</vt:i4>
      </vt:variant>
      <vt:variant>
        <vt:i4>5</vt:i4>
      </vt:variant>
      <vt:variant>
        <vt:lpwstr/>
      </vt:variant>
      <vt:variant>
        <vt:lpwstr>_Toc315442680</vt:lpwstr>
      </vt:variant>
      <vt:variant>
        <vt:i4>1507341</vt:i4>
      </vt:variant>
      <vt:variant>
        <vt:i4>50</vt:i4>
      </vt:variant>
      <vt:variant>
        <vt:i4>0</vt:i4>
      </vt:variant>
      <vt:variant>
        <vt:i4>5</vt:i4>
      </vt:variant>
      <vt:variant>
        <vt:lpwstr/>
      </vt:variant>
      <vt:variant>
        <vt:lpwstr>_Toc315442679</vt:lpwstr>
      </vt:variant>
      <vt:variant>
        <vt:i4>1507340</vt:i4>
      </vt:variant>
      <vt:variant>
        <vt:i4>44</vt:i4>
      </vt:variant>
      <vt:variant>
        <vt:i4>0</vt:i4>
      </vt:variant>
      <vt:variant>
        <vt:i4>5</vt:i4>
      </vt:variant>
      <vt:variant>
        <vt:lpwstr/>
      </vt:variant>
      <vt:variant>
        <vt:lpwstr>_Toc315442678</vt:lpwstr>
      </vt:variant>
      <vt:variant>
        <vt:i4>1507331</vt:i4>
      </vt:variant>
      <vt:variant>
        <vt:i4>38</vt:i4>
      </vt:variant>
      <vt:variant>
        <vt:i4>0</vt:i4>
      </vt:variant>
      <vt:variant>
        <vt:i4>5</vt:i4>
      </vt:variant>
      <vt:variant>
        <vt:lpwstr/>
      </vt:variant>
      <vt:variant>
        <vt:lpwstr>_Toc315442677</vt:lpwstr>
      </vt:variant>
      <vt:variant>
        <vt:i4>1507330</vt:i4>
      </vt:variant>
      <vt:variant>
        <vt:i4>32</vt:i4>
      </vt:variant>
      <vt:variant>
        <vt:i4>0</vt:i4>
      </vt:variant>
      <vt:variant>
        <vt:i4>5</vt:i4>
      </vt:variant>
      <vt:variant>
        <vt:lpwstr/>
      </vt:variant>
      <vt:variant>
        <vt:lpwstr>_Toc315442676</vt:lpwstr>
      </vt:variant>
      <vt:variant>
        <vt:i4>1507329</vt:i4>
      </vt:variant>
      <vt:variant>
        <vt:i4>26</vt:i4>
      </vt:variant>
      <vt:variant>
        <vt:i4>0</vt:i4>
      </vt:variant>
      <vt:variant>
        <vt:i4>5</vt:i4>
      </vt:variant>
      <vt:variant>
        <vt:lpwstr/>
      </vt:variant>
      <vt:variant>
        <vt:lpwstr>_Toc315442675</vt:lpwstr>
      </vt:variant>
      <vt:variant>
        <vt:i4>1507328</vt:i4>
      </vt:variant>
      <vt:variant>
        <vt:i4>20</vt:i4>
      </vt:variant>
      <vt:variant>
        <vt:i4>0</vt:i4>
      </vt:variant>
      <vt:variant>
        <vt:i4>5</vt:i4>
      </vt:variant>
      <vt:variant>
        <vt:lpwstr/>
      </vt:variant>
      <vt:variant>
        <vt:lpwstr>_Toc315442674</vt:lpwstr>
      </vt:variant>
      <vt:variant>
        <vt:i4>1507335</vt:i4>
      </vt:variant>
      <vt:variant>
        <vt:i4>14</vt:i4>
      </vt:variant>
      <vt:variant>
        <vt:i4>0</vt:i4>
      </vt:variant>
      <vt:variant>
        <vt:i4>5</vt:i4>
      </vt:variant>
      <vt:variant>
        <vt:lpwstr/>
      </vt:variant>
      <vt:variant>
        <vt:lpwstr>_Toc315442673</vt:lpwstr>
      </vt:variant>
      <vt:variant>
        <vt:i4>1507334</vt:i4>
      </vt:variant>
      <vt:variant>
        <vt:i4>8</vt:i4>
      </vt:variant>
      <vt:variant>
        <vt:i4>0</vt:i4>
      </vt:variant>
      <vt:variant>
        <vt:i4>5</vt:i4>
      </vt:variant>
      <vt:variant>
        <vt:lpwstr/>
      </vt:variant>
      <vt:variant>
        <vt:lpwstr>_Toc315442672</vt:lpwstr>
      </vt:variant>
      <vt:variant>
        <vt:i4>1507333</vt:i4>
      </vt:variant>
      <vt:variant>
        <vt:i4>2</vt:i4>
      </vt:variant>
      <vt:variant>
        <vt:i4>0</vt:i4>
      </vt:variant>
      <vt:variant>
        <vt:i4>5</vt:i4>
      </vt:variant>
      <vt:variant>
        <vt:lpwstr/>
      </vt:variant>
      <vt:variant>
        <vt:lpwstr>_Toc315442671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7</cp:revision>
  <cp:lastPrinted>2012-02-09T00:34:00Z</cp:lastPrinted>
  <dcterms:created xsi:type="dcterms:W3CDTF">2012-02-08T23:33:00Z</dcterms:created>
  <dcterms:modified xsi:type="dcterms:W3CDTF">2012-02-09T01:09:00Z</dcterms:modified>
</cp:coreProperties>
</file>