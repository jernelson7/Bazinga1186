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03690" w14:textId="2BAF3973" w:rsidR="00860AE8" w:rsidRDefault="000E2778" w:rsidP="000E2778">
      <w:pPr>
        <w:jc w:val="center"/>
      </w:pPr>
      <w:bookmarkStart w:id="0" w:name="_Toc314173766"/>
      <w:r>
        <w:rPr>
          <w:noProof/>
        </w:rPr>
        <w:drawing>
          <wp:inline distT="0" distB="0" distL="0" distR="0" wp14:anchorId="25461387" wp14:editId="1F790F57">
            <wp:extent cx="3971815" cy="2743200"/>
            <wp:effectExtent l="0" t="0" r="0" b="0"/>
            <wp:docPr id="7" name="Picture 7" descr="Macintosh HD:Users:jeremy:Documents:Software Engineering:bazinga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eremy:Documents:Software Engineering:bazingaLo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815" cy="2743200"/>
                    </a:xfrm>
                    <a:prstGeom prst="rect">
                      <a:avLst/>
                    </a:prstGeom>
                    <a:noFill/>
                    <a:ln>
                      <a:noFill/>
                    </a:ln>
                  </pic:spPr>
                </pic:pic>
              </a:graphicData>
            </a:graphic>
          </wp:inline>
        </w:drawing>
      </w:r>
    </w:p>
    <w:p w14:paraId="024E31BC" w14:textId="2D22CD71" w:rsidR="000E2778" w:rsidRDefault="000E2778" w:rsidP="000E2778">
      <w:pPr>
        <w:pStyle w:val="Heading1"/>
        <w:numPr>
          <w:ilvl w:val="0"/>
          <w:numId w:val="0"/>
        </w:numPr>
        <w:jc w:val="center"/>
        <w:rPr>
          <w:sz w:val="44"/>
          <w:szCs w:val="44"/>
        </w:rPr>
      </w:pPr>
      <w:bookmarkStart w:id="1" w:name="_Toc190082893"/>
      <w:r w:rsidRPr="000E2778">
        <w:rPr>
          <w:sz w:val="44"/>
          <w:szCs w:val="44"/>
        </w:rPr>
        <w:t>Graphical User Interface Software Requirements for the Centralized Traffic Control Office of the Port Authority of Allegheny County Transit Control System</w:t>
      </w:r>
      <w:bookmarkEnd w:id="1"/>
    </w:p>
    <w:p w14:paraId="1174B2C8" w14:textId="77777777" w:rsidR="000E2778" w:rsidRPr="000E2778" w:rsidRDefault="000E2778" w:rsidP="000E2778"/>
    <w:p w14:paraId="6FEA2433" w14:textId="65DA6A6B" w:rsidR="00860AE8" w:rsidRDefault="000E2778" w:rsidP="00875917">
      <w:pPr>
        <w:jc w:val="center"/>
      </w:pPr>
      <w:r>
        <w:t>Jeremy Nelson</w:t>
      </w:r>
      <w:r w:rsidR="00875917">
        <w:br/>
        <w:t>Software Engineer</w:t>
      </w:r>
      <w:r w:rsidR="00875917">
        <w:br/>
      </w:r>
      <w:proofErr w:type="spellStart"/>
      <w:r w:rsidR="00875917">
        <w:t>Bazinga</w:t>
      </w:r>
      <w:proofErr w:type="spellEnd"/>
      <w:r w:rsidR="00875917">
        <w:t>! Industries</w:t>
      </w:r>
    </w:p>
    <w:p w14:paraId="047BBC55" w14:textId="77777777" w:rsidR="00860AE8" w:rsidRDefault="00860AE8" w:rsidP="00860AE8"/>
    <w:p w14:paraId="19F4A97A" w14:textId="77777777" w:rsidR="00860AE8" w:rsidRDefault="00860AE8" w:rsidP="00860AE8"/>
    <w:p w14:paraId="5A166152" w14:textId="77777777" w:rsidR="00860AE8" w:rsidRDefault="00860AE8" w:rsidP="00860AE8"/>
    <w:p w14:paraId="27A062E1" w14:textId="77777777" w:rsidR="00860AE8" w:rsidRDefault="00860AE8" w:rsidP="00860AE8"/>
    <w:p w14:paraId="4EFE0E48" w14:textId="77777777" w:rsidR="00860AE8" w:rsidRDefault="00860AE8" w:rsidP="00860AE8"/>
    <w:p w14:paraId="0376B102" w14:textId="77777777" w:rsidR="00860AE8" w:rsidRDefault="00860AE8" w:rsidP="00860AE8"/>
    <w:p w14:paraId="7B714CD3" w14:textId="77777777" w:rsidR="00860AE8" w:rsidRDefault="00860AE8" w:rsidP="00860AE8"/>
    <w:p w14:paraId="449D3636" w14:textId="77777777" w:rsidR="00860AE8" w:rsidRDefault="00860AE8" w:rsidP="00860AE8"/>
    <w:p w14:paraId="5E357D52" w14:textId="77777777" w:rsidR="00860AE8" w:rsidRDefault="00860AE8" w:rsidP="00860AE8"/>
    <w:p w14:paraId="4515AC79" w14:textId="77777777" w:rsidR="00860AE8" w:rsidRDefault="00860AE8" w:rsidP="00860AE8"/>
    <w:p w14:paraId="6B867732" w14:textId="77777777" w:rsidR="00860AE8" w:rsidRDefault="00860AE8" w:rsidP="00860AE8"/>
    <w:p w14:paraId="20979FD1" w14:textId="77777777" w:rsidR="00860AE8" w:rsidRDefault="00860AE8" w:rsidP="00860AE8"/>
    <w:p w14:paraId="73DAE911" w14:textId="77777777" w:rsidR="00860AE8" w:rsidRDefault="00860AE8" w:rsidP="00860AE8"/>
    <w:p w14:paraId="302C30B4" w14:textId="77777777" w:rsidR="00860AE8" w:rsidRDefault="00860AE8" w:rsidP="00860AE8"/>
    <w:p w14:paraId="2A55493A" w14:textId="77777777" w:rsidR="00860AE8" w:rsidRDefault="00860AE8" w:rsidP="00860AE8"/>
    <w:p w14:paraId="24E6F5C3" w14:textId="77777777" w:rsidR="00860AE8" w:rsidRDefault="00860AE8" w:rsidP="00860AE8"/>
    <w:p w14:paraId="4B6EFC73" w14:textId="77777777" w:rsidR="00860AE8" w:rsidRDefault="00860AE8" w:rsidP="00860AE8"/>
    <w:p w14:paraId="7BD7B3F8" w14:textId="77777777" w:rsidR="00860AE8" w:rsidRDefault="00860AE8" w:rsidP="00860AE8"/>
    <w:p w14:paraId="1D203C63" w14:textId="77777777" w:rsidR="00860AE8" w:rsidRDefault="00860AE8" w:rsidP="00860AE8"/>
    <w:p w14:paraId="78B96F36" w14:textId="77777777" w:rsidR="00860AE8" w:rsidRDefault="00860AE8" w:rsidP="00860AE8"/>
    <w:p w14:paraId="7CEC753B" w14:textId="77777777" w:rsidR="00860AE8" w:rsidRDefault="00860AE8" w:rsidP="00860AE8"/>
    <w:p w14:paraId="165A5A23" w14:textId="77777777" w:rsidR="00860AE8" w:rsidRDefault="00860AE8" w:rsidP="00860AE8"/>
    <w:p w14:paraId="2340B461" w14:textId="77777777" w:rsidR="00860AE8" w:rsidRDefault="00860AE8" w:rsidP="00860AE8"/>
    <w:p w14:paraId="0454A18B" w14:textId="77777777" w:rsidR="00860AE8" w:rsidRDefault="00860AE8" w:rsidP="00860AE8"/>
    <w:p w14:paraId="3DC5FCBB" w14:textId="77777777" w:rsidR="00860AE8" w:rsidRDefault="00860AE8" w:rsidP="00860AE8"/>
    <w:p w14:paraId="6F7D645A" w14:textId="77777777" w:rsidR="00860AE8" w:rsidRDefault="00860AE8" w:rsidP="00860AE8"/>
    <w:p w14:paraId="387FC968" w14:textId="77777777" w:rsidR="00860AE8" w:rsidRDefault="00860AE8" w:rsidP="00860AE8"/>
    <w:p w14:paraId="195E663D" w14:textId="77777777" w:rsidR="00860AE8" w:rsidRDefault="00860AE8" w:rsidP="00860AE8"/>
    <w:p w14:paraId="5584E243" w14:textId="77777777" w:rsidR="00860AE8" w:rsidRDefault="00860AE8" w:rsidP="00860AE8"/>
    <w:p w14:paraId="65E915B4" w14:textId="77777777" w:rsidR="00860AE8" w:rsidRDefault="00860AE8" w:rsidP="00860AE8"/>
    <w:p w14:paraId="39F293C6" w14:textId="77777777" w:rsidR="00860AE8" w:rsidRDefault="00860AE8" w:rsidP="00860AE8"/>
    <w:p w14:paraId="2A1BF6A9" w14:textId="77777777" w:rsidR="00860AE8" w:rsidRDefault="00860AE8" w:rsidP="00860AE8"/>
    <w:p w14:paraId="0DD2822C" w14:textId="77777777" w:rsidR="00860AE8" w:rsidRDefault="00860AE8" w:rsidP="00860AE8"/>
    <w:p w14:paraId="5FD87E1E" w14:textId="77777777" w:rsidR="00860AE8" w:rsidRDefault="00860AE8" w:rsidP="00860AE8"/>
    <w:p w14:paraId="0F6B1E37" w14:textId="77777777" w:rsidR="00860AE8" w:rsidRDefault="00860AE8" w:rsidP="00860AE8"/>
    <w:p w14:paraId="1B72EB3D" w14:textId="77777777" w:rsidR="00860AE8" w:rsidRDefault="00860AE8" w:rsidP="00860AE8"/>
    <w:p w14:paraId="22B75309" w14:textId="77777777" w:rsidR="000F00A4" w:rsidRDefault="000F00A4" w:rsidP="00860AE8"/>
    <w:p w14:paraId="6DF94BDF" w14:textId="77777777" w:rsidR="00860AE8" w:rsidRDefault="00860AE8" w:rsidP="00860AE8"/>
    <w:p w14:paraId="0FE08E6B" w14:textId="77777777" w:rsidR="00860AE8" w:rsidRDefault="00860AE8" w:rsidP="00860AE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4"/>
        <w:gridCol w:w="4725"/>
        <w:gridCol w:w="4725"/>
      </w:tblGrid>
      <w:tr w:rsidR="00860AE8" w:rsidRPr="00867613" w14:paraId="6CE2579E" w14:textId="77777777">
        <w:tc>
          <w:tcPr>
            <w:tcW w:w="14174" w:type="dxa"/>
            <w:gridSpan w:val="3"/>
            <w:shd w:val="clear" w:color="auto" w:fill="auto"/>
          </w:tcPr>
          <w:p w14:paraId="34C461A2" w14:textId="77777777" w:rsidR="00860AE8" w:rsidRPr="00867613" w:rsidRDefault="00860AE8" w:rsidP="00860AE8">
            <w:pPr>
              <w:pStyle w:val="Heading1"/>
              <w:numPr>
                <w:ilvl w:val="0"/>
                <w:numId w:val="0"/>
              </w:numPr>
              <w:spacing w:before="0" w:line="240" w:lineRule="auto"/>
              <w:ind w:left="432" w:hanging="432"/>
              <w:jc w:val="center"/>
              <w:rPr>
                <w:sz w:val="22"/>
                <w:szCs w:val="22"/>
              </w:rPr>
            </w:pPr>
            <w:bookmarkStart w:id="2" w:name="_Toc190082894"/>
            <w:r w:rsidRPr="00867613">
              <w:rPr>
                <w:sz w:val="22"/>
                <w:szCs w:val="22"/>
              </w:rPr>
              <w:t>List Of Revisions</w:t>
            </w:r>
            <w:bookmarkEnd w:id="2"/>
          </w:p>
        </w:tc>
      </w:tr>
      <w:tr w:rsidR="00860AE8" w:rsidRPr="00867613" w14:paraId="14D74835" w14:textId="77777777">
        <w:tc>
          <w:tcPr>
            <w:tcW w:w="4724" w:type="dxa"/>
            <w:shd w:val="clear" w:color="auto" w:fill="auto"/>
          </w:tcPr>
          <w:p w14:paraId="42484B73" w14:textId="77777777" w:rsidR="00860AE8" w:rsidRPr="00867613" w:rsidRDefault="00B81AA7" w:rsidP="00860AE8">
            <w:pPr>
              <w:spacing w:after="0" w:line="240" w:lineRule="auto"/>
            </w:pPr>
            <w:r w:rsidRPr="00867613">
              <w:t>Date</w:t>
            </w:r>
          </w:p>
        </w:tc>
        <w:tc>
          <w:tcPr>
            <w:tcW w:w="4725" w:type="dxa"/>
            <w:shd w:val="clear" w:color="auto" w:fill="auto"/>
          </w:tcPr>
          <w:p w14:paraId="6A8348C7" w14:textId="77777777" w:rsidR="00860AE8" w:rsidRPr="00867613" w:rsidRDefault="00B81AA7" w:rsidP="00860AE8">
            <w:pPr>
              <w:spacing w:after="0" w:line="240" w:lineRule="auto"/>
            </w:pPr>
            <w:r w:rsidRPr="00867613">
              <w:t>Name</w:t>
            </w:r>
          </w:p>
        </w:tc>
        <w:tc>
          <w:tcPr>
            <w:tcW w:w="4725" w:type="dxa"/>
            <w:shd w:val="clear" w:color="auto" w:fill="auto"/>
          </w:tcPr>
          <w:p w14:paraId="498BD781" w14:textId="77777777" w:rsidR="00860AE8" w:rsidRPr="00867613" w:rsidRDefault="00B81AA7" w:rsidP="00860AE8">
            <w:pPr>
              <w:spacing w:after="0" w:line="240" w:lineRule="auto"/>
            </w:pPr>
            <w:r w:rsidRPr="00867613">
              <w:t>Description</w:t>
            </w:r>
          </w:p>
        </w:tc>
      </w:tr>
      <w:tr w:rsidR="00860AE8" w:rsidRPr="00867613" w14:paraId="2EAE1346" w14:textId="77777777">
        <w:tc>
          <w:tcPr>
            <w:tcW w:w="4724" w:type="dxa"/>
            <w:shd w:val="clear" w:color="auto" w:fill="auto"/>
          </w:tcPr>
          <w:p w14:paraId="21F9D2A7" w14:textId="4FE4C082" w:rsidR="00860AE8" w:rsidRPr="00867613" w:rsidRDefault="00EC52CB" w:rsidP="00860AE8">
            <w:pPr>
              <w:spacing w:after="0" w:line="240" w:lineRule="auto"/>
            </w:pPr>
            <w:r>
              <w:t>2/5/12</w:t>
            </w:r>
          </w:p>
        </w:tc>
        <w:tc>
          <w:tcPr>
            <w:tcW w:w="4725" w:type="dxa"/>
            <w:shd w:val="clear" w:color="auto" w:fill="auto"/>
          </w:tcPr>
          <w:p w14:paraId="08130964" w14:textId="21144457" w:rsidR="00860AE8" w:rsidRPr="00867613" w:rsidRDefault="00EC52CB" w:rsidP="00860AE8">
            <w:pPr>
              <w:spacing w:after="0" w:line="240" w:lineRule="auto"/>
            </w:pPr>
            <w:r>
              <w:t>Jeremy Nelson</w:t>
            </w:r>
          </w:p>
        </w:tc>
        <w:tc>
          <w:tcPr>
            <w:tcW w:w="4725" w:type="dxa"/>
            <w:shd w:val="clear" w:color="auto" w:fill="auto"/>
          </w:tcPr>
          <w:p w14:paraId="5D5C080F" w14:textId="218E6FCF" w:rsidR="00860AE8" w:rsidRPr="00867613" w:rsidRDefault="00EC52CB" w:rsidP="00860AE8">
            <w:pPr>
              <w:spacing w:after="0" w:line="240" w:lineRule="auto"/>
            </w:pPr>
            <w:r>
              <w:t>Initial version</w:t>
            </w:r>
          </w:p>
        </w:tc>
      </w:tr>
    </w:tbl>
    <w:p w14:paraId="20B28DC7" w14:textId="77777777" w:rsidR="00860AE8" w:rsidRDefault="00860AE8" w:rsidP="00EC52CB">
      <w:pPr>
        <w:pStyle w:val="Heading1"/>
        <w:numPr>
          <w:ilvl w:val="0"/>
          <w:numId w:val="0"/>
        </w:numPr>
      </w:pPr>
      <w:bookmarkStart w:id="3" w:name="_Toc190082895"/>
      <w:bookmarkEnd w:id="0"/>
      <w:r>
        <w:t>Table of Contents</w:t>
      </w:r>
      <w:bookmarkEnd w:id="3"/>
    </w:p>
    <w:p w14:paraId="3C6ECDD8" w14:textId="77777777" w:rsidR="006F0927" w:rsidRDefault="00860AE8">
      <w:pPr>
        <w:pStyle w:val="TOC1"/>
        <w:tabs>
          <w:tab w:val="right" w:leader="dot" w:pos="13948"/>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6F0927">
        <w:rPr>
          <w:noProof/>
        </w:rPr>
        <w:t>Graphical User Interface Software Requirements for the Centralized Traffic Control Office of the Port Authority of Allegheny County Transit Control System</w:t>
      </w:r>
      <w:r w:rsidR="006F0927">
        <w:rPr>
          <w:noProof/>
        </w:rPr>
        <w:tab/>
      </w:r>
      <w:r w:rsidR="006F0927">
        <w:rPr>
          <w:noProof/>
        </w:rPr>
        <w:fldChar w:fldCharType="begin"/>
      </w:r>
      <w:r w:rsidR="006F0927">
        <w:rPr>
          <w:noProof/>
        </w:rPr>
        <w:instrText xml:space="preserve"> PAGEREF _Toc190082893 \h </w:instrText>
      </w:r>
      <w:r w:rsidR="006F0927">
        <w:rPr>
          <w:noProof/>
        </w:rPr>
      </w:r>
      <w:r w:rsidR="006F0927">
        <w:rPr>
          <w:noProof/>
        </w:rPr>
        <w:fldChar w:fldCharType="separate"/>
      </w:r>
      <w:r w:rsidR="006F0927">
        <w:rPr>
          <w:noProof/>
        </w:rPr>
        <w:t>1</w:t>
      </w:r>
      <w:r w:rsidR="006F0927">
        <w:rPr>
          <w:noProof/>
        </w:rPr>
        <w:fldChar w:fldCharType="end"/>
      </w:r>
    </w:p>
    <w:p w14:paraId="01DBA5C6" w14:textId="77777777" w:rsidR="006F0927" w:rsidRDefault="006F0927">
      <w:pPr>
        <w:pStyle w:val="TOC1"/>
        <w:tabs>
          <w:tab w:val="right" w:leader="dot" w:pos="13948"/>
        </w:tabs>
        <w:rPr>
          <w:rFonts w:asciiTheme="minorHAnsi" w:eastAsiaTheme="minorEastAsia" w:hAnsiTheme="minorHAnsi" w:cstheme="minorBidi"/>
          <w:noProof/>
          <w:sz w:val="24"/>
          <w:szCs w:val="24"/>
          <w:lang w:eastAsia="ja-JP"/>
        </w:rPr>
      </w:pPr>
      <w:r>
        <w:rPr>
          <w:noProof/>
        </w:rPr>
        <w:t>List Of Revisions</w:t>
      </w:r>
      <w:r>
        <w:rPr>
          <w:noProof/>
        </w:rPr>
        <w:tab/>
      </w:r>
      <w:r>
        <w:rPr>
          <w:noProof/>
        </w:rPr>
        <w:fldChar w:fldCharType="begin"/>
      </w:r>
      <w:r>
        <w:rPr>
          <w:noProof/>
        </w:rPr>
        <w:instrText xml:space="preserve"> PAGEREF _Toc190082894 \h </w:instrText>
      </w:r>
      <w:r>
        <w:rPr>
          <w:noProof/>
        </w:rPr>
      </w:r>
      <w:r>
        <w:rPr>
          <w:noProof/>
        </w:rPr>
        <w:fldChar w:fldCharType="separate"/>
      </w:r>
      <w:r>
        <w:rPr>
          <w:noProof/>
        </w:rPr>
        <w:t>2</w:t>
      </w:r>
      <w:r>
        <w:rPr>
          <w:noProof/>
        </w:rPr>
        <w:fldChar w:fldCharType="end"/>
      </w:r>
    </w:p>
    <w:p w14:paraId="62734949" w14:textId="77777777" w:rsidR="006F0927" w:rsidRDefault="006F0927">
      <w:pPr>
        <w:pStyle w:val="TOC1"/>
        <w:tabs>
          <w:tab w:val="right" w:leader="dot" w:pos="13948"/>
        </w:tabs>
        <w:rPr>
          <w:rFonts w:asciiTheme="minorHAnsi" w:eastAsiaTheme="minorEastAsia" w:hAnsiTheme="minorHAnsi" w:cstheme="minorBidi"/>
          <w:noProof/>
          <w:sz w:val="24"/>
          <w:szCs w:val="24"/>
          <w:lang w:eastAsia="ja-JP"/>
        </w:rPr>
      </w:pPr>
      <w:r>
        <w:rPr>
          <w:noProof/>
        </w:rPr>
        <w:t>Table of Contents</w:t>
      </w:r>
      <w:r>
        <w:rPr>
          <w:noProof/>
        </w:rPr>
        <w:tab/>
      </w:r>
      <w:r>
        <w:rPr>
          <w:noProof/>
        </w:rPr>
        <w:fldChar w:fldCharType="begin"/>
      </w:r>
      <w:r>
        <w:rPr>
          <w:noProof/>
        </w:rPr>
        <w:instrText xml:space="preserve"> PAGEREF _Toc190082895 \h </w:instrText>
      </w:r>
      <w:r>
        <w:rPr>
          <w:noProof/>
        </w:rPr>
      </w:r>
      <w:r>
        <w:rPr>
          <w:noProof/>
        </w:rPr>
        <w:fldChar w:fldCharType="separate"/>
      </w:r>
      <w:r>
        <w:rPr>
          <w:noProof/>
        </w:rPr>
        <w:t>2</w:t>
      </w:r>
      <w:r>
        <w:rPr>
          <w:noProof/>
        </w:rPr>
        <w:fldChar w:fldCharType="end"/>
      </w:r>
    </w:p>
    <w:p w14:paraId="7BCF63BD" w14:textId="77777777" w:rsidR="006F0927" w:rsidRDefault="006F0927">
      <w:pPr>
        <w:pStyle w:val="TOC1"/>
        <w:tabs>
          <w:tab w:val="left" w:pos="341"/>
          <w:tab w:val="right" w:leader="dot" w:pos="13948"/>
        </w:tabs>
        <w:rPr>
          <w:rFonts w:asciiTheme="minorHAnsi" w:eastAsiaTheme="minorEastAsia" w:hAnsiTheme="minorHAnsi" w:cstheme="minorBidi"/>
          <w:noProof/>
          <w:sz w:val="24"/>
          <w:szCs w:val="24"/>
          <w:lang w:eastAsia="ja-JP"/>
        </w:rPr>
      </w:pPr>
      <w:r w:rsidRPr="00BA6230">
        <w:rPr>
          <w:rFonts w:eastAsia="Arial"/>
          <w:noProof/>
        </w:rPr>
        <w:t>1</w:t>
      </w:r>
      <w:r>
        <w:rPr>
          <w:rFonts w:asciiTheme="minorHAnsi" w:eastAsiaTheme="minorEastAsia" w:hAnsiTheme="minorHAnsi" w:cstheme="minorBidi"/>
          <w:noProof/>
          <w:sz w:val="24"/>
          <w:szCs w:val="24"/>
          <w:lang w:eastAsia="ja-JP"/>
        </w:rPr>
        <w:tab/>
      </w:r>
      <w:r w:rsidRPr="00BA6230">
        <w:rPr>
          <w:rFonts w:eastAsia="Arial"/>
          <w:noProof/>
        </w:rPr>
        <w:t>Introduction</w:t>
      </w:r>
      <w:r>
        <w:rPr>
          <w:noProof/>
        </w:rPr>
        <w:tab/>
      </w:r>
      <w:r>
        <w:rPr>
          <w:noProof/>
        </w:rPr>
        <w:fldChar w:fldCharType="begin"/>
      </w:r>
      <w:r>
        <w:rPr>
          <w:noProof/>
        </w:rPr>
        <w:instrText xml:space="preserve"> PAGEREF _Toc190082896 \h </w:instrText>
      </w:r>
      <w:r>
        <w:rPr>
          <w:noProof/>
        </w:rPr>
      </w:r>
      <w:r>
        <w:rPr>
          <w:noProof/>
        </w:rPr>
        <w:fldChar w:fldCharType="separate"/>
      </w:r>
      <w:r>
        <w:rPr>
          <w:noProof/>
        </w:rPr>
        <w:t>4</w:t>
      </w:r>
      <w:r>
        <w:rPr>
          <w:noProof/>
        </w:rPr>
        <w:fldChar w:fldCharType="end"/>
      </w:r>
    </w:p>
    <w:p w14:paraId="5E3241EB"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1.1</w:t>
      </w:r>
      <w:r>
        <w:rPr>
          <w:rFonts w:asciiTheme="minorHAnsi" w:eastAsiaTheme="minorEastAsia" w:hAnsiTheme="minorHAnsi" w:cstheme="minorBidi"/>
          <w:noProof/>
          <w:sz w:val="24"/>
          <w:szCs w:val="24"/>
          <w:lang w:eastAsia="ja-JP"/>
        </w:rPr>
        <w:tab/>
      </w:r>
      <w:r w:rsidRPr="00BA6230">
        <w:rPr>
          <w:rFonts w:eastAsia="Arial"/>
          <w:noProof/>
        </w:rPr>
        <w:t>Product Overview</w:t>
      </w:r>
      <w:r>
        <w:rPr>
          <w:noProof/>
        </w:rPr>
        <w:tab/>
      </w:r>
      <w:r>
        <w:rPr>
          <w:noProof/>
        </w:rPr>
        <w:fldChar w:fldCharType="begin"/>
      </w:r>
      <w:r>
        <w:rPr>
          <w:noProof/>
        </w:rPr>
        <w:instrText xml:space="preserve"> PAGEREF _Toc190082897 \h </w:instrText>
      </w:r>
      <w:r>
        <w:rPr>
          <w:noProof/>
        </w:rPr>
      </w:r>
      <w:r>
        <w:rPr>
          <w:noProof/>
        </w:rPr>
        <w:fldChar w:fldCharType="separate"/>
      </w:r>
      <w:r>
        <w:rPr>
          <w:noProof/>
        </w:rPr>
        <w:t>4</w:t>
      </w:r>
      <w:r>
        <w:rPr>
          <w:noProof/>
        </w:rPr>
        <w:fldChar w:fldCharType="end"/>
      </w:r>
    </w:p>
    <w:p w14:paraId="4917C2BE"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1.2</w:t>
      </w:r>
      <w:r>
        <w:rPr>
          <w:rFonts w:asciiTheme="minorHAnsi" w:eastAsiaTheme="minorEastAsia" w:hAnsiTheme="minorHAnsi" w:cstheme="minorBidi"/>
          <w:noProof/>
          <w:sz w:val="24"/>
          <w:szCs w:val="24"/>
          <w:lang w:eastAsia="ja-JP"/>
        </w:rPr>
        <w:tab/>
      </w:r>
      <w:r w:rsidRPr="00BA6230">
        <w:rPr>
          <w:rFonts w:eastAsia="Arial"/>
          <w:noProof/>
        </w:rPr>
        <w:t>Purpose</w:t>
      </w:r>
      <w:r>
        <w:rPr>
          <w:noProof/>
        </w:rPr>
        <w:tab/>
      </w:r>
      <w:r>
        <w:rPr>
          <w:noProof/>
        </w:rPr>
        <w:fldChar w:fldCharType="begin"/>
      </w:r>
      <w:r>
        <w:rPr>
          <w:noProof/>
        </w:rPr>
        <w:instrText xml:space="preserve"> PAGEREF _Toc190082898 \h </w:instrText>
      </w:r>
      <w:r>
        <w:rPr>
          <w:noProof/>
        </w:rPr>
      </w:r>
      <w:r>
        <w:rPr>
          <w:noProof/>
        </w:rPr>
        <w:fldChar w:fldCharType="separate"/>
      </w:r>
      <w:r>
        <w:rPr>
          <w:noProof/>
        </w:rPr>
        <w:t>4</w:t>
      </w:r>
      <w:r>
        <w:rPr>
          <w:noProof/>
        </w:rPr>
        <w:fldChar w:fldCharType="end"/>
      </w:r>
    </w:p>
    <w:p w14:paraId="2F96BBDB"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1.3</w:t>
      </w:r>
      <w:r>
        <w:rPr>
          <w:rFonts w:asciiTheme="minorHAnsi" w:eastAsiaTheme="minorEastAsia" w:hAnsiTheme="minorHAnsi" w:cstheme="minorBidi"/>
          <w:noProof/>
          <w:sz w:val="24"/>
          <w:szCs w:val="24"/>
          <w:lang w:eastAsia="ja-JP"/>
        </w:rPr>
        <w:tab/>
      </w:r>
      <w:r w:rsidRPr="00BA6230">
        <w:rPr>
          <w:rFonts w:eastAsia="Arial"/>
          <w:noProof/>
        </w:rPr>
        <w:t>Scope</w:t>
      </w:r>
      <w:r>
        <w:rPr>
          <w:noProof/>
        </w:rPr>
        <w:tab/>
      </w:r>
      <w:r>
        <w:rPr>
          <w:noProof/>
        </w:rPr>
        <w:fldChar w:fldCharType="begin"/>
      </w:r>
      <w:r>
        <w:rPr>
          <w:noProof/>
        </w:rPr>
        <w:instrText xml:space="preserve"> PAGEREF _Toc190082899 \h </w:instrText>
      </w:r>
      <w:r>
        <w:rPr>
          <w:noProof/>
        </w:rPr>
      </w:r>
      <w:r>
        <w:rPr>
          <w:noProof/>
        </w:rPr>
        <w:fldChar w:fldCharType="separate"/>
      </w:r>
      <w:r>
        <w:rPr>
          <w:noProof/>
        </w:rPr>
        <w:t>4</w:t>
      </w:r>
      <w:r>
        <w:rPr>
          <w:noProof/>
        </w:rPr>
        <w:fldChar w:fldCharType="end"/>
      </w:r>
    </w:p>
    <w:p w14:paraId="44B18950"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1.4</w:t>
      </w:r>
      <w:r>
        <w:rPr>
          <w:rFonts w:asciiTheme="minorHAnsi" w:eastAsiaTheme="minorEastAsia" w:hAnsiTheme="minorHAnsi" w:cstheme="minorBidi"/>
          <w:noProof/>
          <w:sz w:val="24"/>
          <w:szCs w:val="24"/>
          <w:lang w:eastAsia="ja-JP"/>
        </w:rPr>
        <w:tab/>
      </w:r>
      <w:r w:rsidRPr="00BA6230">
        <w:rPr>
          <w:rFonts w:eastAsia="Arial"/>
          <w:noProof/>
        </w:rPr>
        <w:t>Reference</w:t>
      </w:r>
      <w:r>
        <w:rPr>
          <w:noProof/>
        </w:rPr>
        <w:tab/>
      </w:r>
      <w:r>
        <w:rPr>
          <w:noProof/>
        </w:rPr>
        <w:fldChar w:fldCharType="begin"/>
      </w:r>
      <w:r>
        <w:rPr>
          <w:noProof/>
        </w:rPr>
        <w:instrText xml:space="preserve"> PAGEREF _Toc190082900 \h </w:instrText>
      </w:r>
      <w:r>
        <w:rPr>
          <w:noProof/>
        </w:rPr>
      </w:r>
      <w:r>
        <w:rPr>
          <w:noProof/>
        </w:rPr>
        <w:fldChar w:fldCharType="separate"/>
      </w:r>
      <w:r>
        <w:rPr>
          <w:noProof/>
        </w:rPr>
        <w:t>4</w:t>
      </w:r>
      <w:r>
        <w:rPr>
          <w:noProof/>
        </w:rPr>
        <w:fldChar w:fldCharType="end"/>
      </w:r>
    </w:p>
    <w:p w14:paraId="69EDAA36"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Pr>
          <w:noProof/>
        </w:rPr>
        <w:t>1.5</w:t>
      </w:r>
      <w:r>
        <w:rPr>
          <w:rFonts w:asciiTheme="minorHAnsi" w:eastAsiaTheme="minorEastAsia" w:hAnsiTheme="minorHAnsi" w:cstheme="minorBidi"/>
          <w:noProof/>
          <w:sz w:val="24"/>
          <w:szCs w:val="24"/>
          <w:lang w:eastAsia="ja-JP"/>
        </w:rPr>
        <w:tab/>
      </w:r>
      <w:r w:rsidRPr="00BA6230">
        <w:rPr>
          <w:rFonts w:eastAsia="Arial"/>
          <w:noProof/>
        </w:rPr>
        <w:t>Definitions and Abbreviations</w:t>
      </w:r>
      <w:r>
        <w:rPr>
          <w:noProof/>
        </w:rPr>
        <w:tab/>
      </w:r>
      <w:r>
        <w:rPr>
          <w:noProof/>
        </w:rPr>
        <w:fldChar w:fldCharType="begin"/>
      </w:r>
      <w:r>
        <w:rPr>
          <w:noProof/>
        </w:rPr>
        <w:instrText xml:space="preserve"> PAGEREF _Toc190082901 \h </w:instrText>
      </w:r>
      <w:r>
        <w:rPr>
          <w:noProof/>
        </w:rPr>
      </w:r>
      <w:r>
        <w:rPr>
          <w:noProof/>
        </w:rPr>
        <w:fldChar w:fldCharType="separate"/>
      </w:r>
      <w:r>
        <w:rPr>
          <w:noProof/>
        </w:rPr>
        <w:t>4</w:t>
      </w:r>
      <w:r>
        <w:rPr>
          <w:noProof/>
        </w:rPr>
        <w:fldChar w:fldCharType="end"/>
      </w:r>
    </w:p>
    <w:p w14:paraId="5DA7C5E3" w14:textId="77777777" w:rsidR="006F0927" w:rsidRDefault="006F0927">
      <w:pPr>
        <w:pStyle w:val="TOC1"/>
        <w:tabs>
          <w:tab w:val="left" w:pos="341"/>
          <w:tab w:val="right" w:leader="dot" w:pos="13948"/>
        </w:tabs>
        <w:rPr>
          <w:rFonts w:asciiTheme="minorHAnsi" w:eastAsiaTheme="minorEastAsia" w:hAnsiTheme="minorHAnsi" w:cstheme="minorBidi"/>
          <w:noProof/>
          <w:sz w:val="24"/>
          <w:szCs w:val="24"/>
          <w:lang w:eastAsia="ja-JP"/>
        </w:rPr>
      </w:pPr>
      <w:r w:rsidRPr="00BA6230">
        <w:rPr>
          <w:rFonts w:eastAsia="Arial"/>
          <w:noProof/>
        </w:rPr>
        <w:t>2</w:t>
      </w:r>
      <w:r>
        <w:rPr>
          <w:rFonts w:asciiTheme="minorHAnsi" w:eastAsiaTheme="minorEastAsia" w:hAnsiTheme="minorHAnsi" w:cstheme="minorBidi"/>
          <w:noProof/>
          <w:sz w:val="24"/>
          <w:szCs w:val="24"/>
          <w:lang w:eastAsia="ja-JP"/>
        </w:rPr>
        <w:tab/>
      </w:r>
      <w:r w:rsidRPr="00BA6230">
        <w:rPr>
          <w:rFonts w:eastAsia="Arial"/>
          <w:noProof/>
        </w:rPr>
        <w:t>Overall Description</w:t>
      </w:r>
      <w:r>
        <w:rPr>
          <w:noProof/>
        </w:rPr>
        <w:tab/>
      </w:r>
      <w:r>
        <w:rPr>
          <w:noProof/>
        </w:rPr>
        <w:fldChar w:fldCharType="begin"/>
      </w:r>
      <w:r>
        <w:rPr>
          <w:noProof/>
        </w:rPr>
        <w:instrText xml:space="preserve"> PAGEREF _Toc190082902 \h </w:instrText>
      </w:r>
      <w:r>
        <w:rPr>
          <w:noProof/>
        </w:rPr>
      </w:r>
      <w:r>
        <w:rPr>
          <w:noProof/>
        </w:rPr>
        <w:fldChar w:fldCharType="separate"/>
      </w:r>
      <w:r>
        <w:rPr>
          <w:noProof/>
        </w:rPr>
        <w:t>4</w:t>
      </w:r>
      <w:r>
        <w:rPr>
          <w:noProof/>
        </w:rPr>
        <w:fldChar w:fldCharType="end"/>
      </w:r>
    </w:p>
    <w:p w14:paraId="085F815E"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2.1</w:t>
      </w:r>
      <w:r>
        <w:rPr>
          <w:rFonts w:asciiTheme="minorHAnsi" w:eastAsiaTheme="minorEastAsia" w:hAnsiTheme="minorHAnsi" w:cstheme="minorBidi"/>
          <w:noProof/>
          <w:sz w:val="24"/>
          <w:szCs w:val="24"/>
          <w:lang w:eastAsia="ja-JP"/>
        </w:rPr>
        <w:tab/>
      </w:r>
      <w:r w:rsidRPr="00BA6230">
        <w:rPr>
          <w:rFonts w:eastAsia="Arial"/>
          <w:noProof/>
        </w:rPr>
        <w:t>Product Perspective</w:t>
      </w:r>
      <w:r>
        <w:rPr>
          <w:noProof/>
        </w:rPr>
        <w:tab/>
      </w:r>
      <w:r>
        <w:rPr>
          <w:noProof/>
        </w:rPr>
        <w:fldChar w:fldCharType="begin"/>
      </w:r>
      <w:r>
        <w:rPr>
          <w:noProof/>
        </w:rPr>
        <w:instrText xml:space="preserve"> PAGEREF _Toc190082903 \h </w:instrText>
      </w:r>
      <w:r>
        <w:rPr>
          <w:noProof/>
        </w:rPr>
      </w:r>
      <w:r>
        <w:rPr>
          <w:noProof/>
        </w:rPr>
        <w:fldChar w:fldCharType="separate"/>
      </w:r>
      <w:r>
        <w:rPr>
          <w:noProof/>
        </w:rPr>
        <w:t>4</w:t>
      </w:r>
      <w:r>
        <w:rPr>
          <w:noProof/>
        </w:rPr>
        <w:fldChar w:fldCharType="end"/>
      </w:r>
    </w:p>
    <w:p w14:paraId="52F295D7"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2.2</w:t>
      </w:r>
      <w:r>
        <w:rPr>
          <w:rFonts w:asciiTheme="minorHAnsi" w:eastAsiaTheme="minorEastAsia" w:hAnsiTheme="minorHAnsi" w:cstheme="minorBidi"/>
          <w:noProof/>
          <w:sz w:val="24"/>
          <w:szCs w:val="24"/>
          <w:lang w:eastAsia="ja-JP"/>
        </w:rPr>
        <w:tab/>
      </w:r>
      <w:r w:rsidRPr="00BA6230">
        <w:rPr>
          <w:rFonts w:eastAsia="Arial"/>
          <w:noProof/>
        </w:rPr>
        <w:t>User Characteristics</w:t>
      </w:r>
      <w:r>
        <w:rPr>
          <w:noProof/>
        </w:rPr>
        <w:tab/>
      </w:r>
      <w:r>
        <w:rPr>
          <w:noProof/>
        </w:rPr>
        <w:fldChar w:fldCharType="begin"/>
      </w:r>
      <w:r>
        <w:rPr>
          <w:noProof/>
        </w:rPr>
        <w:instrText xml:space="preserve"> PAGEREF _Toc190082904 \h </w:instrText>
      </w:r>
      <w:r>
        <w:rPr>
          <w:noProof/>
        </w:rPr>
      </w:r>
      <w:r>
        <w:rPr>
          <w:noProof/>
        </w:rPr>
        <w:fldChar w:fldCharType="separate"/>
      </w:r>
      <w:r>
        <w:rPr>
          <w:noProof/>
        </w:rPr>
        <w:t>4</w:t>
      </w:r>
      <w:r>
        <w:rPr>
          <w:noProof/>
        </w:rPr>
        <w:fldChar w:fldCharType="end"/>
      </w:r>
    </w:p>
    <w:p w14:paraId="3F6B36C4"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2.2.1</w:t>
      </w:r>
      <w:r>
        <w:rPr>
          <w:rFonts w:asciiTheme="minorHAnsi" w:eastAsiaTheme="minorEastAsia" w:hAnsiTheme="minorHAnsi" w:cstheme="minorBidi"/>
          <w:noProof/>
          <w:sz w:val="24"/>
          <w:szCs w:val="24"/>
          <w:lang w:eastAsia="ja-JP"/>
        </w:rPr>
        <w:tab/>
      </w:r>
      <w:r w:rsidRPr="00BA6230">
        <w:rPr>
          <w:rFonts w:eastAsia="Arial"/>
          <w:noProof/>
        </w:rPr>
        <w:t>Transit System Controller</w:t>
      </w:r>
      <w:r>
        <w:rPr>
          <w:noProof/>
        </w:rPr>
        <w:tab/>
      </w:r>
      <w:r>
        <w:rPr>
          <w:noProof/>
        </w:rPr>
        <w:fldChar w:fldCharType="begin"/>
      </w:r>
      <w:r>
        <w:rPr>
          <w:noProof/>
        </w:rPr>
        <w:instrText xml:space="preserve"> PAGEREF _Toc190082905 \h </w:instrText>
      </w:r>
      <w:r>
        <w:rPr>
          <w:noProof/>
        </w:rPr>
      </w:r>
      <w:r>
        <w:rPr>
          <w:noProof/>
        </w:rPr>
        <w:fldChar w:fldCharType="separate"/>
      </w:r>
      <w:r>
        <w:rPr>
          <w:noProof/>
        </w:rPr>
        <w:t>4</w:t>
      </w:r>
      <w:r>
        <w:rPr>
          <w:noProof/>
        </w:rPr>
        <w:fldChar w:fldCharType="end"/>
      </w:r>
    </w:p>
    <w:p w14:paraId="0F20D8FE"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2.2.2</w:t>
      </w:r>
      <w:r>
        <w:rPr>
          <w:rFonts w:asciiTheme="minorHAnsi" w:eastAsiaTheme="minorEastAsia" w:hAnsiTheme="minorHAnsi" w:cstheme="minorBidi"/>
          <w:noProof/>
          <w:sz w:val="24"/>
          <w:szCs w:val="24"/>
          <w:lang w:eastAsia="ja-JP"/>
        </w:rPr>
        <w:tab/>
      </w:r>
      <w:r w:rsidRPr="00BA6230">
        <w:rPr>
          <w:rFonts w:eastAsia="Arial"/>
          <w:noProof/>
        </w:rPr>
        <w:t>Train Scheduler</w:t>
      </w:r>
      <w:r>
        <w:rPr>
          <w:noProof/>
        </w:rPr>
        <w:tab/>
      </w:r>
      <w:r>
        <w:rPr>
          <w:noProof/>
        </w:rPr>
        <w:fldChar w:fldCharType="begin"/>
      </w:r>
      <w:r>
        <w:rPr>
          <w:noProof/>
        </w:rPr>
        <w:instrText xml:space="preserve"> PAGEREF _Toc190082906 \h </w:instrText>
      </w:r>
      <w:r>
        <w:rPr>
          <w:noProof/>
        </w:rPr>
      </w:r>
      <w:r>
        <w:rPr>
          <w:noProof/>
        </w:rPr>
        <w:fldChar w:fldCharType="separate"/>
      </w:r>
      <w:r>
        <w:rPr>
          <w:noProof/>
        </w:rPr>
        <w:t>4</w:t>
      </w:r>
      <w:r>
        <w:rPr>
          <w:noProof/>
        </w:rPr>
        <w:fldChar w:fldCharType="end"/>
      </w:r>
    </w:p>
    <w:p w14:paraId="7A314F4D"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2.2.3</w:t>
      </w:r>
      <w:r>
        <w:rPr>
          <w:rFonts w:asciiTheme="minorHAnsi" w:eastAsiaTheme="minorEastAsia" w:hAnsiTheme="minorHAnsi" w:cstheme="minorBidi"/>
          <w:noProof/>
          <w:sz w:val="24"/>
          <w:szCs w:val="24"/>
          <w:lang w:eastAsia="ja-JP"/>
        </w:rPr>
        <w:tab/>
      </w:r>
      <w:r w:rsidRPr="00BA6230">
        <w:rPr>
          <w:rFonts w:eastAsia="Arial"/>
          <w:noProof/>
        </w:rPr>
        <w:t>Track Maintainer</w:t>
      </w:r>
      <w:r>
        <w:rPr>
          <w:noProof/>
        </w:rPr>
        <w:tab/>
      </w:r>
      <w:r>
        <w:rPr>
          <w:noProof/>
        </w:rPr>
        <w:fldChar w:fldCharType="begin"/>
      </w:r>
      <w:r>
        <w:rPr>
          <w:noProof/>
        </w:rPr>
        <w:instrText xml:space="preserve"> PAGEREF _Toc190082907 \h </w:instrText>
      </w:r>
      <w:r>
        <w:rPr>
          <w:noProof/>
        </w:rPr>
      </w:r>
      <w:r>
        <w:rPr>
          <w:noProof/>
        </w:rPr>
        <w:fldChar w:fldCharType="separate"/>
      </w:r>
      <w:r>
        <w:rPr>
          <w:noProof/>
        </w:rPr>
        <w:t>4</w:t>
      </w:r>
      <w:r>
        <w:rPr>
          <w:noProof/>
        </w:rPr>
        <w:fldChar w:fldCharType="end"/>
      </w:r>
    </w:p>
    <w:p w14:paraId="50BC44AB"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2.2.4</w:t>
      </w:r>
      <w:r>
        <w:rPr>
          <w:rFonts w:asciiTheme="minorHAnsi" w:eastAsiaTheme="minorEastAsia" w:hAnsiTheme="minorHAnsi" w:cstheme="minorBidi"/>
          <w:noProof/>
          <w:sz w:val="24"/>
          <w:szCs w:val="24"/>
          <w:lang w:eastAsia="ja-JP"/>
        </w:rPr>
        <w:tab/>
      </w:r>
      <w:r w:rsidRPr="00BA6230">
        <w:rPr>
          <w:rFonts w:eastAsia="Arial"/>
          <w:noProof/>
        </w:rPr>
        <w:t>Observer</w:t>
      </w:r>
      <w:r>
        <w:rPr>
          <w:noProof/>
        </w:rPr>
        <w:tab/>
      </w:r>
      <w:r>
        <w:rPr>
          <w:noProof/>
        </w:rPr>
        <w:fldChar w:fldCharType="begin"/>
      </w:r>
      <w:r>
        <w:rPr>
          <w:noProof/>
        </w:rPr>
        <w:instrText xml:space="preserve"> PAGEREF _Toc190082908 \h </w:instrText>
      </w:r>
      <w:r>
        <w:rPr>
          <w:noProof/>
        </w:rPr>
      </w:r>
      <w:r>
        <w:rPr>
          <w:noProof/>
        </w:rPr>
        <w:fldChar w:fldCharType="separate"/>
      </w:r>
      <w:r>
        <w:rPr>
          <w:noProof/>
        </w:rPr>
        <w:t>4</w:t>
      </w:r>
      <w:r>
        <w:rPr>
          <w:noProof/>
        </w:rPr>
        <w:fldChar w:fldCharType="end"/>
      </w:r>
    </w:p>
    <w:p w14:paraId="61A32C29"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2.3</w:t>
      </w:r>
      <w:r>
        <w:rPr>
          <w:rFonts w:asciiTheme="minorHAnsi" w:eastAsiaTheme="minorEastAsia" w:hAnsiTheme="minorHAnsi" w:cstheme="minorBidi"/>
          <w:noProof/>
          <w:sz w:val="24"/>
          <w:szCs w:val="24"/>
          <w:lang w:eastAsia="ja-JP"/>
        </w:rPr>
        <w:tab/>
      </w:r>
      <w:r w:rsidRPr="00BA6230">
        <w:rPr>
          <w:rFonts w:eastAsia="Arial"/>
          <w:noProof/>
        </w:rPr>
        <w:t>Assumptions and Dependencies</w:t>
      </w:r>
      <w:r>
        <w:rPr>
          <w:noProof/>
        </w:rPr>
        <w:tab/>
      </w:r>
      <w:r>
        <w:rPr>
          <w:noProof/>
        </w:rPr>
        <w:fldChar w:fldCharType="begin"/>
      </w:r>
      <w:r>
        <w:rPr>
          <w:noProof/>
        </w:rPr>
        <w:instrText xml:space="preserve"> PAGEREF _Toc190082909 \h </w:instrText>
      </w:r>
      <w:r>
        <w:rPr>
          <w:noProof/>
        </w:rPr>
      </w:r>
      <w:r>
        <w:rPr>
          <w:noProof/>
        </w:rPr>
        <w:fldChar w:fldCharType="separate"/>
      </w:r>
      <w:r>
        <w:rPr>
          <w:noProof/>
        </w:rPr>
        <w:t>5</w:t>
      </w:r>
      <w:r>
        <w:rPr>
          <w:noProof/>
        </w:rPr>
        <w:fldChar w:fldCharType="end"/>
      </w:r>
    </w:p>
    <w:p w14:paraId="4BE20B24"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The CTC office GUI is dependent on track component and train information provided by the track controller interfaces</w:t>
      </w:r>
      <w:r>
        <w:rPr>
          <w:noProof/>
        </w:rPr>
        <w:tab/>
      </w:r>
      <w:r>
        <w:rPr>
          <w:noProof/>
        </w:rPr>
        <w:fldChar w:fldCharType="begin"/>
      </w:r>
      <w:r>
        <w:rPr>
          <w:noProof/>
        </w:rPr>
        <w:instrText xml:space="preserve"> PAGEREF _Toc190082910 \h </w:instrText>
      </w:r>
      <w:r>
        <w:rPr>
          <w:noProof/>
        </w:rPr>
      </w:r>
      <w:r>
        <w:rPr>
          <w:noProof/>
        </w:rPr>
        <w:fldChar w:fldCharType="separate"/>
      </w:r>
      <w:r>
        <w:rPr>
          <w:noProof/>
        </w:rPr>
        <w:t>5</w:t>
      </w:r>
      <w:r>
        <w:rPr>
          <w:noProof/>
        </w:rPr>
        <w:fldChar w:fldCharType="end"/>
      </w:r>
    </w:p>
    <w:p w14:paraId="39D253A6"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Pr>
          <w:noProof/>
        </w:rPr>
        <w:t>2.3.2</w:t>
      </w:r>
      <w:r>
        <w:rPr>
          <w:rFonts w:asciiTheme="minorHAnsi" w:eastAsiaTheme="minorEastAsia" w:hAnsiTheme="minorHAnsi" w:cstheme="minorBidi"/>
          <w:noProof/>
          <w:sz w:val="24"/>
          <w:szCs w:val="24"/>
          <w:lang w:eastAsia="ja-JP"/>
        </w:rPr>
        <w:tab/>
      </w:r>
      <w:r>
        <w:rPr>
          <w:noProof/>
        </w:rPr>
        <w:t>The CTC office GUI is dependent on the communication interfaces provided by the track controllers to forward suggestions to track components and trains</w:t>
      </w:r>
      <w:r>
        <w:rPr>
          <w:noProof/>
        </w:rPr>
        <w:tab/>
      </w:r>
      <w:r>
        <w:rPr>
          <w:noProof/>
        </w:rPr>
        <w:fldChar w:fldCharType="begin"/>
      </w:r>
      <w:r>
        <w:rPr>
          <w:noProof/>
        </w:rPr>
        <w:instrText xml:space="preserve"> PAGEREF _Toc190082911 \h </w:instrText>
      </w:r>
      <w:r>
        <w:rPr>
          <w:noProof/>
        </w:rPr>
      </w:r>
      <w:r>
        <w:rPr>
          <w:noProof/>
        </w:rPr>
        <w:fldChar w:fldCharType="separate"/>
      </w:r>
      <w:r>
        <w:rPr>
          <w:noProof/>
        </w:rPr>
        <w:t>5</w:t>
      </w:r>
      <w:r>
        <w:rPr>
          <w:noProof/>
        </w:rPr>
        <w:fldChar w:fldCharType="end"/>
      </w:r>
    </w:p>
    <w:p w14:paraId="54DFCC8A" w14:textId="77777777" w:rsidR="006F0927" w:rsidRDefault="006F0927">
      <w:pPr>
        <w:pStyle w:val="TOC1"/>
        <w:tabs>
          <w:tab w:val="left" w:pos="341"/>
          <w:tab w:val="right" w:leader="dot" w:pos="13948"/>
        </w:tabs>
        <w:rPr>
          <w:rFonts w:asciiTheme="minorHAnsi" w:eastAsiaTheme="minorEastAsia" w:hAnsiTheme="minorHAnsi" w:cstheme="minorBidi"/>
          <w:noProof/>
          <w:sz w:val="24"/>
          <w:szCs w:val="24"/>
          <w:lang w:eastAsia="ja-JP"/>
        </w:rPr>
      </w:pPr>
      <w:r w:rsidRPr="00BA6230">
        <w:rPr>
          <w:rFonts w:eastAsia="Arial"/>
          <w:noProof/>
        </w:rPr>
        <w:t>3</w:t>
      </w:r>
      <w:r>
        <w:rPr>
          <w:rFonts w:asciiTheme="minorHAnsi" w:eastAsiaTheme="minorEastAsia" w:hAnsiTheme="minorHAnsi" w:cstheme="minorBidi"/>
          <w:noProof/>
          <w:sz w:val="24"/>
          <w:szCs w:val="24"/>
          <w:lang w:eastAsia="ja-JP"/>
        </w:rPr>
        <w:tab/>
      </w:r>
      <w:r w:rsidRPr="00BA6230">
        <w:rPr>
          <w:rFonts w:eastAsia="Arial"/>
          <w:noProof/>
        </w:rPr>
        <w:t>Specific Requirements</w:t>
      </w:r>
      <w:r>
        <w:rPr>
          <w:noProof/>
        </w:rPr>
        <w:tab/>
      </w:r>
      <w:r>
        <w:rPr>
          <w:noProof/>
        </w:rPr>
        <w:fldChar w:fldCharType="begin"/>
      </w:r>
      <w:r>
        <w:rPr>
          <w:noProof/>
        </w:rPr>
        <w:instrText xml:space="preserve"> PAGEREF _Toc190082912 \h </w:instrText>
      </w:r>
      <w:r>
        <w:rPr>
          <w:noProof/>
        </w:rPr>
      </w:r>
      <w:r>
        <w:rPr>
          <w:noProof/>
        </w:rPr>
        <w:fldChar w:fldCharType="separate"/>
      </w:r>
      <w:r>
        <w:rPr>
          <w:noProof/>
        </w:rPr>
        <w:t>5</w:t>
      </w:r>
      <w:r>
        <w:rPr>
          <w:noProof/>
        </w:rPr>
        <w:fldChar w:fldCharType="end"/>
      </w:r>
    </w:p>
    <w:p w14:paraId="28B69DAE"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3.1</w:t>
      </w:r>
      <w:r>
        <w:rPr>
          <w:rFonts w:asciiTheme="minorHAnsi" w:eastAsiaTheme="minorEastAsia" w:hAnsiTheme="minorHAnsi" w:cstheme="minorBidi"/>
          <w:noProof/>
          <w:sz w:val="24"/>
          <w:szCs w:val="24"/>
          <w:lang w:eastAsia="ja-JP"/>
        </w:rPr>
        <w:tab/>
      </w:r>
      <w:r w:rsidRPr="00BA6230">
        <w:rPr>
          <w:rFonts w:eastAsia="Arial"/>
          <w:noProof/>
        </w:rPr>
        <w:t>External Interface Requirements</w:t>
      </w:r>
      <w:r>
        <w:rPr>
          <w:noProof/>
        </w:rPr>
        <w:tab/>
      </w:r>
      <w:r>
        <w:rPr>
          <w:noProof/>
        </w:rPr>
        <w:fldChar w:fldCharType="begin"/>
      </w:r>
      <w:r>
        <w:rPr>
          <w:noProof/>
        </w:rPr>
        <w:instrText xml:space="preserve"> PAGEREF _Toc190082913 \h </w:instrText>
      </w:r>
      <w:r>
        <w:rPr>
          <w:noProof/>
        </w:rPr>
      </w:r>
      <w:r>
        <w:rPr>
          <w:noProof/>
        </w:rPr>
        <w:fldChar w:fldCharType="separate"/>
      </w:r>
      <w:r>
        <w:rPr>
          <w:noProof/>
        </w:rPr>
        <w:t>5</w:t>
      </w:r>
      <w:r>
        <w:rPr>
          <w:noProof/>
        </w:rPr>
        <w:fldChar w:fldCharType="end"/>
      </w:r>
    </w:p>
    <w:p w14:paraId="00CBE3FF"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3.1.1</w:t>
      </w:r>
      <w:r>
        <w:rPr>
          <w:rFonts w:asciiTheme="minorHAnsi" w:eastAsiaTheme="minorEastAsia" w:hAnsiTheme="minorHAnsi" w:cstheme="minorBidi"/>
          <w:noProof/>
          <w:sz w:val="24"/>
          <w:szCs w:val="24"/>
          <w:lang w:eastAsia="ja-JP"/>
        </w:rPr>
        <w:tab/>
      </w:r>
      <w:r w:rsidRPr="00BA6230">
        <w:rPr>
          <w:rFonts w:eastAsia="Arial"/>
          <w:noProof/>
        </w:rPr>
        <w:t>Software Interfaces</w:t>
      </w:r>
      <w:r>
        <w:rPr>
          <w:noProof/>
        </w:rPr>
        <w:tab/>
      </w:r>
      <w:r>
        <w:rPr>
          <w:noProof/>
        </w:rPr>
        <w:fldChar w:fldCharType="begin"/>
      </w:r>
      <w:r>
        <w:rPr>
          <w:noProof/>
        </w:rPr>
        <w:instrText xml:space="preserve"> PAGEREF _Toc190082914 \h </w:instrText>
      </w:r>
      <w:r>
        <w:rPr>
          <w:noProof/>
        </w:rPr>
      </w:r>
      <w:r>
        <w:rPr>
          <w:noProof/>
        </w:rPr>
        <w:fldChar w:fldCharType="separate"/>
      </w:r>
      <w:r>
        <w:rPr>
          <w:noProof/>
        </w:rPr>
        <w:t>5</w:t>
      </w:r>
      <w:r>
        <w:rPr>
          <w:noProof/>
        </w:rPr>
        <w:fldChar w:fldCharType="end"/>
      </w:r>
    </w:p>
    <w:p w14:paraId="28F66190"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3.1.2</w:t>
      </w:r>
      <w:r>
        <w:rPr>
          <w:rFonts w:asciiTheme="minorHAnsi" w:eastAsiaTheme="minorEastAsia" w:hAnsiTheme="minorHAnsi" w:cstheme="minorBidi"/>
          <w:noProof/>
          <w:sz w:val="24"/>
          <w:szCs w:val="24"/>
          <w:lang w:eastAsia="ja-JP"/>
        </w:rPr>
        <w:tab/>
      </w:r>
      <w:r w:rsidRPr="00BA6230">
        <w:rPr>
          <w:rFonts w:eastAsia="Arial"/>
          <w:noProof/>
        </w:rPr>
        <w:t>Communications Protocols</w:t>
      </w:r>
      <w:r>
        <w:rPr>
          <w:noProof/>
        </w:rPr>
        <w:tab/>
      </w:r>
      <w:r>
        <w:rPr>
          <w:noProof/>
        </w:rPr>
        <w:fldChar w:fldCharType="begin"/>
      </w:r>
      <w:r>
        <w:rPr>
          <w:noProof/>
        </w:rPr>
        <w:instrText xml:space="preserve"> PAGEREF _Toc190082915 \h </w:instrText>
      </w:r>
      <w:r>
        <w:rPr>
          <w:noProof/>
        </w:rPr>
      </w:r>
      <w:r>
        <w:rPr>
          <w:noProof/>
        </w:rPr>
        <w:fldChar w:fldCharType="separate"/>
      </w:r>
      <w:r>
        <w:rPr>
          <w:noProof/>
        </w:rPr>
        <w:t>5</w:t>
      </w:r>
      <w:r>
        <w:rPr>
          <w:noProof/>
        </w:rPr>
        <w:fldChar w:fldCharType="end"/>
      </w:r>
    </w:p>
    <w:p w14:paraId="0F09A66F"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3.1.3</w:t>
      </w:r>
      <w:r>
        <w:rPr>
          <w:rFonts w:asciiTheme="minorHAnsi" w:eastAsiaTheme="minorEastAsia" w:hAnsiTheme="minorHAnsi" w:cstheme="minorBidi"/>
          <w:noProof/>
          <w:sz w:val="24"/>
          <w:szCs w:val="24"/>
          <w:lang w:eastAsia="ja-JP"/>
        </w:rPr>
        <w:tab/>
      </w:r>
      <w:r w:rsidRPr="00BA6230">
        <w:rPr>
          <w:rFonts w:eastAsia="Arial"/>
          <w:noProof/>
        </w:rPr>
        <w:t>Memory Constraints</w:t>
      </w:r>
      <w:r>
        <w:rPr>
          <w:noProof/>
        </w:rPr>
        <w:tab/>
      </w:r>
      <w:r>
        <w:rPr>
          <w:noProof/>
        </w:rPr>
        <w:fldChar w:fldCharType="begin"/>
      </w:r>
      <w:r>
        <w:rPr>
          <w:noProof/>
        </w:rPr>
        <w:instrText xml:space="preserve"> PAGEREF _Toc190082916 \h </w:instrText>
      </w:r>
      <w:r>
        <w:rPr>
          <w:noProof/>
        </w:rPr>
      </w:r>
      <w:r>
        <w:rPr>
          <w:noProof/>
        </w:rPr>
        <w:fldChar w:fldCharType="separate"/>
      </w:r>
      <w:r>
        <w:rPr>
          <w:noProof/>
        </w:rPr>
        <w:t>5</w:t>
      </w:r>
      <w:r>
        <w:rPr>
          <w:noProof/>
        </w:rPr>
        <w:fldChar w:fldCharType="end"/>
      </w:r>
    </w:p>
    <w:p w14:paraId="0042BC7E"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3.1.4</w:t>
      </w:r>
      <w:r>
        <w:rPr>
          <w:rFonts w:asciiTheme="minorHAnsi" w:eastAsiaTheme="minorEastAsia" w:hAnsiTheme="minorHAnsi" w:cstheme="minorBidi"/>
          <w:noProof/>
          <w:sz w:val="24"/>
          <w:szCs w:val="24"/>
          <w:lang w:eastAsia="ja-JP"/>
        </w:rPr>
        <w:tab/>
      </w:r>
      <w:r w:rsidRPr="00BA6230">
        <w:rPr>
          <w:rFonts w:eastAsia="Arial"/>
          <w:noProof/>
        </w:rPr>
        <w:t>Product function</w:t>
      </w:r>
      <w:r>
        <w:rPr>
          <w:noProof/>
        </w:rPr>
        <w:tab/>
      </w:r>
      <w:r>
        <w:rPr>
          <w:noProof/>
        </w:rPr>
        <w:fldChar w:fldCharType="begin"/>
      </w:r>
      <w:r>
        <w:rPr>
          <w:noProof/>
        </w:rPr>
        <w:instrText xml:space="preserve"> PAGEREF _Toc190082917 \h </w:instrText>
      </w:r>
      <w:r>
        <w:rPr>
          <w:noProof/>
        </w:rPr>
      </w:r>
      <w:r>
        <w:rPr>
          <w:noProof/>
        </w:rPr>
        <w:fldChar w:fldCharType="separate"/>
      </w:r>
      <w:r>
        <w:rPr>
          <w:noProof/>
        </w:rPr>
        <w:t>5</w:t>
      </w:r>
      <w:r>
        <w:rPr>
          <w:noProof/>
        </w:rPr>
        <w:fldChar w:fldCharType="end"/>
      </w:r>
    </w:p>
    <w:p w14:paraId="1B45E689"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3.2</w:t>
      </w:r>
      <w:r>
        <w:rPr>
          <w:rFonts w:asciiTheme="minorHAnsi" w:eastAsiaTheme="minorEastAsia" w:hAnsiTheme="minorHAnsi" w:cstheme="minorBidi"/>
          <w:noProof/>
          <w:sz w:val="24"/>
          <w:szCs w:val="24"/>
          <w:lang w:eastAsia="ja-JP"/>
        </w:rPr>
        <w:tab/>
      </w:r>
      <w:r w:rsidRPr="00BA6230">
        <w:rPr>
          <w:rFonts w:eastAsia="Arial"/>
          <w:noProof/>
        </w:rPr>
        <w:t>Software System Attributes</w:t>
      </w:r>
      <w:r>
        <w:rPr>
          <w:noProof/>
        </w:rPr>
        <w:tab/>
      </w:r>
      <w:r>
        <w:rPr>
          <w:noProof/>
        </w:rPr>
        <w:fldChar w:fldCharType="begin"/>
      </w:r>
      <w:r>
        <w:rPr>
          <w:noProof/>
        </w:rPr>
        <w:instrText xml:space="preserve"> PAGEREF _Toc190082918 \h </w:instrText>
      </w:r>
      <w:r>
        <w:rPr>
          <w:noProof/>
        </w:rPr>
      </w:r>
      <w:r>
        <w:rPr>
          <w:noProof/>
        </w:rPr>
        <w:fldChar w:fldCharType="separate"/>
      </w:r>
      <w:r>
        <w:rPr>
          <w:noProof/>
        </w:rPr>
        <w:t>6</w:t>
      </w:r>
      <w:r>
        <w:rPr>
          <w:noProof/>
        </w:rPr>
        <w:fldChar w:fldCharType="end"/>
      </w:r>
    </w:p>
    <w:p w14:paraId="63A9CCCE"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3.2.1</w:t>
      </w:r>
      <w:r>
        <w:rPr>
          <w:rFonts w:asciiTheme="minorHAnsi" w:eastAsiaTheme="minorEastAsia" w:hAnsiTheme="minorHAnsi" w:cstheme="minorBidi"/>
          <w:noProof/>
          <w:sz w:val="24"/>
          <w:szCs w:val="24"/>
          <w:lang w:eastAsia="ja-JP"/>
        </w:rPr>
        <w:tab/>
      </w:r>
      <w:r w:rsidRPr="00BA6230">
        <w:rPr>
          <w:rFonts w:eastAsia="Arial"/>
          <w:noProof/>
        </w:rPr>
        <w:t>Reliability</w:t>
      </w:r>
      <w:r>
        <w:rPr>
          <w:noProof/>
        </w:rPr>
        <w:tab/>
      </w:r>
      <w:r>
        <w:rPr>
          <w:noProof/>
        </w:rPr>
        <w:fldChar w:fldCharType="begin"/>
      </w:r>
      <w:r>
        <w:rPr>
          <w:noProof/>
        </w:rPr>
        <w:instrText xml:space="preserve"> PAGEREF _Toc190082919 \h </w:instrText>
      </w:r>
      <w:r>
        <w:rPr>
          <w:noProof/>
        </w:rPr>
      </w:r>
      <w:r>
        <w:rPr>
          <w:noProof/>
        </w:rPr>
        <w:fldChar w:fldCharType="separate"/>
      </w:r>
      <w:r>
        <w:rPr>
          <w:noProof/>
        </w:rPr>
        <w:t>6</w:t>
      </w:r>
      <w:r>
        <w:rPr>
          <w:noProof/>
        </w:rPr>
        <w:fldChar w:fldCharType="end"/>
      </w:r>
    </w:p>
    <w:p w14:paraId="0422DFCE"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3.2.2</w:t>
      </w:r>
      <w:r>
        <w:rPr>
          <w:rFonts w:asciiTheme="minorHAnsi" w:eastAsiaTheme="minorEastAsia" w:hAnsiTheme="minorHAnsi" w:cstheme="minorBidi"/>
          <w:noProof/>
          <w:sz w:val="24"/>
          <w:szCs w:val="24"/>
          <w:lang w:eastAsia="ja-JP"/>
        </w:rPr>
        <w:tab/>
      </w:r>
      <w:r w:rsidRPr="00BA6230">
        <w:rPr>
          <w:rFonts w:eastAsia="Arial"/>
          <w:noProof/>
        </w:rPr>
        <w:t>Security</w:t>
      </w:r>
      <w:r>
        <w:rPr>
          <w:noProof/>
        </w:rPr>
        <w:tab/>
      </w:r>
      <w:r>
        <w:rPr>
          <w:noProof/>
        </w:rPr>
        <w:fldChar w:fldCharType="begin"/>
      </w:r>
      <w:r>
        <w:rPr>
          <w:noProof/>
        </w:rPr>
        <w:instrText xml:space="preserve"> PAGEREF _Toc190082920 \h </w:instrText>
      </w:r>
      <w:r>
        <w:rPr>
          <w:noProof/>
        </w:rPr>
      </w:r>
      <w:r>
        <w:rPr>
          <w:noProof/>
        </w:rPr>
        <w:fldChar w:fldCharType="separate"/>
      </w:r>
      <w:r>
        <w:rPr>
          <w:noProof/>
        </w:rPr>
        <w:t>6</w:t>
      </w:r>
      <w:r>
        <w:rPr>
          <w:noProof/>
        </w:rPr>
        <w:fldChar w:fldCharType="end"/>
      </w:r>
    </w:p>
    <w:p w14:paraId="48F09F47"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lastRenderedPageBreak/>
        <w:t>3.2.3</w:t>
      </w:r>
      <w:r>
        <w:rPr>
          <w:rFonts w:asciiTheme="minorHAnsi" w:eastAsiaTheme="minorEastAsia" w:hAnsiTheme="minorHAnsi" w:cstheme="minorBidi"/>
          <w:noProof/>
          <w:sz w:val="24"/>
          <w:szCs w:val="24"/>
          <w:lang w:eastAsia="ja-JP"/>
        </w:rPr>
        <w:tab/>
      </w:r>
      <w:r w:rsidRPr="00BA6230">
        <w:rPr>
          <w:rFonts w:eastAsia="Arial"/>
          <w:noProof/>
        </w:rPr>
        <w:t>Portability</w:t>
      </w:r>
      <w:r>
        <w:rPr>
          <w:noProof/>
        </w:rPr>
        <w:tab/>
      </w:r>
      <w:r>
        <w:rPr>
          <w:noProof/>
        </w:rPr>
        <w:fldChar w:fldCharType="begin"/>
      </w:r>
      <w:r>
        <w:rPr>
          <w:noProof/>
        </w:rPr>
        <w:instrText xml:space="preserve"> PAGEREF _Toc190082921 \h </w:instrText>
      </w:r>
      <w:r>
        <w:rPr>
          <w:noProof/>
        </w:rPr>
      </w:r>
      <w:r>
        <w:rPr>
          <w:noProof/>
        </w:rPr>
        <w:fldChar w:fldCharType="separate"/>
      </w:r>
      <w:r>
        <w:rPr>
          <w:noProof/>
        </w:rPr>
        <w:t>6</w:t>
      </w:r>
      <w:r>
        <w:rPr>
          <w:noProof/>
        </w:rPr>
        <w:fldChar w:fldCharType="end"/>
      </w:r>
    </w:p>
    <w:p w14:paraId="521B3E89"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3.2.4</w:t>
      </w:r>
      <w:r>
        <w:rPr>
          <w:rFonts w:asciiTheme="minorHAnsi" w:eastAsiaTheme="minorEastAsia" w:hAnsiTheme="minorHAnsi" w:cstheme="minorBidi"/>
          <w:noProof/>
          <w:sz w:val="24"/>
          <w:szCs w:val="24"/>
          <w:lang w:eastAsia="ja-JP"/>
        </w:rPr>
        <w:tab/>
      </w:r>
      <w:r w:rsidRPr="00BA6230">
        <w:rPr>
          <w:rFonts w:eastAsia="Arial"/>
          <w:noProof/>
        </w:rPr>
        <w:t>Performance</w:t>
      </w:r>
      <w:r>
        <w:rPr>
          <w:noProof/>
        </w:rPr>
        <w:tab/>
      </w:r>
      <w:r>
        <w:rPr>
          <w:noProof/>
        </w:rPr>
        <w:fldChar w:fldCharType="begin"/>
      </w:r>
      <w:r>
        <w:rPr>
          <w:noProof/>
        </w:rPr>
        <w:instrText xml:space="preserve"> PAGEREF _Toc190082922 \h </w:instrText>
      </w:r>
      <w:r>
        <w:rPr>
          <w:noProof/>
        </w:rPr>
      </w:r>
      <w:r>
        <w:rPr>
          <w:noProof/>
        </w:rPr>
        <w:fldChar w:fldCharType="separate"/>
      </w:r>
      <w:r>
        <w:rPr>
          <w:noProof/>
        </w:rPr>
        <w:t>6</w:t>
      </w:r>
      <w:r>
        <w:rPr>
          <w:noProof/>
        </w:rPr>
        <w:fldChar w:fldCharType="end"/>
      </w:r>
    </w:p>
    <w:p w14:paraId="7A3ADC24"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3.3</w:t>
      </w:r>
      <w:r>
        <w:rPr>
          <w:rFonts w:asciiTheme="minorHAnsi" w:eastAsiaTheme="minorEastAsia" w:hAnsiTheme="minorHAnsi" w:cstheme="minorBidi"/>
          <w:noProof/>
          <w:sz w:val="24"/>
          <w:szCs w:val="24"/>
          <w:lang w:eastAsia="ja-JP"/>
        </w:rPr>
        <w:tab/>
      </w:r>
      <w:r w:rsidRPr="00BA6230">
        <w:rPr>
          <w:rFonts w:eastAsia="Arial"/>
          <w:noProof/>
        </w:rPr>
        <w:t>Database Requirements</w:t>
      </w:r>
      <w:r>
        <w:rPr>
          <w:noProof/>
        </w:rPr>
        <w:tab/>
      </w:r>
      <w:r>
        <w:rPr>
          <w:noProof/>
        </w:rPr>
        <w:fldChar w:fldCharType="begin"/>
      </w:r>
      <w:r>
        <w:rPr>
          <w:noProof/>
        </w:rPr>
        <w:instrText xml:space="preserve"> PAGEREF _Toc190082923 \h </w:instrText>
      </w:r>
      <w:r>
        <w:rPr>
          <w:noProof/>
        </w:rPr>
      </w:r>
      <w:r>
        <w:rPr>
          <w:noProof/>
        </w:rPr>
        <w:fldChar w:fldCharType="separate"/>
      </w:r>
      <w:r>
        <w:rPr>
          <w:noProof/>
        </w:rPr>
        <w:t>6</w:t>
      </w:r>
      <w:r>
        <w:rPr>
          <w:noProof/>
        </w:rPr>
        <w:fldChar w:fldCharType="end"/>
      </w:r>
    </w:p>
    <w:p w14:paraId="3F1C5122"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3.3.1</w:t>
      </w:r>
      <w:r>
        <w:rPr>
          <w:rFonts w:asciiTheme="minorHAnsi" w:eastAsiaTheme="minorEastAsia" w:hAnsiTheme="minorHAnsi" w:cstheme="minorBidi"/>
          <w:noProof/>
          <w:sz w:val="24"/>
          <w:szCs w:val="24"/>
          <w:lang w:eastAsia="ja-JP"/>
        </w:rPr>
        <w:tab/>
      </w:r>
      <w:r w:rsidRPr="00BA6230">
        <w:rPr>
          <w:rFonts w:eastAsia="Arial"/>
          <w:noProof/>
        </w:rPr>
        <w:t>Configurable information</w:t>
      </w:r>
      <w:r>
        <w:rPr>
          <w:noProof/>
        </w:rPr>
        <w:tab/>
      </w:r>
      <w:r>
        <w:rPr>
          <w:noProof/>
        </w:rPr>
        <w:fldChar w:fldCharType="begin"/>
      </w:r>
      <w:r>
        <w:rPr>
          <w:noProof/>
        </w:rPr>
        <w:instrText xml:space="preserve"> PAGEREF _Toc190082924 \h </w:instrText>
      </w:r>
      <w:r>
        <w:rPr>
          <w:noProof/>
        </w:rPr>
      </w:r>
      <w:r>
        <w:rPr>
          <w:noProof/>
        </w:rPr>
        <w:fldChar w:fldCharType="separate"/>
      </w:r>
      <w:r>
        <w:rPr>
          <w:noProof/>
        </w:rPr>
        <w:t>6</w:t>
      </w:r>
      <w:r>
        <w:rPr>
          <w:noProof/>
        </w:rPr>
        <w:fldChar w:fldCharType="end"/>
      </w:r>
    </w:p>
    <w:p w14:paraId="3C61492A"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3.3.2</w:t>
      </w:r>
      <w:r>
        <w:rPr>
          <w:rFonts w:asciiTheme="minorHAnsi" w:eastAsiaTheme="minorEastAsia" w:hAnsiTheme="minorHAnsi" w:cstheme="minorBidi"/>
          <w:noProof/>
          <w:sz w:val="24"/>
          <w:szCs w:val="24"/>
          <w:lang w:eastAsia="ja-JP"/>
        </w:rPr>
        <w:tab/>
      </w:r>
      <w:r w:rsidRPr="00BA6230">
        <w:rPr>
          <w:rFonts w:eastAsia="Arial"/>
          <w:noProof/>
        </w:rPr>
        <w:t>User authentication information</w:t>
      </w:r>
      <w:r>
        <w:rPr>
          <w:noProof/>
        </w:rPr>
        <w:tab/>
      </w:r>
      <w:r>
        <w:rPr>
          <w:noProof/>
        </w:rPr>
        <w:fldChar w:fldCharType="begin"/>
      </w:r>
      <w:r>
        <w:rPr>
          <w:noProof/>
        </w:rPr>
        <w:instrText xml:space="preserve"> PAGEREF _Toc190082925 \h </w:instrText>
      </w:r>
      <w:r>
        <w:rPr>
          <w:noProof/>
        </w:rPr>
      </w:r>
      <w:r>
        <w:rPr>
          <w:noProof/>
        </w:rPr>
        <w:fldChar w:fldCharType="separate"/>
      </w:r>
      <w:r>
        <w:rPr>
          <w:noProof/>
        </w:rPr>
        <w:t>6</w:t>
      </w:r>
      <w:r>
        <w:rPr>
          <w:noProof/>
        </w:rPr>
        <w:fldChar w:fldCharType="end"/>
      </w:r>
    </w:p>
    <w:p w14:paraId="7B40927E" w14:textId="77777777" w:rsidR="006F0927" w:rsidRDefault="006F0927">
      <w:pPr>
        <w:pStyle w:val="TOC2"/>
        <w:tabs>
          <w:tab w:val="left" w:pos="693"/>
          <w:tab w:val="right" w:leader="dot" w:pos="13948"/>
        </w:tabs>
        <w:rPr>
          <w:rFonts w:asciiTheme="minorHAnsi" w:eastAsiaTheme="minorEastAsia" w:hAnsiTheme="minorHAnsi" w:cstheme="minorBidi"/>
          <w:noProof/>
          <w:sz w:val="24"/>
          <w:szCs w:val="24"/>
          <w:lang w:eastAsia="ja-JP"/>
        </w:rPr>
      </w:pPr>
      <w:r w:rsidRPr="00BA6230">
        <w:rPr>
          <w:rFonts w:eastAsia="Arial"/>
          <w:noProof/>
        </w:rPr>
        <w:t>3.4</w:t>
      </w:r>
      <w:r>
        <w:rPr>
          <w:rFonts w:asciiTheme="minorHAnsi" w:eastAsiaTheme="minorEastAsia" w:hAnsiTheme="minorHAnsi" w:cstheme="minorBidi"/>
          <w:noProof/>
          <w:sz w:val="24"/>
          <w:szCs w:val="24"/>
          <w:lang w:eastAsia="ja-JP"/>
        </w:rPr>
        <w:tab/>
      </w:r>
      <w:r w:rsidRPr="00BA6230">
        <w:rPr>
          <w:rFonts w:eastAsia="Arial"/>
          <w:noProof/>
        </w:rPr>
        <w:t>GUI Requirements</w:t>
      </w:r>
      <w:r>
        <w:rPr>
          <w:noProof/>
        </w:rPr>
        <w:tab/>
      </w:r>
      <w:r>
        <w:rPr>
          <w:noProof/>
        </w:rPr>
        <w:fldChar w:fldCharType="begin"/>
      </w:r>
      <w:r>
        <w:rPr>
          <w:noProof/>
        </w:rPr>
        <w:instrText xml:space="preserve"> PAGEREF _Toc190082926 \h </w:instrText>
      </w:r>
      <w:r>
        <w:rPr>
          <w:noProof/>
        </w:rPr>
      </w:r>
      <w:r>
        <w:rPr>
          <w:noProof/>
        </w:rPr>
        <w:fldChar w:fldCharType="separate"/>
      </w:r>
      <w:r>
        <w:rPr>
          <w:noProof/>
        </w:rPr>
        <w:t>6</w:t>
      </w:r>
      <w:r>
        <w:rPr>
          <w:noProof/>
        </w:rPr>
        <w:fldChar w:fldCharType="end"/>
      </w:r>
    </w:p>
    <w:p w14:paraId="7740DB7D"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3.4.1</w:t>
      </w:r>
      <w:r>
        <w:rPr>
          <w:rFonts w:asciiTheme="minorHAnsi" w:eastAsiaTheme="minorEastAsia" w:hAnsiTheme="minorHAnsi" w:cstheme="minorBidi"/>
          <w:noProof/>
          <w:sz w:val="24"/>
          <w:szCs w:val="24"/>
          <w:lang w:eastAsia="ja-JP"/>
        </w:rPr>
        <w:tab/>
      </w:r>
      <w:r w:rsidRPr="00BA6230">
        <w:rPr>
          <w:rFonts w:eastAsia="Arial"/>
          <w:noProof/>
        </w:rPr>
        <w:t>Layout</w:t>
      </w:r>
      <w:r>
        <w:rPr>
          <w:noProof/>
        </w:rPr>
        <w:tab/>
      </w:r>
      <w:r>
        <w:rPr>
          <w:noProof/>
        </w:rPr>
        <w:fldChar w:fldCharType="begin"/>
      </w:r>
      <w:r>
        <w:rPr>
          <w:noProof/>
        </w:rPr>
        <w:instrText xml:space="preserve"> PAGEREF _Toc190082927 \h </w:instrText>
      </w:r>
      <w:r>
        <w:rPr>
          <w:noProof/>
        </w:rPr>
      </w:r>
      <w:r>
        <w:rPr>
          <w:noProof/>
        </w:rPr>
        <w:fldChar w:fldCharType="separate"/>
      </w:r>
      <w:r>
        <w:rPr>
          <w:noProof/>
        </w:rPr>
        <w:t>6</w:t>
      </w:r>
      <w:r>
        <w:rPr>
          <w:noProof/>
        </w:rPr>
        <w:fldChar w:fldCharType="end"/>
      </w:r>
    </w:p>
    <w:p w14:paraId="0E314406"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3.4.2</w:t>
      </w:r>
      <w:r>
        <w:rPr>
          <w:rFonts w:asciiTheme="minorHAnsi" w:eastAsiaTheme="minorEastAsia" w:hAnsiTheme="minorHAnsi" w:cstheme="minorBidi"/>
          <w:noProof/>
          <w:sz w:val="24"/>
          <w:szCs w:val="24"/>
          <w:lang w:eastAsia="ja-JP"/>
        </w:rPr>
        <w:tab/>
      </w:r>
      <w:r w:rsidRPr="00BA6230">
        <w:rPr>
          <w:rFonts w:eastAsia="Arial"/>
          <w:noProof/>
        </w:rPr>
        <w:t>Track display</w:t>
      </w:r>
      <w:r>
        <w:rPr>
          <w:noProof/>
        </w:rPr>
        <w:tab/>
      </w:r>
      <w:r>
        <w:rPr>
          <w:noProof/>
        </w:rPr>
        <w:fldChar w:fldCharType="begin"/>
      </w:r>
      <w:r>
        <w:rPr>
          <w:noProof/>
        </w:rPr>
        <w:instrText xml:space="preserve"> PAGEREF _Toc190082928 \h </w:instrText>
      </w:r>
      <w:r>
        <w:rPr>
          <w:noProof/>
        </w:rPr>
      </w:r>
      <w:r>
        <w:rPr>
          <w:noProof/>
        </w:rPr>
        <w:fldChar w:fldCharType="separate"/>
      </w:r>
      <w:r>
        <w:rPr>
          <w:noProof/>
        </w:rPr>
        <w:t>6</w:t>
      </w:r>
      <w:r>
        <w:rPr>
          <w:noProof/>
        </w:rPr>
        <w:fldChar w:fldCharType="end"/>
      </w:r>
    </w:p>
    <w:p w14:paraId="130B462A"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3.4.3</w:t>
      </w:r>
      <w:r>
        <w:rPr>
          <w:rFonts w:asciiTheme="minorHAnsi" w:eastAsiaTheme="minorEastAsia" w:hAnsiTheme="minorHAnsi" w:cstheme="minorBidi"/>
          <w:noProof/>
          <w:sz w:val="24"/>
          <w:szCs w:val="24"/>
          <w:lang w:eastAsia="ja-JP"/>
        </w:rPr>
        <w:tab/>
      </w:r>
      <w:r w:rsidRPr="00BA6230">
        <w:rPr>
          <w:rFonts w:eastAsia="Arial"/>
          <w:noProof/>
        </w:rPr>
        <w:t>Information Display</w:t>
      </w:r>
      <w:r>
        <w:rPr>
          <w:noProof/>
        </w:rPr>
        <w:tab/>
      </w:r>
      <w:r>
        <w:rPr>
          <w:noProof/>
        </w:rPr>
        <w:fldChar w:fldCharType="begin"/>
      </w:r>
      <w:r>
        <w:rPr>
          <w:noProof/>
        </w:rPr>
        <w:instrText xml:space="preserve"> PAGEREF _Toc190082929 \h </w:instrText>
      </w:r>
      <w:r>
        <w:rPr>
          <w:noProof/>
        </w:rPr>
      </w:r>
      <w:r>
        <w:rPr>
          <w:noProof/>
        </w:rPr>
        <w:fldChar w:fldCharType="separate"/>
      </w:r>
      <w:r>
        <w:rPr>
          <w:noProof/>
        </w:rPr>
        <w:t>7</w:t>
      </w:r>
      <w:r>
        <w:rPr>
          <w:noProof/>
        </w:rPr>
        <w:fldChar w:fldCharType="end"/>
      </w:r>
    </w:p>
    <w:p w14:paraId="328F84A3"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3.4.4</w:t>
      </w:r>
      <w:r>
        <w:rPr>
          <w:rFonts w:asciiTheme="minorHAnsi" w:eastAsiaTheme="minorEastAsia" w:hAnsiTheme="minorHAnsi" w:cstheme="minorBidi"/>
          <w:noProof/>
          <w:sz w:val="24"/>
          <w:szCs w:val="24"/>
          <w:lang w:eastAsia="ja-JP"/>
        </w:rPr>
        <w:tab/>
      </w:r>
      <w:r w:rsidRPr="00BA6230">
        <w:rPr>
          <w:rFonts w:eastAsia="Arial"/>
          <w:noProof/>
        </w:rPr>
        <w:t>Action Display</w:t>
      </w:r>
      <w:r>
        <w:rPr>
          <w:noProof/>
        </w:rPr>
        <w:tab/>
      </w:r>
      <w:r>
        <w:rPr>
          <w:noProof/>
        </w:rPr>
        <w:fldChar w:fldCharType="begin"/>
      </w:r>
      <w:r>
        <w:rPr>
          <w:noProof/>
        </w:rPr>
        <w:instrText xml:space="preserve"> PAGEREF _Toc190082930 \h </w:instrText>
      </w:r>
      <w:r>
        <w:rPr>
          <w:noProof/>
        </w:rPr>
      </w:r>
      <w:r>
        <w:rPr>
          <w:noProof/>
        </w:rPr>
        <w:fldChar w:fldCharType="separate"/>
      </w:r>
      <w:r>
        <w:rPr>
          <w:noProof/>
        </w:rPr>
        <w:t>8</w:t>
      </w:r>
      <w:r>
        <w:rPr>
          <w:noProof/>
        </w:rPr>
        <w:fldChar w:fldCharType="end"/>
      </w:r>
    </w:p>
    <w:p w14:paraId="46E030B7"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3.4.5</w:t>
      </w:r>
      <w:r>
        <w:rPr>
          <w:rFonts w:asciiTheme="minorHAnsi" w:eastAsiaTheme="minorEastAsia" w:hAnsiTheme="minorHAnsi" w:cstheme="minorBidi"/>
          <w:noProof/>
          <w:sz w:val="24"/>
          <w:szCs w:val="24"/>
          <w:lang w:eastAsia="ja-JP"/>
        </w:rPr>
        <w:tab/>
      </w:r>
      <w:r w:rsidRPr="00BA6230">
        <w:rPr>
          <w:rFonts w:eastAsia="Arial"/>
          <w:noProof/>
        </w:rPr>
        <w:t>View Control Display</w:t>
      </w:r>
      <w:r>
        <w:rPr>
          <w:noProof/>
        </w:rPr>
        <w:tab/>
      </w:r>
      <w:r>
        <w:rPr>
          <w:noProof/>
        </w:rPr>
        <w:fldChar w:fldCharType="begin"/>
      </w:r>
      <w:r>
        <w:rPr>
          <w:noProof/>
        </w:rPr>
        <w:instrText xml:space="preserve"> PAGEREF _Toc190082931 \h </w:instrText>
      </w:r>
      <w:r>
        <w:rPr>
          <w:noProof/>
        </w:rPr>
      </w:r>
      <w:r>
        <w:rPr>
          <w:noProof/>
        </w:rPr>
        <w:fldChar w:fldCharType="separate"/>
      </w:r>
      <w:r>
        <w:rPr>
          <w:noProof/>
        </w:rPr>
        <w:t>8</w:t>
      </w:r>
      <w:r>
        <w:rPr>
          <w:noProof/>
        </w:rPr>
        <w:fldChar w:fldCharType="end"/>
      </w:r>
    </w:p>
    <w:p w14:paraId="21B9AB9B"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3.4.6</w:t>
      </w:r>
      <w:r>
        <w:rPr>
          <w:rFonts w:asciiTheme="minorHAnsi" w:eastAsiaTheme="minorEastAsia" w:hAnsiTheme="minorHAnsi" w:cstheme="minorBidi"/>
          <w:noProof/>
          <w:sz w:val="24"/>
          <w:szCs w:val="24"/>
          <w:lang w:eastAsia="ja-JP"/>
        </w:rPr>
        <w:tab/>
      </w:r>
      <w:r w:rsidRPr="00BA6230">
        <w:rPr>
          <w:rFonts w:eastAsia="Arial"/>
          <w:noProof/>
        </w:rPr>
        <w:t>Routing Trains</w:t>
      </w:r>
      <w:r>
        <w:rPr>
          <w:noProof/>
        </w:rPr>
        <w:tab/>
      </w:r>
      <w:r>
        <w:rPr>
          <w:noProof/>
        </w:rPr>
        <w:fldChar w:fldCharType="begin"/>
      </w:r>
      <w:r>
        <w:rPr>
          <w:noProof/>
        </w:rPr>
        <w:instrText xml:space="preserve"> PAGEREF _Toc190082932 \h </w:instrText>
      </w:r>
      <w:r>
        <w:rPr>
          <w:noProof/>
        </w:rPr>
      </w:r>
      <w:r>
        <w:rPr>
          <w:noProof/>
        </w:rPr>
        <w:fldChar w:fldCharType="separate"/>
      </w:r>
      <w:r>
        <w:rPr>
          <w:noProof/>
        </w:rPr>
        <w:t>8</w:t>
      </w:r>
      <w:r>
        <w:rPr>
          <w:noProof/>
        </w:rPr>
        <w:fldChar w:fldCharType="end"/>
      </w:r>
    </w:p>
    <w:p w14:paraId="6AF92BF4" w14:textId="77777777" w:rsidR="006F0927" w:rsidRDefault="006F0927">
      <w:pPr>
        <w:pStyle w:val="TOC3"/>
        <w:tabs>
          <w:tab w:val="left" w:pos="1045"/>
          <w:tab w:val="right" w:leader="dot" w:pos="13948"/>
        </w:tabs>
        <w:rPr>
          <w:rFonts w:asciiTheme="minorHAnsi" w:eastAsiaTheme="minorEastAsia" w:hAnsiTheme="minorHAnsi" w:cstheme="minorBidi"/>
          <w:noProof/>
          <w:sz w:val="24"/>
          <w:szCs w:val="24"/>
          <w:lang w:eastAsia="ja-JP"/>
        </w:rPr>
      </w:pPr>
      <w:r w:rsidRPr="00BA6230">
        <w:rPr>
          <w:rFonts w:eastAsia="Arial"/>
          <w:noProof/>
        </w:rPr>
        <w:t>3.4.7</w:t>
      </w:r>
      <w:r>
        <w:rPr>
          <w:rFonts w:asciiTheme="minorHAnsi" w:eastAsiaTheme="minorEastAsia" w:hAnsiTheme="minorHAnsi" w:cstheme="minorBidi"/>
          <w:noProof/>
          <w:sz w:val="24"/>
          <w:szCs w:val="24"/>
          <w:lang w:eastAsia="ja-JP"/>
        </w:rPr>
        <w:tab/>
      </w:r>
      <w:r w:rsidRPr="00BA6230">
        <w:rPr>
          <w:rFonts w:eastAsia="Arial"/>
          <w:noProof/>
        </w:rPr>
        <w:t>Scheduling Trains</w:t>
      </w:r>
      <w:r>
        <w:rPr>
          <w:noProof/>
        </w:rPr>
        <w:tab/>
      </w:r>
      <w:r>
        <w:rPr>
          <w:noProof/>
        </w:rPr>
        <w:fldChar w:fldCharType="begin"/>
      </w:r>
      <w:r>
        <w:rPr>
          <w:noProof/>
        </w:rPr>
        <w:instrText xml:space="preserve"> PAGEREF _Toc190082933 \h </w:instrText>
      </w:r>
      <w:r>
        <w:rPr>
          <w:noProof/>
        </w:rPr>
      </w:r>
      <w:r>
        <w:rPr>
          <w:noProof/>
        </w:rPr>
        <w:fldChar w:fldCharType="separate"/>
      </w:r>
      <w:r>
        <w:rPr>
          <w:noProof/>
        </w:rPr>
        <w:t>8</w:t>
      </w:r>
      <w:r>
        <w:rPr>
          <w:noProof/>
        </w:rPr>
        <w:fldChar w:fldCharType="end"/>
      </w:r>
    </w:p>
    <w:p w14:paraId="309CC633" w14:textId="6AB13002" w:rsidR="001A0AF6" w:rsidRDefault="00860AE8" w:rsidP="00860AE8">
      <w:pPr>
        <w:rPr>
          <w:b/>
          <w:bCs/>
          <w:noProof/>
        </w:rPr>
      </w:pPr>
      <w:r>
        <w:rPr>
          <w:b/>
          <w:bCs/>
          <w:noProof/>
        </w:rPr>
        <w:fldChar w:fldCharType="end"/>
      </w:r>
    </w:p>
    <w:p w14:paraId="2A8BB9B5" w14:textId="77777777" w:rsidR="001A0AF6" w:rsidRDefault="001A0AF6">
      <w:pPr>
        <w:spacing w:after="0" w:line="240" w:lineRule="auto"/>
        <w:jc w:val="left"/>
        <w:rPr>
          <w:b/>
          <w:bCs/>
          <w:noProof/>
        </w:rPr>
      </w:pPr>
      <w:r>
        <w:rPr>
          <w:b/>
          <w:bCs/>
          <w:noProof/>
        </w:rPr>
        <w:br w:type="page"/>
      </w:r>
    </w:p>
    <w:p w14:paraId="096C5BE3" w14:textId="77777777" w:rsidR="00860AE8" w:rsidRPr="002E2799" w:rsidRDefault="00860AE8" w:rsidP="00FD0153">
      <w:pPr>
        <w:pStyle w:val="Heading1"/>
        <w:rPr>
          <w:rFonts w:eastAsia="Arial"/>
        </w:rPr>
      </w:pPr>
      <w:bookmarkStart w:id="4" w:name="h.wrx57t-faddt0"/>
      <w:bookmarkStart w:id="5" w:name="_Toc314173767"/>
      <w:bookmarkStart w:id="6" w:name="_Toc190082896"/>
      <w:bookmarkEnd w:id="4"/>
      <w:r w:rsidRPr="002E2799">
        <w:rPr>
          <w:rFonts w:eastAsia="Arial"/>
        </w:rPr>
        <w:lastRenderedPageBreak/>
        <w:t>Introduction</w:t>
      </w:r>
      <w:bookmarkEnd w:id="5"/>
      <w:bookmarkEnd w:id="6"/>
    </w:p>
    <w:p w14:paraId="1D0DC046" w14:textId="77777777" w:rsidR="00860AE8" w:rsidRDefault="00860AE8" w:rsidP="00860AE8">
      <w:pPr>
        <w:pStyle w:val="Heading2"/>
        <w:rPr>
          <w:rFonts w:eastAsia="Arial"/>
        </w:rPr>
      </w:pPr>
      <w:bookmarkStart w:id="7" w:name="h.4830mf-jf5bvr"/>
      <w:bookmarkStart w:id="8" w:name="_Toc314173768"/>
      <w:bookmarkStart w:id="9" w:name="_Toc190082897"/>
      <w:bookmarkEnd w:id="7"/>
      <w:r w:rsidRPr="002E2799">
        <w:rPr>
          <w:rFonts w:eastAsia="Arial"/>
        </w:rPr>
        <w:t>Product Overview</w:t>
      </w:r>
      <w:bookmarkEnd w:id="8"/>
      <w:bookmarkEnd w:id="9"/>
    </w:p>
    <w:p w14:paraId="339608BC" w14:textId="77777777"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It is intended for use by the North Shore Extension of the Port Authority of Allegheny County (PAAC).</w:t>
      </w:r>
    </w:p>
    <w:p w14:paraId="1DD9DCD4" w14:textId="77777777" w:rsidR="00860AE8" w:rsidRDefault="00860AE8" w:rsidP="00860AE8">
      <w:pPr>
        <w:pStyle w:val="Heading2"/>
        <w:rPr>
          <w:rFonts w:eastAsia="Arial"/>
        </w:rPr>
      </w:pPr>
      <w:bookmarkStart w:id="10" w:name="h.86j36c-u8vqj9"/>
      <w:bookmarkStart w:id="11" w:name="_Toc314173769"/>
      <w:bookmarkStart w:id="12" w:name="_Toc190082898"/>
      <w:bookmarkEnd w:id="10"/>
      <w:r w:rsidRPr="002E2799">
        <w:rPr>
          <w:rFonts w:eastAsia="Arial"/>
        </w:rPr>
        <w:t>Purpose</w:t>
      </w:r>
      <w:bookmarkEnd w:id="11"/>
      <w:bookmarkEnd w:id="12"/>
    </w:p>
    <w:p w14:paraId="49F98443" w14:textId="77777777"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w:t>
      </w:r>
      <w:r w:rsidR="002B3CE5">
        <w:rPr>
          <w:rFonts w:eastAsia="Arial"/>
        </w:rPr>
        <w:t>for the CTC Graphical User Interface (GUI)</w:t>
      </w:r>
    </w:p>
    <w:p w14:paraId="0453D09D" w14:textId="77777777" w:rsidR="00860AE8" w:rsidRDefault="00860AE8" w:rsidP="00860AE8">
      <w:pPr>
        <w:pStyle w:val="Heading2"/>
        <w:rPr>
          <w:rFonts w:eastAsia="Arial"/>
        </w:rPr>
      </w:pPr>
      <w:bookmarkStart w:id="13" w:name="h.e2smck-3scebi"/>
      <w:bookmarkStart w:id="14" w:name="_Toc314173770"/>
      <w:bookmarkStart w:id="15" w:name="_Toc190082899"/>
      <w:bookmarkEnd w:id="13"/>
      <w:r w:rsidRPr="002E2799">
        <w:rPr>
          <w:rFonts w:eastAsia="Arial"/>
        </w:rPr>
        <w:t>Scope</w:t>
      </w:r>
      <w:bookmarkEnd w:id="14"/>
      <w:bookmarkEnd w:id="15"/>
    </w:p>
    <w:p w14:paraId="1E76DB72" w14:textId="77777777" w:rsidR="00860AE8" w:rsidRPr="00CC2172" w:rsidRDefault="00AE1F6D" w:rsidP="00860AE8">
      <w:pPr>
        <w:rPr>
          <w:rFonts w:eastAsia="Arial"/>
        </w:rPr>
      </w:pPr>
      <w:r>
        <w:rPr>
          <w:rFonts w:eastAsia="Arial"/>
        </w:rPr>
        <w:t xml:space="preserve">The scope of this document </w:t>
      </w:r>
      <w:r w:rsidR="005603C6">
        <w:rPr>
          <w:rFonts w:eastAsia="Arial"/>
        </w:rPr>
        <w:t>includes an</w:t>
      </w:r>
      <w:r w:rsidR="002B3CE5">
        <w:rPr>
          <w:rFonts w:eastAsia="Arial"/>
        </w:rPr>
        <w:t>d</w:t>
      </w:r>
      <w:r w:rsidR="005603C6">
        <w:rPr>
          <w:rFonts w:eastAsia="Arial"/>
        </w:rPr>
        <w:t xml:space="preserve"> </w:t>
      </w:r>
      <w:r w:rsidR="002B3CE5">
        <w:rPr>
          <w:rFonts w:eastAsia="Arial"/>
        </w:rPr>
        <w:t>the requirements applicable to the CTC GUI and its interfaces with other components of the train control system.</w:t>
      </w:r>
    </w:p>
    <w:p w14:paraId="50CD7809" w14:textId="77777777" w:rsidR="00860AE8" w:rsidRDefault="00860AE8" w:rsidP="00860AE8">
      <w:pPr>
        <w:pStyle w:val="Heading2"/>
        <w:rPr>
          <w:rFonts w:eastAsia="Arial"/>
        </w:rPr>
      </w:pPr>
      <w:bookmarkStart w:id="16" w:name="h.3e4sk6-srfs4h"/>
      <w:bookmarkStart w:id="17" w:name="_Toc314173771"/>
      <w:bookmarkStart w:id="18" w:name="_Toc190082900"/>
      <w:bookmarkEnd w:id="16"/>
      <w:r w:rsidRPr="002E2799">
        <w:rPr>
          <w:rFonts w:eastAsia="Arial"/>
        </w:rPr>
        <w:t>Reference</w:t>
      </w:r>
      <w:bookmarkEnd w:id="17"/>
      <w:bookmarkEnd w:id="18"/>
    </w:p>
    <w:p w14:paraId="7582C004" w14:textId="77777777" w:rsidR="005603C6" w:rsidRDefault="005603C6" w:rsidP="005603C6">
      <w:pPr>
        <w:numPr>
          <w:ilvl w:val="0"/>
          <w:numId w:val="15"/>
        </w:numPr>
      </w:pPr>
      <w:r>
        <w:t>IEEE-830 Software Requirements Specification</w:t>
      </w:r>
    </w:p>
    <w:p w14:paraId="340D55FC" w14:textId="77777777" w:rsidR="005603C6" w:rsidRPr="005603C6" w:rsidRDefault="005603C6" w:rsidP="005603C6">
      <w:pPr>
        <w:numPr>
          <w:ilvl w:val="0"/>
          <w:numId w:val="15"/>
        </w:numPr>
      </w:pPr>
      <w:r>
        <w:t>NSC-009 PAAC Bid Package</w:t>
      </w:r>
    </w:p>
    <w:p w14:paraId="7EA87A30" w14:textId="77777777" w:rsidR="00860AE8" w:rsidRDefault="00860AE8" w:rsidP="00860AE8">
      <w:pPr>
        <w:pStyle w:val="Heading2"/>
      </w:pPr>
      <w:bookmarkStart w:id="19" w:name="h.3rrltf-gcp0po"/>
      <w:bookmarkStart w:id="20" w:name="_Toc314173772"/>
      <w:bookmarkStart w:id="21" w:name="_Toc190082901"/>
      <w:bookmarkEnd w:id="19"/>
      <w:r w:rsidRPr="002E2799">
        <w:rPr>
          <w:rFonts w:eastAsia="Arial"/>
        </w:rPr>
        <w:t>Definitions and Abbreviations</w:t>
      </w:r>
      <w:bookmarkEnd w:id="20"/>
      <w:bookmarkEnd w:id="21"/>
    </w:p>
    <w:p w14:paraId="206474E2" w14:textId="77777777" w:rsidR="00860AE8" w:rsidRDefault="00860AE8" w:rsidP="00860AE8">
      <w:pPr>
        <w:rPr>
          <w:rFonts w:eastAsia="Arial"/>
        </w:rPr>
      </w:pPr>
      <w:r w:rsidRPr="005603C6">
        <w:rPr>
          <w:rFonts w:eastAsia="Arial"/>
          <w:b/>
        </w:rPr>
        <w:t>Authority</w:t>
      </w:r>
      <w:r w:rsidR="005603C6">
        <w:rPr>
          <w:rFonts w:eastAsia="Arial"/>
        </w:rPr>
        <w:t xml:space="preserve"> –</w:t>
      </w:r>
      <w:r w:rsidR="002B3CE5">
        <w:rPr>
          <w:rFonts w:eastAsia="Arial"/>
        </w:rPr>
        <w:t xml:space="preserve"> H</w:t>
      </w:r>
      <w:r w:rsidRPr="005D1D72">
        <w:rPr>
          <w:rFonts w:eastAsia="Arial"/>
        </w:rPr>
        <w:t>ow</w:t>
      </w:r>
      <w:r w:rsidR="005603C6">
        <w:rPr>
          <w:rFonts w:eastAsia="Arial"/>
        </w:rPr>
        <w:t xml:space="preserve"> </w:t>
      </w:r>
      <w:r w:rsidRPr="005D1D72">
        <w:rPr>
          <w:rFonts w:eastAsia="Arial"/>
        </w:rPr>
        <w:t>far in distance th</w:t>
      </w:r>
      <w:r>
        <w:rPr>
          <w:rFonts w:eastAsia="Arial"/>
        </w:rPr>
        <w:t>e train is permitted to travel.</w:t>
      </w:r>
    </w:p>
    <w:p w14:paraId="48E4B5E0" w14:textId="77777777" w:rsidR="00860AE8" w:rsidRDefault="00860AE8" w:rsidP="00860AE8">
      <w:pPr>
        <w:rPr>
          <w:rFonts w:eastAsia="Arial"/>
        </w:rPr>
      </w:pPr>
      <w:r w:rsidRPr="005603C6">
        <w:rPr>
          <w:rFonts w:eastAsia="Arial"/>
          <w:b/>
        </w:rPr>
        <w:t>Block</w:t>
      </w:r>
      <w:r w:rsidR="005603C6">
        <w:rPr>
          <w:rFonts w:eastAsia="Arial"/>
        </w:rPr>
        <w:t xml:space="preserve"> – </w:t>
      </w:r>
      <w:r w:rsidR="002B3CE5">
        <w:rPr>
          <w:rFonts w:eastAsia="Arial"/>
        </w:rPr>
        <w:t>A</w:t>
      </w:r>
      <w:r>
        <w:rPr>
          <w:rFonts w:eastAsia="Arial"/>
        </w:rPr>
        <w:t xml:space="preserve"> section of a railway line</w:t>
      </w:r>
    </w:p>
    <w:p w14:paraId="09223FED" w14:textId="77777777" w:rsidR="002B3CE5" w:rsidRDefault="002B3CE5" w:rsidP="002B3CE5">
      <w:pPr>
        <w:rPr>
          <w:rFonts w:eastAsia="Arial"/>
        </w:rPr>
      </w:pPr>
      <w:r w:rsidRPr="005603C6">
        <w:rPr>
          <w:rFonts w:eastAsia="Arial"/>
          <w:b/>
        </w:rPr>
        <w:t>CTC</w:t>
      </w:r>
      <w:r>
        <w:rPr>
          <w:rFonts w:eastAsia="Arial"/>
        </w:rPr>
        <w:t xml:space="preserve"> – Centralized Traffic Control</w:t>
      </w:r>
    </w:p>
    <w:p w14:paraId="01FB09A5" w14:textId="77777777" w:rsidR="002B3CE5" w:rsidRDefault="002B3CE5" w:rsidP="00860AE8">
      <w:pPr>
        <w:rPr>
          <w:rFonts w:eastAsia="Arial"/>
        </w:rPr>
      </w:pPr>
      <w:r w:rsidRPr="005603C6">
        <w:rPr>
          <w:rFonts w:eastAsia="Arial"/>
          <w:b/>
        </w:rPr>
        <w:t>GUI</w:t>
      </w:r>
      <w:r>
        <w:rPr>
          <w:rFonts w:eastAsia="Arial"/>
        </w:rPr>
        <w:t xml:space="preserve"> – Graphical User Interface</w:t>
      </w:r>
    </w:p>
    <w:p w14:paraId="16ADA84E" w14:textId="77777777" w:rsidR="00860AE8" w:rsidRDefault="00860AE8" w:rsidP="00860AE8">
      <w:pPr>
        <w:rPr>
          <w:rFonts w:eastAsia="Arial"/>
        </w:rPr>
      </w:pPr>
      <w:r w:rsidRPr="005603C6">
        <w:rPr>
          <w:rFonts w:eastAsia="Arial"/>
          <w:b/>
        </w:rPr>
        <w:t>Setpoint</w:t>
      </w:r>
      <w:r w:rsidR="005603C6">
        <w:rPr>
          <w:rFonts w:eastAsia="Arial"/>
        </w:rPr>
        <w:t xml:space="preserve"> –</w:t>
      </w:r>
      <w:r>
        <w:rPr>
          <w:rFonts w:eastAsia="Arial"/>
        </w:rPr>
        <w:t xml:space="preserve"> </w:t>
      </w:r>
      <w:r w:rsidR="002B3CE5">
        <w:t>The speed suggested to a train by a CTC operator</w:t>
      </w:r>
      <w:r>
        <w:rPr>
          <w:rFonts w:eastAsia="Arial"/>
        </w:rPr>
        <w:t xml:space="preserve"> </w:t>
      </w:r>
    </w:p>
    <w:p w14:paraId="1F1E7602" w14:textId="77777777" w:rsidR="00860AE8" w:rsidRPr="002E2799" w:rsidRDefault="00860AE8" w:rsidP="00860AE8">
      <w:pPr>
        <w:pStyle w:val="Heading1"/>
        <w:rPr>
          <w:rFonts w:eastAsia="Arial"/>
        </w:rPr>
      </w:pPr>
      <w:bookmarkStart w:id="22" w:name="h.d9ffpo-lb6xky"/>
      <w:bookmarkStart w:id="23" w:name="_Toc314173773"/>
      <w:bookmarkStart w:id="24" w:name="_Toc190082902"/>
      <w:bookmarkEnd w:id="22"/>
      <w:r w:rsidRPr="002E2799">
        <w:rPr>
          <w:rFonts w:eastAsia="Arial"/>
        </w:rPr>
        <w:t>Overall Description</w:t>
      </w:r>
      <w:bookmarkEnd w:id="23"/>
      <w:bookmarkEnd w:id="24"/>
    </w:p>
    <w:p w14:paraId="75AF3B6D" w14:textId="77777777" w:rsidR="008356B4" w:rsidRPr="002E2799" w:rsidRDefault="008356B4" w:rsidP="008356B4">
      <w:pPr>
        <w:pStyle w:val="Heading2"/>
        <w:rPr>
          <w:rFonts w:eastAsia="Arial"/>
        </w:rPr>
      </w:pPr>
      <w:bookmarkStart w:id="25" w:name="h.iqtovs-203dgy"/>
      <w:bookmarkStart w:id="26" w:name="_Toc315442680"/>
      <w:bookmarkStart w:id="27" w:name="_Toc190082903"/>
      <w:bookmarkEnd w:id="25"/>
      <w:r w:rsidRPr="002E2799">
        <w:rPr>
          <w:rFonts w:eastAsia="Arial"/>
        </w:rPr>
        <w:t>Product Perspective</w:t>
      </w:r>
      <w:bookmarkEnd w:id="26"/>
      <w:bookmarkEnd w:id="27"/>
    </w:p>
    <w:p w14:paraId="5E87AE2C" w14:textId="4D3BAB82" w:rsidR="008356B4" w:rsidRPr="00FE774B" w:rsidRDefault="008356B4" w:rsidP="008356B4">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The context diagram </w:t>
      </w:r>
      <w:r>
        <w:t>below</w:t>
      </w:r>
      <w:r>
        <w:rPr>
          <w:rFonts w:hint="eastAsia"/>
        </w:rPr>
        <w:t xml:space="preserve"> illustrates the external entities and relationships.</w:t>
      </w:r>
    </w:p>
    <w:p w14:paraId="1631A547" w14:textId="77777777" w:rsidR="008356B4" w:rsidRDefault="008356B4" w:rsidP="008356B4"/>
    <w:p w14:paraId="40B9747C" w14:textId="77777777" w:rsidR="008356B4" w:rsidRDefault="008356B4" w:rsidP="008356B4">
      <w:pPr>
        <w:keepNext/>
        <w:ind w:left="720"/>
        <w:jc w:val="center"/>
      </w:pPr>
      <w:r>
        <w:rPr>
          <w:noProof/>
        </w:rPr>
        <w:drawing>
          <wp:inline distT="0" distB="0" distL="0" distR="0" wp14:anchorId="1BCB0843" wp14:editId="5708B3D3">
            <wp:extent cx="5274310" cy="3076575"/>
            <wp:effectExtent l="0" t="0" r="34290" b="22225"/>
            <wp:docPr id="6"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99E5FBA" w14:textId="7EF51FB4" w:rsidR="008356B4" w:rsidRDefault="008356B4" w:rsidP="008356B4">
      <w:pPr>
        <w:pStyle w:val="Caption"/>
        <w:jc w:val="center"/>
      </w:pPr>
      <w:r>
        <w:t xml:space="preserve">Figure </w:t>
      </w:r>
      <w:fldSimple w:instr=" SEQ Figure \* ARABIC ">
        <w:r>
          <w:rPr>
            <w:noProof/>
          </w:rPr>
          <w:t>1</w:t>
        </w:r>
      </w:fldSimple>
      <w:r>
        <w:t>: Context Diagram</w:t>
      </w:r>
    </w:p>
    <w:p w14:paraId="535A7C9D" w14:textId="3E703175" w:rsidR="00860AE8" w:rsidRDefault="00860AE8" w:rsidP="000368C4">
      <w:pPr>
        <w:pStyle w:val="Heading2"/>
        <w:numPr>
          <w:ilvl w:val="0"/>
          <w:numId w:val="0"/>
        </w:numPr>
        <w:rPr>
          <w:rFonts w:eastAsia="Arial"/>
        </w:rPr>
      </w:pPr>
      <w:bookmarkStart w:id="28" w:name="h.s6gtip-5f50da"/>
      <w:bookmarkEnd w:id="28"/>
    </w:p>
    <w:p w14:paraId="516B6EAC" w14:textId="77777777" w:rsidR="00860AE8" w:rsidRDefault="00860AE8" w:rsidP="00860AE8">
      <w:pPr>
        <w:pStyle w:val="Heading2"/>
        <w:rPr>
          <w:rFonts w:eastAsia="Arial"/>
        </w:rPr>
      </w:pPr>
      <w:bookmarkStart w:id="29" w:name="h.wfa9y7-vrpgp6"/>
      <w:bookmarkStart w:id="30" w:name="_Toc314173776"/>
      <w:bookmarkStart w:id="31" w:name="_Toc190082904"/>
      <w:bookmarkEnd w:id="29"/>
      <w:r w:rsidRPr="002E2799">
        <w:rPr>
          <w:rFonts w:eastAsia="Arial"/>
        </w:rPr>
        <w:t>User Characteristics</w:t>
      </w:r>
      <w:bookmarkEnd w:id="30"/>
      <w:bookmarkEnd w:id="31"/>
    </w:p>
    <w:p w14:paraId="21819BF2" w14:textId="394868E9" w:rsidR="007A2088" w:rsidRDefault="00FC6D4A" w:rsidP="007A2088">
      <w:pPr>
        <w:pStyle w:val="Heading3"/>
        <w:rPr>
          <w:rFonts w:eastAsia="Arial"/>
        </w:rPr>
      </w:pPr>
      <w:bookmarkStart w:id="32" w:name="_Toc190082905"/>
      <w:r>
        <w:rPr>
          <w:rFonts w:eastAsia="Arial"/>
        </w:rPr>
        <w:t>Transit System Controller</w:t>
      </w:r>
      <w:bookmarkEnd w:id="32"/>
    </w:p>
    <w:p w14:paraId="76B269B9" w14:textId="3DA99E58" w:rsidR="00FC6D4A" w:rsidRDefault="00FC6D4A" w:rsidP="00FC6D4A">
      <w:pPr>
        <w:rPr>
          <w:rFonts w:eastAsia="Arial"/>
        </w:rPr>
      </w:pPr>
      <w:r>
        <w:rPr>
          <w:rFonts w:eastAsia="Arial"/>
        </w:rPr>
        <w:t xml:space="preserve">This user’s role is to suggest speed, authority, and routes to trains, and to control various track components in the transit control system. </w:t>
      </w:r>
    </w:p>
    <w:p w14:paraId="661CE0D7" w14:textId="358ED33F" w:rsidR="007A2088" w:rsidRDefault="007A2088" w:rsidP="00FC6D4A">
      <w:pPr>
        <w:pStyle w:val="Heading3"/>
        <w:rPr>
          <w:rFonts w:eastAsia="Arial"/>
        </w:rPr>
      </w:pPr>
      <w:bookmarkStart w:id="33" w:name="_Toc190082906"/>
      <w:r>
        <w:rPr>
          <w:rFonts w:eastAsia="Arial"/>
        </w:rPr>
        <w:t>Train Scheduler</w:t>
      </w:r>
      <w:bookmarkEnd w:id="33"/>
    </w:p>
    <w:p w14:paraId="10B5213F" w14:textId="371DCEAB" w:rsidR="00FC6D4A" w:rsidRDefault="007A2088" w:rsidP="00FC6D4A">
      <w:pPr>
        <w:rPr>
          <w:rFonts w:eastAsia="Arial"/>
        </w:rPr>
      </w:pPr>
      <w:r>
        <w:rPr>
          <w:rFonts w:eastAsia="Arial"/>
        </w:rPr>
        <w:t>This user’s role is to schedule trains, including t</w:t>
      </w:r>
      <w:r w:rsidR="00FC6D4A">
        <w:rPr>
          <w:rFonts w:eastAsia="Arial"/>
        </w:rPr>
        <w:t>heir departure station, departure time, and destination.</w:t>
      </w:r>
    </w:p>
    <w:p w14:paraId="4B9A8622" w14:textId="0FC91D52" w:rsidR="007A2088" w:rsidRDefault="007A2088" w:rsidP="00FC6D4A">
      <w:pPr>
        <w:pStyle w:val="Heading3"/>
        <w:rPr>
          <w:rFonts w:eastAsia="Arial"/>
        </w:rPr>
      </w:pPr>
      <w:bookmarkStart w:id="34" w:name="_Toc190082907"/>
      <w:r>
        <w:rPr>
          <w:rFonts w:eastAsia="Arial"/>
        </w:rPr>
        <w:t>Track Maintainer</w:t>
      </w:r>
      <w:bookmarkEnd w:id="34"/>
    </w:p>
    <w:p w14:paraId="0218ADFB" w14:textId="77777777" w:rsidR="007A2088" w:rsidRDefault="007A2088" w:rsidP="007A2088">
      <w:pPr>
        <w:rPr>
          <w:rFonts w:eastAsia="Arial"/>
        </w:rPr>
      </w:pPr>
      <w:r>
        <w:rPr>
          <w:rFonts w:eastAsia="Arial"/>
        </w:rPr>
        <w:t>This user’s role is to add or remove track, or close track for maintenance.</w:t>
      </w:r>
    </w:p>
    <w:p w14:paraId="07D731AE" w14:textId="2551FD65" w:rsidR="007A2088" w:rsidRDefault="00FC6D4A" w:rsidP="007A2088">
      <w:pPr>
        <w:pStyle w:val="Heading3"/>
        <w:rPr>
          <w:rFonts w:eastAsia="Arial"/>
        </w:rPr>
      </w:pPr>
      <w:bookmarkStart w:id="35" w:name="_Toc190082908"/>
      <w:r>
        <w:rPr>
          <w:rFonts w:eastAsia="Arial"/>
        </w:rPr>
        <w:t>Observer</w:t>
      </w:r>
      <w:bookmarkEnd w:id="35"/>
    </w:p>
    <w:p w14:paraId="65999C3B" w14:textId="1DC16F9A" w:rsidR="007A2088" w:rsidRPr="007A2088" w:rsidRDefault="007A2088" w:rsidP="007A2088">
      <w:pPr>
        <w:rPr>
          <w:rFonts w:eastAsia="Arial"/>
        </w:rPr>
      </w:pPr>
      <w:r>
        <w:rPr>
          <w:rFonts w:eastAsia="Arial"/>
        </w:rPr>
        <w:t xml:space="preserve">This user’s role is to </w:t>
      </w:r>
      <w:r w:rsidR="00FC6D4A">
        <w:rPr>
          <w:rFonts w:eastAsia="Arial"/>
        </w:rPr>
        <w:t>v</w:t>
      </w:r>
      <w:r>
        <w:rPr>
          <w:rFonts w:eastAsia="Arial"/>
        </w:rPr>
        <w:t>ie</w:t>
      </w:r>
      <w:r w:rsidR="00FC6D4A">
        <w:rPr>
          <w:rFonts w:eastAsia="Arial"/>
        </w:rPr>
        <w:t xml:space="preserve">w the transit control system in a read-only mode. </w:t>
      </w:r>
    </w:p>
    <w:p w14:paraId="30CD09B7" w14:textId="144A5AA2" w:rsidR="00923082" w:rsidRPr="00923082" w:rsidRDefault="00860AE8" w:rsidP="00923082">
      <w:pPr>
        <w:pStyle w:val="Heading2"/>
        <w:rPr>
          <w:rFonts w:eastAsia="Arial"/>
        </w:rPr>
      </w:pPr>
      <w:bookmarkStart w:id="36" w:name="h.68ylly-jioq3q"/>
      <w:bookmarkStart w:id="37" w:name="h.uveus-r0jazv"/>
      <w:bookmarkStart w:id="38" w:name="_Toc314173778"/>
      <w:bookmarkStart w:id="39" w:name="_Toc190082909"/>
      <w:bookmarkEnd w:id="36"/>
      <w:bookmarkEnd w:id="37"/>
      <w:r w:rsidRPr="002E2799">
        <w:rPr>
          <w:rFonts w:eastAsia="Arial"/>
        </w:rPr>
        <w:lastRenderedPageBreak/>
        <w:t>Assumptions and Dependencies</w:t>
      </w:r>
      <w:bookmarkEnd w:id="38"/>
      <w:bookmarkEnd w:id="39"/>
    </w:p>
    <w:p w14:paraId="21353FBF" w14:textId="424F6435" w:rsidR="00923082" w:rsidRDefault="00923082" w:rsidP="00923082">
      <w:pPr>
        <w:pStyle w:val="Heading3"/>
      </w:pPr>
      <w:bookmarkStart w:id="40" w:name="_Toc190082910"/>
      <w:r>
        <w:rPr>
          <w:rFonts w:hint="eastAsia"/>
        </w:rPr>
        <w:t xml:space="preserve">The </w:t>
      </w:r>
      <w:r>
        <w:t>CTC office GUI is dependent on track component and train</w:t>
      </w:r>
      <w:r>
        <w:rPr>
          <w:rFonts w:hint="eastAsia"/>
        </w:rPr>
        <w:t xml:space="preserve"> information </w:t>
      </w:r>
      <w:r>
        <w:t>provided by the track controller interfaces</w:t>
      </w:r>
      <w:bookmarkEnd w:id="40"/>
    </w:p>
    <w:p w14:paraId="526B8C85" w14:textId="5B7DAF02" w:rsidR="003E4D90" w:rsidRDefault="003E4D90" w:rsidP="003E4D90">
      <w:pPr>
        <w:pStyle w:val="Heading3"/>
      </w:pPr>
      <w:bookmarkStart w:id="41" w:name="_Toc190082911"/>
      <w:r>
        <w:t>The CTC office GUI is dependent on the communication interfaces provided by the track controllers to forward suggestions to track components and trains</w:t>
      </w:r>
      <w:bookmarkEnd w:id="41"/>
    </w:p>
    <w:p w14:paraId="007BE752" w14:textId="0F7DD870" w:rsidR="00B9215A" w:rsidRPr="00B9215A" w:rsidRDefault="00B9215A" w:rsidP="00B9215A">
      <w:pPr>
        <w:pStyle w:val="Heading3"/>
      </w:pPr>
      <w:r>
        <w:t>The CTC office GUI track editor is dependent on the track library to implement algorithms on the designed track to ensure coherency of the designed track layout</w:t>
      </w:r>
    </w:p>
    <w:p w14:paraId="70417065" w14:textId="77777777" w:rsidR="00860AE8" w:rsidRPr="002E2799" w:rsidRDefault="00860AE8" w:rsidP="00860AE8">
      <w:pPr>
        <w:pStyle w:val="Heading1"/>
        <w:rPr>
          <w:rFonts w:eastAsia="Arial"/>
        </w:rPr>
      </w:pPr>
      <w:bookmarkStart w:id="42" w:name="h.cfjzau-u94hsp"/>
      <w:bookmarkStart w:id="43" w:name="_Toc314173779"/>
      <w:bookmarkStart w:id="44" w:name="_Toc190082912"/>
      <w:bookmarkEnd w:id="42"/>
      <w:r w:rsidRPr="002E2799">
        <w:rPr>
          <w:rFonts w:eastAsia="Arial"/>
        </w:rPr>
        <w:t>Specific Requirements</w:t>
      </w:r>
      <w:bookmarkEnd w:id="43"/>
      <w:bookmarkEnd w:id="44"/>
    </w:p>
    <w:p w14:paraId="1981D5F8" w14:textId="77777777" w:rsidR="0016387C" w:rsidRPr="0016387C" w:rsidRDefault="00860AE8" w:rsidP="0016387C">
      <w:pPr>
        <w:pStyle w:val="Heading2"/>
        <w:rPr>
          <w:rFonts w:eastAsia="Arial"/>
        </w:rPr>
      </w:pPr>
      <w:bookmarkStart w:id="45" w:name="h.m1p29a-uywj6w"/>
      <w:bookmarkStart w:id="46" w:name="_Toc314173780"/>
      <w:bookmarkStart w:id="47" w:name="_Toc190082913"/>
      <w:bookmarkEnd w:id="45"/>
      <w:r w:rsidRPr="002E2799">
        <w:rPr>
          <w:rFonts w:eastAsia="Arial"/>
        </w:rPr>
        <w:t>External Interface Requirements</w:t>
      </w:r>
      <w:bookmarkEnd w:id="46"/>
      <w:bookmarkEnd w:id="47"/>
    </w:p>
    <w:p w14:paraId="24FA4790" w14:textId="77777777" w:rsidR="00860AE8" w:rsidRDefault="00860AE8" w:rsidP="00860AE8">
      <w:pPr>
        <w:pStyle w:val="Heading3"/>
        <w:rPr>
          <w:rFonts w:eastAsia="Arial"/>
        </w:rPr>
      </w:pPr>
      <w:bookmarkStart w:id="48" w:name="h.dkf0op-r2wka3"/>
      <w:bookmarkStart w:id="49" w:name="h.asqyul-lmnwvt"/>
      <w:bookmarkStart w:id="50" w:name="_Toc314173783"/>
      <w:bookmarkStart w:id="51" w:name="_Toc190082914"/>
      <w:bookmarkEnd w:id="48"/>
      <w:bookmarkEnd w:id="49"/>
      <w:r w:rsidRPr="002E2799">
        <w:rPr>
          <w:rFonts w:eastAsia="Arial"/>
        </w:rPr>
        <w:t>Software Interfaces</w:t>
      </w:r>
      <w:bookmarkEnd w:id="50"/>
      <w:bookmarkEnd w:id="51"/>
    </w:p>
    <w:p w14:paraId="58711A63" w14:textId="1009C475" w:rsidR="0016387C" w:rsidRDefault="0016387C" w:rsidP="00955080">
      <w:pPr>
        <w:pStyle w:val="Heading4"/>
        <w:rPr>
          <w:rStyle w:val="Heading4Char"/>
          <w:rFonts w:eastAsia="Arial"/>
        </w:rPr>
      </w:pPr>
      <w:r>
        <w:rPr>
          <w:rStyle w:val="Heading4Char"/>
          <w:rFonts w:eastAsia="Arial"/>
        </w:rPr>
        <w:t xml:space="preserve">The CTC </w:t>
      </w:r>
      <w:r w:rsidR="00955080">
        <w:rPr>
          <w:rStyle w:val="Heading4Char"/>
          <w:rFonts w:eastAsia="Arial"/>
        </w:rPr>
        <w:t>shall directly</w:t>
      </w:r>
      <w:r>
        <w:rPr>
          <w:rStyle w:val="Heading4Char"/>
          <w:rFonts w:eastAsia="Arial"/>
        </w:rPr>
        <w:t xml:space="preserve"> interface </w:t>
      </w:r>
      <w:r w:rsidR="00444549">
        <w:rPr>
          <w:rStyle w:val="Heading4Char"/>
          <w:rFonts w:eastAsia="Arial"/>
        </w:rPr>
        <w:t xml:space="preserve">with track controllers </w:t>
      </w:r>
      <w:r w:rsidR="00955080">
        <w:rPr>
          <w:rStyle w:val="Heading4Char"/>
          <w:rFonts w:eastAsia="Arial"/>
        </w:rPr>
        <w:t>as a means of indirect communication to track components and trains</w:t>
      </w:r>
    </w:p>
    <w:p w14:paraId="6F4DD87D" w14:textId="7418851D" w:rsidR="00955080" w:rsidRPr="00955080" w:rsidRDefault="00955080" w:rsidP="00955080">
      <w:pPr>
        <w:pStyle w:val="Heading4"/>
        <w:rPr>
          <w:rFonts w:eastAsia="Arial"/>
        </w:rPr>
      </w:pPr>
      <w:r>
        <w:rPr>
          <w:rFonts w:eastAsia="Arial"/>
        </w:rPr>
        <w:t xml:space="preserve">Track components shall include, but are not limited to, track blocks, track switches, train stations, </w:t>
      </w:r>
      <w:r w:rsidR="00F53FFE">
        <w:rPr>
          <w:rFonts w:eastAsia="Arial"/>
        </w:rPr>
        <w:t xml:space="preserve">tunnels, </w:t>
      </w:r>
      <w:r>
        <w:rPr>
          <w:rFonts w:eastAsia="Arial"/>
        </w:rPr>
        <w:t>and railroad crossings</w:t>
      </w:r>
    </w:p>
    <w:p w14:paraId="0A93C92B" w14:textId="686CE61B" w:rsidR="00B53C06" w:rsidRDefault="00B53C06" w:rsidP="00B53C06">
      <w:pPr>
        <w:pStyle w:val="Heading4"/>
        <w:rPr>
          <w:rFonts w:eastAsia="Arial"/>
        </w:rPr>
      </w:pPr>
      <w:bookmarkStart w:id="52" w:name="_Toc314173784"/>
      <w:r>
        <w:rPr>
          <w:rFonts w:eastAsia="Arial"/>
        </w:rPr>
        <w:t>Track Controllers shall provide an interface to the ctc for the following operations</w:t>
      </w:r>
      <w:r w:rsidR="008C3CF9">
        <w:rPr>
          <w:rFonts w:eastAsia="Arial"/>
        </w:rPr>
        <w:t>:</w:t>
      </w:r>
    </w:p>
    <w:p w14:paraId="0A0F1E46" w14:textId="21BF008C" w:rsidR="00955080" w:rsidRDefault="00955080" w:rsidP="00955080">
      <w:pPr>
        <w:pStyle w:val="Heading4"/>
        <w:numPr>
          <w:ilvl w:val="0"/>
          <w:numId w:val="18"/>
        </w:numPr>
        <w:rPr>
          <w:rFonts w:eastAsia="Arial"/>
        </w:rPr>
      </w:pPr>
      <w:r>
        <w:rPr>
          <w:rFonts w:eastAsia="Arial"/>
        </w:rPr>
        <w:t xml:space="preserve">Retrieving the physical location of the track controller in (x,y) coordinates </w:t>
      </w:r>
    </w:p>
    <w:p w14:paraId="68A10213" w14:textId="65FCBB24" w:rsidR="00955080" w:rsidRPr="00955080" w:rsidRDefault="00955080" w:rsidP="00955080">
      <w:pPr>
        <w:pStyle w:val="Heading4"/>
        <w:numPr>
          <w:ilvl w:val="0"/>
          <w:numId w:val="18"/>
        </w:numPr>
        <w:rPr>
          <w:rFonts w:eastAsia="Arial"/>
        </w:rPr>
      </w:pPr>
      <w:r>
        <w:rPr>
          <w:rFonts w:eastAsia="Arial"/>
        </w:rPr>
        <w:t xml:space="preserve">Retrieving a list of all track blocks and components managed by the track controller </w:t>
      </w:r>
    </w:p>
    <w:p w14:paraId="677F4056" w14:textId="6B79FA71" w:rsidR="00B53C06" w:rsidRDefault="00B53C06" w:rsidP="00B53C06">
      <w:pPr>
        <w:pStyle w:val="Heading4"/>
        <w:numPr>
          <w:ilvl w:val="0"/>
          <w:numId w:val="18"/>
        </w:numPr>
        <w:rPr>
          <w:rFonts w:eastAsia="Arial"/>
        </w:rPr>
      </w:pPr>
      <w:r>
        <w:rPr>
          <w:rFonts w:eastAsia="Arial"/>
        </w:rPr>
        <w:t xml:space="preserve">Retrieving the </w:t>
      </w:r>
      <w:r w:rsidR="00955080">
        <w:rPr>
          <w:rFonts w:eastAsia="Arial"/>
        </w:rPr>
        <w:t>length of specific given track block managed by the track controller</w:t>
      </w:r>
    </w:p>
    <w:p w14:paraId="3B6FD6FD" w14:textId="020509ED" w:rsidR="00B53C06" w:rsidRDefault="00B53C06" w:rsidP="00955080">
      <w:pPr>
        <w:pStyle w:val="Heading4"/>
        <w:numPr>
          <w:ilvl w:val="0"/>
          <w:numId w:val="18"/>
        </w:numPr>
        <w:rPr>
          <w:rFonts w:eastAsia="Arial"/>
        </w:rPr>
      </w:pPr>
      <w:bookmarkStart w:id="53" w:name="h.kew2op-5c2vg4"/>
      <w:bookmarkEnd w:id="53"/>
      <w:r>
        <w:rPr>
          <w:rFonts w:eastAsia="Arial"/>
        </w:rPr>
        <w:t xml:space="preserve">Retrieving the physical location </w:t>
      </w:r>
      <w:r w:rsidR="00955080">
        <w:rPr>
          <w:rFonts w:eastAsia="Arial"/>
        </w:rPr>
        <w:t xml:space="preserve">of a specific track component managed by the track controller </w:t>
      </w:r>
      <w:r>
        <w:rPr>
          <w:rFonts w:eastAsia="Arial"/>
        </w:rPr>
        <w:t>in (x,y) coordinates</w:t>
      </w:r>
    </w:p>
    <w:p w14:paraId="3BEEEDC7" w14:textId="36CED5C3" w:rsidR="00955080" w:rsidRDefault="00B53C06" w:rsidP="00955080">
      <w:pPr>
        <w:pStyle w:val="Heading4"/>
        <w:numPr>
          <w:ilvl w:val="0"/>
          <w:numId w:val="18"/>
        </w:numPr>
        <w:rPr>
          <w:rFonts w:eastAsia="Arial"/>
        </w:rPr>
      </w:pPr>
      <w:r>
        <w:rPr>
          <w:rFonts w:eastAsia="Arial"/>
        </w:rPr>
        <w:t xml:space="preserve">Retrieving </w:t>
      </w:r>
      <w:r w:rsidR="008C3CF9">
        <w:rPr>
          <w:rFonts w:eastAsia="Arial"/>
        </w:rPr>
        <w:t xml:space="preserve">and suggesting </w:t>
      </w:r>
      <w:r>
        <w:rPr>
          <w:rFonts w:eastAsia="Arial"/>
        </w:rPr>
        <w:t xml:space="preserve">the current signal status of </w:t>
      </w:r>
      <w:r w:rsidR="00955080">
        <w:rPr>
          <w:rFonts w:eastAsia="Arial"/>
        </w:rPr>
        <w:t xml:space="preserve">all </w:t>
      </w:r>
      <w:r>
        <w:rPr>
          <w:rFonts w:eastAsia="Arial"/>
        </w:rPr>
        <w:t>track block</w:t>
      </w:r>
      <w:r w:rsidR="00955080">
        <w:rPr>
          <w:rFonts w:eastAsia="Arial"/>
        </w:rPr>
        <w:t>s managed by the track controller</w:t>
      </w:r>
      <w:r>
        <w:rPr>
          <w:rFonts w:eastAsia="Arial"/>
        </w:rPr>
        <w:t xml:space="preserve"> (Red, Yellow, Green, Super Green)</w:t>
      </w:r>
    </w:p>
    <w:p w14:paraId="1DE21197" w14:textId="5B71B208" w:rsidR="008C3CF9" w:rsidRDefault="008C3CF9" w:rsidP="008C3CF9">
      <w:pPr>
        <w:pStyle w:val="Heading4"/>
        <w:numPr>
          <w:ilvl w:val="0"/>
          <w:numId w:val="18"/>
        </w:numPr>
        <w:rPr>
          <w:rFonts w:eastAsia="Arial"/>
        </w:rPr>
      </w:pPr>
      <w:r>
        <w:rPr>
          <w:rFonts w:eastAsia="Arial"/>
        </w:rPr>
        <w:t>Retrieving and suggesting the current switch direction of track switches managed by the track controller</w:t>
      </w:r>
    </w:p>
    <w:p w14:paraId="3D8CAA36" w14:textId="5F0F13A1" w:rsidR="00444549" w:rsidRDefault="008C3CF9" w:rsidP="00444549">
      <w:pPr>
        <w:pStyle w:val="Heading4"/>
        <w:numPr>
          <w:ilvl w:val="0"/>
          <w:numId w:val="18"/>
        </w:numPr>
        <w:rPr>
          <w:rFonts w:eastAsia="Arial"/>
        </w:rPr>
      </w:pPr>
      <w:r>
        <w:rPr>
          <w:rFonts w:eastAsia="Arial"/>
        </w:rPr>
        <w:t>Retrieving and suggesting the open or closed state of railroad crossings managed by the track controller</w:t>
      </w:r>
    </w:p>
    <w:p w14:paraId="69275B28" w14:textId="3A7A3AA1" w:rsidR="00444549" w:rsidRDefault="00444549" w:rsidP="00444549">
      <w:pPr>
        <w:pStyle w:val="Heading4"/>
        <w:numPr>
          <w:ilvl w:val="0"/>
          <w:numId w:val="18"/>
        </w:numPr>
        <w:rPr>
          <w:rFonts w:eastAsia="Arial"/>
        </w:rPr>
      </w:pPr>
      <w:r>
        <w:rPr>
          <w:rFonts w:eastAsia="Arial"/>
        </w:rPr>
        <w:t>Retrieving the position of a specified train</w:t>
      </w:r>
      <w:r w:rsidR="00526FCF">
        <w:rPr>
          <w:rFonts w:eastAsia="Arial"/>
        </w:rPr>
        <w:t xml:space="preserve"> in (X</w:t>
      </w:r>
      <w:r>
        <w:rPr>
          <w:rFonts w:eastAsia="Arial"/>
        </w:rPr>
        <w:t>,Y) coordinates</w:t>
      </w:r>
    </w:p>
    <w:p w14:paraId="25E0EA4B" w14:textId="7D1CD0EA" w:rsidR="00444549" w:rsidRDefault="00444549" w:rsidP="00444549">
      <w:pPr>
        <w:pStyle w:val="Heading4"/>
        <w:numPr>
          <w:ilvl w:val="0"/>
          <w:numId w:val="18"/>
        </w:numPr>
        <w:rPr>
          <w:rFonts w:eastAsia="Arial"/>
        </w:rPr>
      </w:pPr>
      <w:r>
        <w:rPr>
          <w:rFonts w:eastAsia="Arial"/>
        </w:rPr>
        <w:t>Retrieving the number of train cars composing a specified train</w:t>
      </w:r>
    </w:p>
    <w:p w14:paraId="40891424" w14:textId="4F40665D" w:rsidR="00444549" w:rsidRDefault="00444549" w:rsidP="00444549">
      <w:pPr>
        <w:pStyle w:val="Heading4"/>
        <w:numPr>
          <w:ilvl w:val="0"/>
          <w:numId w:val="18"/>
        </w:numPr>
        <w:rPr>
          <w:rFonts w:eastAsia="Arial"/>
        </w:rPr>
      </w:pPr>
      <w:r>
        <w:rPr>
          <w:rFonts w:eastAsia="Arial"/>
        </w:rPr>
        <w:t>Retrieving the number of passengers on a specified train</w:t>
      </w:r>
    </w:p>
    <w:p w14:paraId="65D67B33" w14:textId="5AF7F60F" w:rsidR="00444549" w:rsidRPr="002B3A5C" w:rsidRDefault="00444549" w:rsidP="00444549">
      <w:pPr>
        <w:pStyle w:val="Heading4"/>
        <w:numPr>
          <w:ilvl w:val="0"/>
          <w:numId w:val="18"/>
        </w:numPr>
        <w:rPr>
          <w:rFonts w:eastAsia="Arial"/>
        </w:rPr>
      </w:pPr>
      <w:r>
        <w:rPr>
          <w:rFonts w:eastAsia="Arial"/>
        </w:rPr>
        <w:t>Retrieving the estimated mass of a specified train</w:t>
      </w:r>
    </w:p>
    <w:p w14:paraId="7041305C" w14:textId="38C85351" w:rsidR="00444549" w:rsidRDefault="00444549" w:rsidP="00444549">
      <w:pPr>
        <w:pStyle w:val="Heading4"/>
        <w:numPr>
          <w:ilvl w:val="0"/>
          <w:numId w:val="18"/>
        </w:numPr>
        <w:rPr>
          <w:rFonts w:eastAsia="Arial"/>
        </w:rPr>
      </w:pPr>
      <w:r>
        <w:rPr>
          <w:rFonts w:eastAsia="Arial"/>
        </w:rPr>
        <w:t>Retrieving and suggesting the speed of a specified train</w:t>
      </w:r>
    </w:p>
    <w:p w14:paraId="7402CDEB" w14:textId="2D473348" w:rsidR="00F33AC6" w:rsidRDefault="00444549" w:rsidP="00F33AC6">
      <w:pPr>
        <w:pStyle w:val="Heading4"/>
        <w:numPr>
          <w:ilvl w:val="0"/>
          <w:numId w:val="18"/>
        </w:numPr>
        <w:rPr>
          <w:rFonts w:eastAsia="Arial"/>
        </w:rPr>
      </w:pPr>
      <w:r>
        <w:rPr>
          <w:rFonts w:eastAsia="Arial"/>
        </w:rPr>
        <w:t>Retrieving and suggesting the authority of a specified train</w:t>
      </w:r>
    </w:p>
    <w:p w14:paraId="77A22722" w14:textId="6BF2C459" w:rsidR="00F33AC6" w:rsidRPr="00F33AC6" w:rsidRDefault="00F33AC6" w:rsidP="00F33AC6">
      <w:pPr>
        <w:pStyle w:val="Heading4"/>
        <w:numPr>
          <w:ilvl w:val="0"/>
          <w:numId w:val="18"/>
        </w:numPr>
        <w:rPr>
          <w:rFonts w:eastAsia="Arial"/>
        </w:rPr>
      </w:pPr>
      <w:r>
        <w:rPr>
          <w:rFonts w:eastAsia="Arial"/>
        </w:rPr>
        <w:t>Retrieving and suggesting the planned destination of a specified train</w:t>
      </w:r>
    </w:p>
    <w:p w14:paraId="01A21D76" w14:textId="3C82A3E0" w:rsidR="00444549" w:rsidRPr="00691D96" w:rsidRDefault="00444549" w:rsidP="00444549">
      <w:pPr>
        <w:pStyle w:val="Heading4"/>
        <w:numPr>
          <w:ilvl w:val="0"/>
          <w:numId w:val="18"/>
        </w:numPr>
        <w:rPr>
          <w:rFonts w:eastAsia="Arial"/>
        </w:rPr>
      </w:pPr>
      <w:r>
        <w:rPr>
          <w:rFonts w:eastAsia="Arial"/>
        </w:rPr>
        <w:t>Retrieving and suggesting the planned route of a specified train</w:t>
      </w:r>
    </w:p>
    <w:p w14:paraId="4350D64A" w14:textId="6D58D0B5" w:rsidR="00444549" w:rsidRPr="00691D96" w:rsidRDefault="00444549" w:rsidP="00444549">
      <w:pPr>
        <w:pStyle w:val="Heading4"/>
        <w:numPr>
          <w:ilvl w:val="0"/>
          <w:numId w:val="18"/>
        </w:numPr>
        <w:rPr>
          <w:rFonts w:eastAsia="Arial"/>
        </w:rPr>
      </w:pPr>
      <w:r>
        <w:rPr>
          <w:rFonts w:eastAsia="Arial"/>
        </w:rPr>
        <w:t>Retrieving and suggesting the status of a specified train’s passenger doors (open/closed)</w:t>
      </w:r>
    </w:p>
    <w:p w14:paraId="0F39A4FC" w14:textId="0662C185" w:rsidR="00444549" w:rsidRDefault="00444549" w:rsidP="00444549">
      <w:pPr>
        <w:pStyle w:val="Heading4"/>
        <w:numPr>
          <w:ilvl w:val="0"/>
          <w:numId w:val="18"/>
        </w:numPr>
        <w:rPr>
          <w:rFonts w:eastAsia="Arial"/>
        </w:rPr>
      </w:pPr>
      <w:r>
        <w:rPr>
          <w:rFonts w:eastAsia="Arial"/>
        </w:rPr>
        <w:t>Retrieving and suggesting the external lights status of a specified train (i.e. headlight for tunnels and dark areas)</w:t>
      </w:r>
    </w:p>
    <w:p w14:paraId="6070F9AD" w14:textId="77777777" w:rsidR="00444549" w:rsidRPr="00444549" w:rsidRDefault="00444549" w:rsidP="00444549">
      <w:pPr>
        <w:rPr>
          <w:rFonts w:eastAsia="Arial"/>
        </w:rPr>
      </w:pPr>
    </w:p>
    <w:p w14:paraId="75702353" w14:textId="77777777" w:rsidR="00860AE8" w:rsidRDefault="00860AE8" w:rsidP="00860AE8">
      <w:pPr>
        <w:pStyle w:val="Heading3"/>
        <w:rPr>
          <w:rFonts w:eastAsia="Arial"/>
        </w:rPr>
      </w:pPr>
      <w:bookmarkStart w:id="54" w:name="_Toc190082915"/>
      <w:r w:rsidRPr="002E2799">
        <w:rPr>
          <w:rFonts w:eastAsia="Arial"/>
        </w:rPr>
        <w:t>Communications Protocols</w:t>
      </w:r>
      <w:bookmarkEnd w:id="52"/>
      <w:bookmarkEnd w:id="54"/>
    </w:p>
    <w:p w14:paraId="6A081C6A" w14:textId="77777777" w:rsidR="00B81AA7" w:rsidRDefault="00B81AA7" w:rsidP="00B81AA7">
      <w:pPr>
        <w:pStyle w:val="Heading4"/>
      </w:pPr>
      <w:r>
        <w:t>Communication shall be passed from module to module as follows:</w:t>
      </w:r>
    </w:p>
    <w:p w14:paraId="5436F2B0" w14:textId="5DC6D8F5" w:rsidR="00B81AA7" w:rsidRDefault="00B81AA7" w:rsidP="002B3CE5">
      <w:pPr>
        <w:pStyle w:val="Heading5"/>
        <w:numPr>
          <w:ilvl w:val="0"/>
          <w:numId w:val="0"/>
        </w:numPr>
      </w:pPr>
      <w:r>
        <w:t>CTC office to track controller</w:t>
      </w:r>
      <w:r w:rsidR="00526FCF">
        <w:t xml:space="preserve"> </w:t>
      </w:r>
    </w:p>
    <w:p w14:paraId="5B091E28" w14:textId="6ED8501F" w:rsidR="00B81AA7" w:rsidRDefault="00D663DD" w:rsidP="002B3CE5">
      <w:pPr>
        <w:pStyle w:val="Heading5"/>
        <w:numPr>
          <w:ilvl w:val="0"/>
          <w:numId w:val="0"/>
        </w:numPr>
      </w:pPr>
      <w:r>
        <w:t>Track controller to Track block</w:t>
      </w:r>
    </w:p>
    <w:p w14:paraId="5EFE0040" w14:textId="760F9476" w:rsidR="00526FCF" w:rsidRPr="00526FCF" w:rsidRDefault="00526FCF" w:rsidP="00526FCF">
      <w:pPr>
        <w:pStyle w:val="Heading5"/>
        <w:numPr>
          <w:ilvl w:val="0"/>
          <w:numId w:val="0"/>
        </w:numPr>
      </w:pPr>
      <w:r>
        <w:t>Track controller to Train controller</w:t>
      </w:r>
    </w:p>
    <w:p w14:paraId="5DBE6EFF" w14:textId="37F433F5" w:rsidR="002216F1" w:rsidRDefault="00D663DD" w:rsidP="002216F1">
      <w:pPr>
        <w:pStyle w:val="Heading5"/>
        <w:numPr>
          <w:ilvl w:val="0"/>
          <w:numId w:val="0"/>
        </w:numPr>
      </w:pPr>
      <w:r>
        <w:t>Train controller to train</w:t>
      </w:r>
    </w:p>
    <w:p w14:paraId="248279F2" w14:textId="77777777" w:rsidR="002216F1" w:rsidRPr="002216F1" w:rsidRDefault="002216F1" w:rsidP="002216F1"/>
    <w:p w14:paraId="1E89B8C7" w14:textId="05D12471" w:rsidR="002216F1" w:rsidRDefault="002216F1" w:rsidP="002216F1">
      <w:pPr>
        <w:pStyle w:val="Heading3"/>
        <w:rPr>
          <w:rFonts w:eastAsia="Arial"/>
        </w:rPr>
      </w:pPr>
      <w:bookmarkStart w:id="55" w:name="_Toc190082916"/>
      <w:r>
        <w:rPr>
          <w:rFonts w:eastAsia="Arial"/>
        </w:rPr>
        <w:t>Memory Constraints</w:t>
      </w:r>
      <w:bookmarkEnd w:id="55"/>
    </w:p>
    <w:p w14:paraId="7F04393F" w14:textId="3D605966" w:rsidR="0092170A" w:rsidRDefault="002216F1" w:rsidP="0092170A">
      <w:pPr>
        <w:pStyle w:val="Heading4"/>
        <w:rPr>
          <w:rFonts w:eastAsia="Arial"/>
        </w:rPr>
      </w:pPr>
      <w:r>
        <w:rPr>
          <w:rFonts w:eastAsia="Arial"/>
        </w:rPr>
        <w:t xml:space="preserve">The running process of the CTC GUI shall not </w:t>
      </w:r>
      <w:r w:rsidR="00A870D9">
        <w:rPr>
          <w:rFonts w:eastAsia="Arial"/>
        </w:rPr>
        <w:t>consume more than 2 GB of memory on the host machine at any time</w:t>
      </w:r>
    </w:p>
    <w:p w14:paraId="3452726D" w14:textId="77777777" w:rsidR="00A870D9" w:rsidRPr="00A870D9" w:rsidRDefault="00A870D9" w:rsidP="00A870D9">
      <w:pPr>
        <w:rPr>
          <w:rFonts w:eastAsia="Arial"/>
        </w:rPr>
      </w:pPr>
    </w:p>
    <w:p w14:paraId="68A2DCA5" w14:textId="77777777" w:rsidR="00860AE8" w:rsidRDefault="00860AE8" w:rsidP="00860AE8">
      <w:pPr>
        <w:pStyle w:val="Heading3"/>
        <w:rPr>
          <w:rFonts w:eastAsia="Arial"/>
        </w:rPr>
      </w:pPr>
      <w:bookmarkStart w:id="56" w:name="h.xpc8pn-gk665r"/>
      <w:bookmarkStart w:id="57" w:name="h.jec1lz-fyk50h"/>
      <w:bookmarkStart w:id="58" w:name="h.qd0fnl-z2x7vs"/>
      <w:bookmarkStart w:id="59" w:name="_Toc314173787"/>
      <w:bookmarkStart w:id="60" w:name="_Toc190082917"/>
      <w:bookmarkEnd w:id="56"/>
      <w:bookmarkEnd w:id="57"/>
      <w:bookmarkEnd w:id="58"/>
      <w:r w:rsidRPr="002E2799">
        <w:rPr>
          <w:rFonts w:eastAsia="Arial"/>
        </w:rPr>
        <w:lastRenderedPageBreak/>
        <w:t>Product function</w:t>
      </w:r>
      <w:bookmarkEnd w:id="59"/>
      <w:bookmarkEnd w:id="60"/>
    </w:p>
    <w:p w14:paraId="674DA88B" w14:textId="76E46817" w:rsidR="00C974AD" w:rsidRPr="00C974AD" w:rsidRDefault="00AF4587" w:rsidP="00C974AD">
      <w:pPr>
        <w:rPr>
          <w:rFonts w:eastAsia="Arial"/>
        </w:rPr>
      </w:pPr>
      <w:r>
        <w:rPr>
          <w:rFonts w:eastAsia="Arial"/>
        </w:rPr>
        <w:t xml:space="preserve">The CTC GUI software will function as the top-level interface to the prototype </w:t>
      </w:r>
      <w:r w:rsidR="00F61B0F">
        <w:rPr>
          <w:rFonts w:eastAsia="Arial"/>
        </w:rPr>
        <w:t>PAAC North Shore Extension transit system</w:t>
      </w:r>
      <w:r>
        <w:rPr>
          <w:rFonts w:eastAsia="Arial"/>
        </w:rPr>
        <w:t xml:space="preserve"> simulation. The CTC office is responsible for monitoring the transit system and providing an interface between human operators and the transit system.</w:t>
      </w:r>
      <w:bookmarkStart w:id="61" w:name="h.91ba9k-vu59xp"/>
      <w:bookmarkEnd w:id="61"/>
    </w:p>
    <w:p w14:paraId="2947C612" w14:textId="77777777" w:rsidR="00860AE8" w:rsidRPr="002E2799" w:rsidRDefault="00860AE8" w:rsidP="00860AE8">
      <w:pPr>
        <w:pStyle w:val="Heading2"/>
        <w:rPr>
          <w:rFonts w:eastAsia="Arial"/>
        </w:rPr>
      </w:pPr>
      <w:bookmarkStart w:id="62" w:name="h.d1obiq-oghlbw"/>
      <w:bookmarkStart w:id="63" w:name="_Toc314173790"/>
      <w:bookmarkStart w:id="64" w:name="_Toc190082918"/>
      <w:bookmarkEnd w:id="62"/>
      <w:r w:rsidRPr="002E2799">
        <w:rPr>
          <w:rFonts w:eastAsia="Arial"/>
        </w:rPr>
        <w:t>Software System Attributes</w:t>
      </w:r>
      <w:bookmarkEnd w:id="63"/>
      <w:bookmarkEnd w:id="64"/>
    </w:p>
    <w:p w14:paraId="337A39BC" w14:textId="12441FFC" w:rsidR="00305D66" w:rsidRDefault="00860AE8" w:rsidP="00305D66">
      <w:pPr>
        <w:pStyle w:val="Heading3"/>
        <w:rPr>
          <w:rFonts w:eastAsia="Arial"/>
        </w:rPr>
      </w:pPr>
      <w:bookmarkStart w:id="65" w:name="h.mmafhh-3feg73"/>
      <w:bookmarkStart w:id="66" w:name="_Toc314173791"/>
      <w:bookmarkStart w:id="67" w:name="_Toc190082919"/>
      <w:bookmarkEnd w:id="65"/>
      <w:r w:rsidRPr="002E2799">
        <w:rPr>
          <w:rFonts w:eastAsia="Arial"/>
        </w:rPr>
        <w:t>Reliability</w:t>
      </w:r>
      <w:bookmarkEnd w:id="66"/>
      <w:bookmarkEnd w:id="67"/>
    </w:p>
    <w:p w14:paraId="36CC9CEA" w14:textId="797BF931" w:rsidR="0034587F" w:rsidRDefault="00305D66" w:rsidP="0034587F">
      <w:pPr>
        <w:pStyle w:val="Heading4"/>
        <w:rPr>
          <w:rFonts w:eastAsia="Arial"/>
        </w:rPr>
      </w:pPr>
      <w:r>
        <w:rPr>
          <w:rFonts w:eastAsia="Arial"/>
        </w:rPr>
        <w:t>The CTC office GUI shall reliably be capable of performing its designed functions at all tim</w:t>
      </w:r>
      <w:r w:rsidR="0034587F">
        <w:rPr>
          <w:rFonts w:eastAsia="Arial"/>
        </w:rPr>
        <w:t>es while the program is running</w:t>
      </w:r>
    </w:p>
    <w:p w14:paraId="70354FBF" w14:textId="6BD16117" w:rsidR="0034587F" w:rsidRDefault="0034587F" w:rsidP="0034587F">
      <w:pPr>
        <w:pStyle w:val="Heading4"/>
        <w:rPr>
          <w:rFonts w:eastAsia="Arial"/>
        </w:rPr>
      </w:pPr>
      <w:r>
        <w:rPr>
          <w:rFonts w:eastAsia="Arial"/>
        </w:rPr>
        <w:t>The CTC office GUI shall handle all software exceptions in a contained manner, taking a safe action and attempting to recover when possible</w:t>
      </w:r>
    </w:p>
    <w:p w14:paraId="359F68A8" w14:textId="251BBF88" w:rsidR="0092170A" w:rsidRDefault="0034587F" w:rsidP="0092170A">
      <w:pPr>
        <w:pStyle w:val="Heading4"/>
        <w:rPr>
          <w:rFonts w:eastAsia="Arial"/>
        </w:rPr>
      </w:pPr>
      <w:r>
        <w:rPr>
          <w:rFonts w:eastAsia="Arial"/>
        </w:rPr>
        <w:t>The CTC office GUI shall not “crash” due to an unhandled exception at any time</w:t>
      </w:r>
    </w:p>
    <w:p w14:paraId="348F8718" w14:textId="77777777" w:rsidR="0092170A" w:rsidRPr="0092170A" w:rsidRDefault="0092170A" w:rsidP="0092170A">
      <w:pPr>
        <w:rPr>
          <w:rFonts w:eastAsia="Arial"/>
        </w:rPr>
      </w:pPr>
    </w:p>
    <w:p w14:paraId="3082C5DD" w14:textId="77777777" w:rsidR="00860AE8" w:rsidRDefault="00860AE8" w:rsidP="00860AE8">
      <w:pPr>
        <w:pStyle w:val="Heading3"/>
        <w:rPr>
          <w:rFonts w:eastAsia="Arial"/>
        </w:rPr>
      </w:pPr>
      <w:bookmarkStart w:id="68" w:name="h.s53a8q-jpvj6h"/>
      <w:bookmarkStart w:id="69" w:name="_Toc314173793"/>
      <w:bookmarkStart w:id="70" w:name="_Toc190082920"/>
      <w:bookmarkEnd w:id="68"/>
      <w:r w:rsidRPr="002E2799">
        <w:rPr>
          <w:rFonts w:eastAsia="Arial"/>
        </w:rPr>
        <w:t>Security</w:t>
      </w:r>
      <w:bookmarkEnd w:id="69"/>
      <w:bookmarkEnd w:id="70"/>
    </w:p>
    <w:p w14:paraId="39765921" w14:textId="64A88659" w:rsidR="0092170A" w:rsidRPr="0092170A" w:rsidRDefault="0092170A" w:rsidP="0092170A">
      <w:pPr>
        <w:pStyle w:val="Heading4"/>
        <w:rPr>
          <w:rFonts w:eastAsia="Arial"/>
        </w:rPr>
      </w:pPr>
      <w:r>
        <w:rPr>
          <w:rFonts w:eastAsia="Arial"/>
        </w:rPr>
        <w:t xml:space="preserve">The CTC office GUI shall prompt for user authentication consisting of a username and password </w:t>
      </w:r>
      <w:r w:rsidRPr="0092170A">
        <w:rPr>
          <w:rFonts w:eastAsia="Arial"/>
        </w:rPr>
        <w:t>when the program starts</w:t>
      </w:r>
    </w:p>
    <w:p w14:paraId="60151A2C" w14:textId="0397E75E" w:rsidR="0092170A" w:rsidRDefault="0092170A" w:rsidP="0092170A">
      <w:pPr>
        <w:pStyle w:val="Heading4"/>
        <w:rPr>
          <w:rFonts w:eastAsia="Arial"/>
        </w:rPr>
      </w:pPr>
      <w:r>
        <w:rPr>
          <w:rFonts w:eastAsia="Arial"/>
        </w:rPr>
        <w:t>The user shall not be able to view transit system information or send commands to track controllers until the user has been successfully authenticated</w:t>
      </w:r>
    </w:p>
    <w:p w14:paraId="66BD349A" w14:textId="210B8EC8" w:rsidR="0092170A" w:rsidRDefault="0092170A" w:rsidP="0092170A">
      <w:pPr>
        <w:pStyle w:val="Heading4"/>
        <w:rPr>
          <w:rFonts w:eastAsia="Arial"/>
        </w:rPr>
      </w:pPr>
      <w:r>
        <w:rPr>
          <w:rFonts w:eastAsia="Arial"/>
        </w:rPr>
        <w:t>Failed user authentication shall result in denial of access, and a re-prompt for user authentication</w:t>
      </w:r>
    </w:p>
    <w:p w14:paraId="6BD3A78E" w14:textId="77777777" w:rsidR="00476D11" w:rsidRPr="00476D11" w:rsidRDefault="00476D11" w:rsidP="00476D11">
      <w:pPr>
        <w:rPr>
          <w:rFonts w:eastAsia="Arial"/>
        </w:rPr>
      </w:pPr>
    </w:p>
    <w:p w14:paraId="66FDCCF9" w14:textId="77777777" w:rsidR="00860AE8" w:rsidRDefault="00860AE8" w:rsidP="00860AE8">
      <w:pPr>
        <w:pStyle w:val="Heading3"/>
        <w:rPr>
          <w:rFonts w:eastAsia="Arial"/>
        </w:rPr>
      </w:pPr>
      <w:bookmarkStart w:id="71" w:name="h.89h70y-pxpzvg"/>
      <w:bookmarkStart w:id="72" w:name="h.g6mm44-8w7uky"/>
      <w:bookmarkStart w:id="73" w:name="_Toc314173795"/>
      <w:bookmarkStart w:id="74" w:name="_Toc190082921"/>
      <w:bookmarkEnd w:id="71"/>
      <w:bookmarkEnd w:id="72"/>
      <w:r w:rsidRPr="002E2799">
        <w:rPr>
          <w:rFonts w:eastAsia="Arial"/>
        </w:rPr>
        <w:t>Portability</w:t>
      </w:r>
      <w:bookmarkEnd w:id="73"/>
      <w:bookmarkEnd w:id="74"/>
    </w:p>
    <w:p w14:paraId="7E74DF7F" w14:textId="2EE69975" w:rsidR="0040084F" w:rsidRDefault="0040084F" w:rsidP="0040084F">
      <w:pPr>
        <w:pStyle w:val="Heading4"/>
        <w:rPr>
          <w:rFonts w:eastAsia="Arial"/>
        </w:rPr>
      </w:pPr>
      <w:r>
        <w:rPr>
          <w:rFonts w:eastAsia="Arial"/>
        </w:rPr>
        <w:t xml:space="preserve">The CTC office GUI shall be capable of running on </w:t>
      </w:r>
      <w:r w:rsidR="00270C84">
        <w:rPr>
          <w:rFonts w:eastAsia="Arial"/>
        </w:rPr>
        <w:t>a machine with Microsoft Windows XP or later, at least 2 GB of RAM, a monitor, mouse, and keyboard</w:t>
      </w:r>
    </w:p>
    <w:p w14:paraId="31CFE65A" w14:textId="77777777" w:rsidR="00476D11" w:rsidRPr="00476D11" w:rsidRDefault="00476D11" w:rsidP="00476D11">
      <w:pPr>
        <w:rPr>
          <w:rFonts w:eastAsia="Arial"/>
        </w:rPr>
      </w:pPr>
    </w:p>
    <w:p w14:paraId="31AD5715" w14:textId="77777777" w:rsidR="00860AE8" w:rsidRDefault="00860AE8" w:rsidP="00860AE8">
      <w:pPr>
        <w:pStyle w:val="Heading3"/>
        <w:rPr>
          <w:rFonts w:eastAsia="Arial"/>
        </w:rPr>
      </w:pPr>
      <w:bookmarkStart w:id="75" w:name="h.b4vl90-u6yc2n"/>
      <w:bookmarkStart w:id="76" w:name="_Toc314173796"/>
      <w:bookmarkStart w:id="77" w:name="_Toc190082922"/>
      <w:bookmarkEnd w:id="75"/>
      <w:r w:rsidRPr="002E2799">
        <w:rPr>
          <w:rFonts w:eastAsia="Arial"/>
        </w:rPr>
        <w:t>Performance</w:t>
      </w:r>
      <w:bookmarkEnd w:id="76"/>
      <w:bookmarkEnd w:id="77"/>
    </w:p>
    <w:p w14:paraId="5F99E608" w14:textId="6A2D3BCB" w:rsidR="00270C84" w:rsidRDefault="00270C84" w:rsidP="00270C84">
      <w:pPr>
        <w:pStyle w:val="Heading4"/>
        <w:rPr>
          <w:rFonts w:eastAsia="Arial"/>
        </w:rPr>
      </w:pPr>
      <w:r>
        <w:rPr>
          <w:rFonts w:eastAsia="Arial"/>
        </w:rPr>
        <w:t>The GUI display shall refresh on the screen at least twice per second to ensure the displayed information is accurate</w:t>
      </w:r>
    </w:p>
    <w:p w14:paraId="093C5248" w14:textId="1D1BDC88" w:rsidR="00270C84" w:rsidRPr="00270C84" w:rsidRDefault="00270C84" w:rsidP="00270C84">
      <w:pPr>
        <w:pStyle w:val="Heading4"/>
        <w:rPr>
          <w:rFonts w:eastAsia="Arial"/>
        </w:rPr>
      </w:pPr>
      <w:r>
        <w:rPr>
          <w:rFonts w:eastAsia="Arial"/>
        </w:rPr>
        <w:t>Any user interactions with the GUI (e.g. button presses) shall cause the system to respond within one second of the user action</w:t>
      </w:r>
    </w:p>
    <w:p w14:paraId="61F2864F" w14:textId="77777777" w:rsidR="00860AE8" w:rsidRDefault="00860AE8" w:rsidP="00860AE8">
      <w:pPr>
        <w:pStyle w:val="Heading2"/>
        <w:rPr>
          <w:rFonts w:eastAsia="Arial"/>
        </w:rPr>
      </w:pPr>
      <w:bookmarkStart w:id="78" w:name="h.d1dnt9-gij4z3"/>
      <w:bookmarkStart w:id="79" w:name="_Toc314173797"/>
      <w:bookmarkStart w:id="80" w:name="_Toc190082923"/>
      <w:bookmarkEnd w:id="78"/>
      <w:r w:rsidRPr="002E2799">
        <w:rPr>
          <w:rFonts w:eastAsia="Arial"/>
        </w:rPr>
        <w:t>Database Requirements</w:t>
      </w:r>
      <w:bookmarkEnd w:id="79"/>
      <w:bookmarkEnd w:id="80"/>
    </w:p>
    <w:p w14:paraId="5AB8765D" w14:textId="77777777" w:rsidR="00270C84" w:rsidRDefault="00270C84" w:rsidP="00270C84">
      <w:pPr>
        <w:pStyle w:val="Heading3"/>
        <w:rPr>
          <w:rFonts w:eastAsia="Arial"/>
        </w:rPr>
      </w:pPr>
      <w:bookmarkStart w:id="81" w:name="_Toc190082924"/>
      <w:r>
        <w:rPr>
          <w:rFonts w:eastAsia="Arial"/>
        </w:rPr>
        <w:t>Configurable information</w:t>
      </w:r>
      <w:bookmarkEnd w:id="81"/>
    </w:p>
    <w:p w14:paraId="5B8CBBF2" w14:textId="71A1C06C" w:rsidR="00270C84" w:rsidRDefault="00270C84" w:rsidP="00270C84">
      <w:pPr>
        <w:pStyle w:val="Heading4"/>
        <w:rPr>
          <w:rFonts w:eastAsia="Arial"/>
        </w:rPr>
      </w:pPr>
      <w:r>
        <w:rPr>
          <w:rFonts w:eastAsia="Arial"/>
        </w:rPr>
        <w:t>The CTC office GUI shall maintain configuration settings on disk that are retained through closure and re-opening of the GUI and system power cycles</w:t>
      </w:r>
    </w:p>
    <w:p w14:paraId="26A8E9C9" w14:textId="5498260F" w:rsidR="00270C84" w:rsidRDefault="00270C84" w:rsidP="00270C84">
      <w:pPr>
        <w:pStyle w:val="Heading4"/>
        <w:rPr>
          <w:rFonts w:eastAsia="Arial"/>
        </w:rPr>
      </w:pPr>
      <w:r>
        <w:rPr>
          <w:rFonts w:eastAsia="Arial"/>
        </w:rPr>
        <w:t>Configuration settings shall include, but are not limited to:</w:t>
      </w:r>
    </w:p>
    <w:p w14:paraId="64CD2F3E" w14:textId="59B3A1F1" w:rsidR="00270C84" w:rsidRDefault="00270C84" w:rsidP="00270C84">
      <w:pPr>
        <w:pStyle w:val="Heading4"/>
        <w:numPr>
          <w:ilvl w:val="0"/>
          <w:numId w:val="23"/>
        </w:numPr>
        <w:rPr>
          <w:rFonts w:eastAsia="Arial"/>
        </w:rPr>
      </w:pPr>
      <w:bookmarkStart w:id="82" w:name="h.1zm6tg-wynlw3"/>
      <w:bookmarkStart w:id="83" w:name="_Toc314173798"/>
      <w:bookmarkEnd w:id="82"/>
      <w:r>
        <w:rPr>
          <w:rFonts w:eastAsia="Arial"/>
        </w:rPr>
        <w:t>Measurement standard on the GUI (Metric or Imperial)</w:t>
      </w:r>
    </w:p>
    <w:p w14:paraId="619414CD" w14:textId="4FB174F0" w:rsidR="00270C84" w:rsidRDefault="00270C84" w:rsidP="00270C84">
      <w:pPr>
        <w:pStyle w:val="Heading4"/>
        <w:numPr>
          <w:ilvl w:val="0"/>
          <w:numId w:val="23"/>
        </w:numPr>
        <w:rPr>
          <w:rFonts w:eastAsia="Arial"/>
        </w:rPr>
      </w:pPr>
      <w:r>
        <w:rPr>
          <w:rFonts w:eastAsia="Arial"/>
        </w:rPr>
        <w:t>Simulation speed</w:t>
      </w:r>
    </w:p>
    <w:p w14:paraId="0FC4D69A" w14:textId="5E5C66E2" w:rsidR="00476D11" w:rsidRDefault="00DF5D0E" w:rsidP="00476D11">
      <w:pPr>
        <w:pStyle w:val="Heading4"/>
        <w:numPr>
          <w:ilvl w:val="0"/>
          <w:numId w:val="23"/>
        </w:numPr>
        <w:rPr>
          <w:rFonts w:eastAsia="Arial"/>
        </w:rPr>
      </w:pPr>
      <w:r>
        <w:rPr>
          <w:rFonts w:eastAsia="Arial"/>
        </w:rPr>
        <w:t>Scheduling mode (automatic, user confirmation, or manual)</w:t>
      </w:r>
    </w:p>
    <w:p w14:paraId="19E3E138" w14:textId="77777777" w:rsidR="000814C9" w:rsidRPr="000814C9" w:rsidRDefault="000814C9" w:rsidP="000814C9">
      <w:pPr>
        <w:rPr>
          <w:rFonts w:eastAsia="Arial"/>
        </w:rPr>
      </w:pPr>
    </w:p>
    <w:p w14:paraId="50C44983" w14:textId="524F6258" w:rsidR="00270C84" w:rsidRDefault="00DF5D0E" w:rsidP="00DF5D0E">
      <w:pPr>
        <w:pStyle w:val="Heading3"/>
        <w:rPr>
          <w:rFonts w:eastAsia="Arial"/>
        </w:rPr>
      </w:pPr>
      <w:bookmarkStart w:id="84" w:name="_Toc190082925"/>
      <w:r>
        <w:rPr>
          <w:rFonts w:eastAsia="Arial"/>
        </w:rPr>
        <w:t>User authentication information</w:t>
      </w:r>
      <w:bookmarkEnd w:id="84"/>
    </w:p>
    <w:p w14:paraId="5F9E2DC9" w14:textId="185CEF5E" w:rsidR="00DF5D0E" w:rsidRDefault="00DF5D0E" w:rsidP="00DF5D0E">
      <w:pPr>
        <w:pStyle w:val="Heading4"/>
        <w:rPr>
          <w:rFonts w:eastAsia="Arial"/>
        </w:rPr>
      </w:pPr>
      <w:r>
        <w:rPr>
          <w:rFonts w:eastAsia="Arial"/>
        </w:rPr>
        <w:t xml:space="preserve">The CTC office GUI shall maintain a database of Usernames and passwords for user authentication </w:t>
      </w:r>
    </w:p>
    <w:p w14:paraId="4057B43A" w14:textId="1C944925" w:rsidR="00DF5D0E" w:rsidRPr="00DF5D0E" w:rsidRDefault="00DF5D0E" w:rsidP="00DF5D0E">
      <w:pPr>
        <w:pStyle w:val="Heading4"/>
        <w:rPr>
          <w:rFonts w:eastAsia="Arial"/>
        </w:rPr>
      </w:pPr>
      <w:r>
        <w:rPr>
          <w:rFonts w:eastAsia="Arial"/>
        </w:rPr>
        <w:t>Usernames and passwords stored on disk shall be encrypted such that they are not human-readable without the appropriate decryption algorithm</w:t>
      </w:r>
    </w:p>
    <w:p w14:paraId="3017820E" w14:textId="4DEFA59E" w:rsidR="00860AE8" w:rsidRDefault="0068233E" w:rsidP="00860AE8">
      <w:pPr>
        <w:pStyle w:val="Heading2"/>
        <w:rPr>
          <w:rFonts w:eastAsia="Arial"/>
        </w:rPr>
      </w:pPr>
      <w:bookmarkStart w:id="85" w:name="_Toc190082926"/>
      <w:bookmarkEnd w:id="83"/>
      <w:r>
        <w:rPr>
          <w:rFonts w:eastAsia="Arial"/>
        </w:rPr>
        <w:t>GUI Requirements</w:t>
      </w:r>
      <w:bookmarkEnd w:id="85"/>
    </w:p>
    <w:p w14:paraId="2B0DDD4D" w14:textId="4B651965" w:rsidR="0068233E" w:rsidRDefault="00746837" w:rsidP="00746837">
      <w:pPr>
        <w:pStyle w:val="Heading3"/>
        <w:rPr>
          <w:rFonts w:eastAsia="Arial"/>
        </w:rPr>
      </w:pPr>
      <w:bookmarkStart w:id="86" w:name="_Toc190082927"/>
      <w:r>
        <w:rPr>
          <w:rFonts w:eastAsia="Arial"/>
        </w:rPr>
        <w:t>Layout</w:t>
      </w:r>
      <w:bookmarkEnd w:id="86"/>
    </w:p>
    <w:p w14:paraId="794E4975" w14:textId="6A8F84F2" w:rsidR="00746837" w:rsidRDefault="009103C8" w:rsidP="00746837">
      <w:pPr>
        <w:pStyle w:val="Heading4"/>
        <w:rPr>
          <w:rFonts w:eastAsia="Arial"/>
        </w:rPr>
      </w:pPr>
      <w:r>
        <w:rPr>
          <w:rFonts w:eastAsia="Arial"/>
        </w:rPr>
        <w:t>The CTC office GUI main screen (henceforth “main screen”) s</w:t>
      </w:r>
      <w:r w:rsidR="00746837">
        <w:rPr>
          <w:rFonts w:eastAsia="Arial"/>
        </w:rPr>
        <w:t xml:space="preserve">hall display </w:t>
      </w:r>
      <w:r>
        <w:rPr>
          <w:rFonts w:eastAsia="Arial"/>
        </w:rPr>
        <w:t>the track, track components, and trains in a panel occupying the majority of the screen</w:t>
      </w:r>
      <w:r w:rsidR="00984D98">
        <w:rPr>
          <w:rFonts w:eastAsia="Arial"/>
        </w:rPr>
        <w:t>, reffered to as the track display</w:t>
      </w:r>
    </w:p>
    <w:p w14:paraId="31F5436C" w14:textId="65BE9942" w:rsidR="009103C8" w:rsidRDefault="009103C8" w:rsidP="009103C8">
      <w:pPr>
        <w:pStyle w:val="Heading4"/>
        <w:rPr>
          <w:rFonts w:eastAsia="Arial"/>
        </w:rPr>
      </w:pPr>
      <w:r>
        <w:rPr>
          <w:rFonts w:eastAsia="Arial"/>
        </w:rPr>
        <w:t xml:space="preserve">The main screen shall display information related to the currently selected track component or train </w:t>
      </w:r>
      <w:r w:rsidR="0066716E">
        <w:rPr>
          <w:rFonts w:eastAsia="Arial"/>
        </w:rPr>
        <w:t xml:space="preserve">(henceforth “component”) </w:t>
      </w:r>
      <w:r>
        <w:rPr>
          <w:rFonts w:eastAsia="Arial"/>
        </w:rPr>
        <w:t>in a panel occupying the lower portion of the screen</w:t>
      </w:r>
      <w:r w:rsidR="00984D98">
        <w:rPr>
          <w:rFonts w:eastAsia="Arial"/>
        </w:rPr>
        <w:t>, referred to as the information display</w:t>
      </w:r>
    </w:p>
    <w:p w14:paraId="066E85C3" w14:textId="15AFEFBA" w:rsidR="009103C8" w:rsidRDefault="009103C8" w:rsidP="009103C8">
      <w:pPr>
        <w:pStyle w:val="Heading4"/>
        <w:rPr>
          <w:rFonts w:eastAsia="Arial"/>
        </w:rPr>
      </w:pPr>
      <w:r w:rsidRPr="009103C8">
        <w:rPr>
          <w:rFonts w:eastAsia="Arial"/>
        </w:rPr>
        <w:t>The mai</w:t>
      </w:r>
      <w:r>
        <w:rPr>
          <w:rFonts w:eastAsia="Arial"/>
        </w:rPr>
        <w:t xml:space="preserve">n screen shall display possible actions related to the selected </w:t>
      </w:r>
      <w:r w:rsidR="0066716E">
        <w:rPr>
          <w:rFonts w:eastAsia="Arial"/>
        </w:rPr>
        <w:t>component</w:t>
      </w:r>
      <w:r>
        <w:rPr>
          <w:rFonts w:eastAsia="Arial"/>
        </w:rPr>
        <w:t xml:space="preserve"> in a panel occupying the right portion of the screen</w:t>
      </w:r>
      <w:r w:rsidR="00984D98">
        <w:rPr>
          <w:rFonts w:eastAsia="Arial"/>
        </w:rPr>
        <w:t>, referred to as the action display</w:t>
      </w:r>
    </w:p>
    <w:p w14:paraId="1AB514AD" w14:textId="6602B082" w:rsidR="009103C8" w:rsidRDefault="009103C8" w:rsidP="009103C8">
      <w:pPr>
        <w:pStyle w:val="Heading4"/>
        <w:rPr>
          <w:rFonts w:eastAsia="Arial"/>
        </w:rPr>
      </w:pPr>
      <w:r w:rsidRPr="009103C8">
        <w:rPr>
          <w:rFonts w:eastAsia="Arial"/>
        </w:rPr>
        <w:lastRenderedPageBreak/>
        <w:t>The mai</w:t>
      </w:r>
      <w:r>
        <w:rPr>
          <w:rFonts w:eastAsia="Arial"/>
        </w:rPr>
        <w:t>n screen shall display checkboxes for toggling the display of the track, track components, and trains in a panel occupying the lower right corner of the screen</w:t>
      </w:r>
      <w:r w:rsidR="00984D98">
        <w:rPr>
          <w:rFonts w:eastAsia="Arial"/>
        </w:rPr>
        <w:t xml:space="preserve">, referred to as the view </w:t>
      </w:r>
      <w:r w:rsidR="00CC2A70">
        <w:rPr>
          <w:rFonts w:eastAsia="Arial"/>
        </w:rPr>
        <w:t xml:space="preserve">control </w:t>
      </w:r>
      <w:r w:rsidR="00984D98">
        <w:rPr>
          <w:rFonts w:eastAsia="Arial"/>
        </w:rPr>
        <w:t>display</w:t>
      </w:r>
    </w:p>
    <w:p w14:paraId="1A37D267" w14:textId="77777777" w:rsidR="00984D98" w:rsidRPr="00984D98" w:rsidRDefault="00984D98" w:rsidP="00984D98">
      <w:pPr>
        <w:rPr>
          <w:rFonts w:eastAsia="Arial"/>
        </w:rPr>
      </w:pPr>
    </w:p>
    <w:p w14:paraId="17A0D155" w14:textId="48FBD5FA" w:rsidR="00984D98" w:rsidRDefault="00984D98" w:rsidP="00984D98">
      <w:pPr>
        <w:pStyle w:val="Heading3"/>
        <w:rPr>
          <w:rFonts w:eastAsia="Arial"/>
        </w:rPr>
      </w:pPr>
      <w:bookmarkStart w:id="87" w:name="_Toc190082928"/>
      <w:r>
        <w:rPr>
          <w:rFonts w:eastAsia="Arial"/>
        </w:rPr>
        <w:t>Track display</w:t>
      </w:r>
      <w:bookmarkEnd w:id="87"/>
    </w:p>
    <w:p w14:paraId="2B0A661B" w14:textId="6F0B1E81" w:rsidR="00984D98" w:rsidRDefault="00984D98" w:rsidP="00984D98">
      <w:pPr>
        <w:pStyle w:val="Heading4"/>
        <w:rPr>
          <w:rFonts w:eastAsia="Arial"/>
        </w:rPr>
      </w:pPr>
      <w:r>
        <w:rPr>
          <w:rFonts w:eastAsia="Arial"/>
        </w:rPr>
        <w:t>The track display shall display the transit system track layout in a semi-geographical fashion</w:t>
      </w:r>
    </w:p>
    <w:p w14:paraId="00D10DCD" w14:textId="0A182E0B" w:rsidR="00984D98" w:rsidRDefault="00984D98" w:rsidP="00984D98">
      <w:pPr>
        <w:pStyle w:val="Heading4"/>
        <w:rPr>
          <w:rFonts w:eastAsia="Arial"/>
        </w:rPr>
      </w:pPr>
      <w:r>
        <w:rPr>
          <w:rFonts w:eastAsia="Arial"/>
        </w:rPr>
        <w:t>Track blocks shall be displayed as a thick line proportional to the length of the block</w:t>
      </w:r>
    </w:p>
    <w:p w14:paraId="42478CB8" w14:textId="03BE7E4B" w:rsidR="004A3699" w:rsidRPr="004A3699" w:rsidRDefault="004A3699" w:rsidP="004A3699">
      <w:pPr>
        <w:pStyle w:val="Heading4"/>
        <w:rPr>
          <w:rFonts w:eastAsia="Arial"/>
        </w:rPr>
      </w:pPr>
      <w:r>
        <w:rPr>
          <w:rFonts w:eastAsia="Arial"/>
        </w:rPr>
        <w:t>Track blocks shall be colored according to the current signal state of the block (red, yellow, green, super green)</w:t>
      </w:r>
    </w:p>
    <w:p w14:paraId="41CF1B1F" w14:textId="108403BD" w:rsidR="00352CBC" w:rsidRDefault="00984D98" w:rsidP="004A3699">
      <w:pPr>
        <w:pStyle w:val="Heading4"/>
        <w:rPr>
          <w:rFonts w:eastAsia="Arial"/>
        </w:rPr>
      </w:pPr>
      <w:r>
        <w:rPr>
          <w:rFonts w:eastAsia="Arial"/>
        </w:rPr>
        <w:t>Track blocks shall be separated by visible empty space to indicate the end of a block and the beginning of a new block</w:t>
      </w:r>
    </w:p>
    <w:p w14:paraId="1EDA67CC" w14:textId="097AFB4A" w:rsidR="00984D98" w:rsidRDefault="00BA2C25" w:rsidP="00984D98">
      <w:pPr>
        <w:pStyle w:val="Heading4"/>
        <w:rPr>
          <w:rFonts w:eastAsia="Arial"/>
        </w:rPr>
      </w:pPr>
      <w:r>
        <w:rPr>
          <w:rFonts w:eastAsia="Arial"/>
        </w:rPr>
        <w:t>Track switches shall be displayed as the intersection of exactly three track blocks with a thin circle around it</w:t>
      </w:r>
    </w:p>
    <w:p w14:paraId="39D61B9B" w14:textId="77777777" w:rsidR="00BA2C25" w:rsidRDefault="00BA2C25" w:rsidP="00BA2C25">
      <w:pPr>
        <w:pStyle w:val="Heading4"/>
        <w:rPr>
          <w:rFonts w:eastAsia="Arial"/>
        </w:rPr>
      </w:pPr>
      <w:r>
        <w:rPr>
          <w:rFonts w:eastAsia="Arial"/>
        </w:rPr>
        <w:t>Railroad crossings shall be displayed as an X with R’s on opposite sides horizontally and a circle surrounding it, similar to the image below:</w:t>
      </w:r>
    </w:p>
    <w:p w14:paraId="0C72D6BE" w14:textId="65EDDB21" w:rsidR="00BA2C25" w:rsidRPr="00BA2C25" w:rsidRDefault="00BA2C25" w:rsidP="00BA2C25">
      <w:pPr>
        <w:pStyle w:val="Heading4"/>
        <w:numPr>
          <w:ilvl w:val="0"/>
          <w:numId w:val="0"/>
        </w:numPr>
        <w:jc w:val="center"/>
        <w:rPr>
          <w:rFonts w:eastAsia="Arial"/>
        </w:rPr>
      </w:pPr>
      <w:r>
        <w:rPr>
          <w:rFonts w:eastAsia="Arial"/>
          <w:noProof/>
        </w:rPr>
        <w:drawing>
          <wp:inline distT="0" distB="0" distL="0" distR="0" wp14:anchorId="75345645" wp14:editId="11F33AEC">
            <wp:extent cx="914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lroadCross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3A262F4D" w14:textId="1BDFD0E2" w:rsidR="00BA2C25" w:rsidRDefault="00BA2C25" w:rsidP="00BA2C25">
      <w:pPr>
        <w:pStyle w:val="Caption"/>
        <w:jc w:val="center"/>
      </w:pPr>
      <w:r>
        <w:t xml:space="preserve">Figure </w:t>
      </w:r>
      <w:fldSimple w:instr=" SEQ Figure \* ARABIC ">
        <w:r w:rsidR="008356B4">
          <w:rPr>
            <w:noProof/>
          </w:rPr>
          <w:t>2</w:t>
        </w:r>
      </w:fldSimple>
      <w:r>
        <w:t>: Railroad Crossing icon</w:t>
      </w:r>
    </w:p>
    <w:p w14:paraId="7640F17C" w14:textId="2661C723" w:rsidR="00BA2C25" w:rsidRDefault="00620D87" w:rsidP="00620D87">
      <w:pPr>
        <w:pStyle w:val="Heading4"/>
        <w:rPr>
          <w:rFonts w:eastAsia="Arial"/>
        </w:rPr>
      </w:pPr>
      <w:r>
        <w:rPr>
          <w:rFonts w:eastAsia="Arial"/>
        </w:rPr>
        <w:t>Train stations shall be displayed as a black rectangle proportional to the size of the station</w:t>
      </w:r>
    </w:p>
    <w:p w14:paraId="5EFC2158" w14:textId="61401701" w:rsidR="003B398D" w:rsidRDefault="00620D87" w:rsidP="003B398D">
      <w:pPr>
        <w:pStyle w:val="Heading4"/>
        <w:rPr>
          <w:rFonts w:eastAsia="Arial"/>
        </w:rPr>
      </w:pPr>
      <w:r w:rsidRPr="000D567E">
        <w:rPr>
          <w:rFonts w:eastAsia="Arial"/>
        </w:rPr>
        <w:t xml:space="preserve">Trains shall be displayed as </w:t>
      </w:r>
      <w:r w:rsidR="003B398D" w:rsidRPr="000D567E">
        <w:rPr>
          <w:rFonts w:eastAsia="Arial"/>
        </w:rPr>
        <w:t>an icon resembling a transit train with a circle around it, similar to the image below:</w:t>
      </w:r>
    </w:p>
    <w:p w14:paraId="61892923" w14:textId="20A3251E" w:rsidR="000D567E" w:rsidRDefault="000D567E" w:rsidP="000D567E">
      <w:pPr>
        <w:keepNext/>
        <w:jc w:val="center"/>
      </w:pPr>
      <w:r>
        <w:rPr>
          <w:noProof/>
        </w:rPr>
        <w:drawing>
          <wp:inline distT="0" distB="0" distL="0" distR="0" wp14:anchorId="62E875B3" wp14:editId="7A33647E">
            <wp:extent cx="1148080" cy="1087120"/>
            <wp:effectExtent l="0" t="0" r="0" b="5080"/>
            <wp:docPr id="4" name="Picture 4" descr="BOOTCAMP:Users:Jeremy:Documents:SoftwareEngineering:B2:CTCOfficeGUI:train_icon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CAMP:Users:Jeremy:Documents:SoftwareEngineering:B2:CTCOfficeGUI:train_icon_lar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080" cy="1087120"/>
                    </a:xfrm>
                    <a:prstGeom prst="rect">
                      <a:avLst/>
                    </a:prstGeom>
                    <a:noFill/>
                    <a:ln>
                      <a:noFill/>
                    </a:ln>
                  </pic:spPr>
                </pic:pic>
              </a:graphicData>
            </a:graphic>
          </wp:inline>
        </w:drawing>
      </w:r>
    </w:p>
    <w:p w14:paraId="22B30FE9" w14:textId="3EB08818" w:rsidR="000D567E" w:rsidRPr="000D567E" w:rsidRDefault="000D567E" w:rsidP="000D567E">
      <w:pPr>
        <w:pStyle w:val="Caption"/>
        <w:jc w:val="center"/>
        <w:rPr>
          <w:rFonts w:eastAsia="Arial"/>
        </w:rPr>
      </w:pPr>
      <w:r>
        <w:t xml:space="preserve">Figure </w:t>
      </w:r>
      <w:fldSimple w:instr=" SEQ Figure \* ARABIC ">
        <w:r w:rsidR="008356B4">
          <w:rPr>
            <w:noProof/>
          </w:rPr>
          <w:t>3</w:t>
        </w:r>
      </w:fldSimple>
      <w:r>
        <w:t>: Train Icon</w:t>
      </w:r>
    </w:p>
    <w:p w14:paraId="156F2881" w14:textId="16699F44" w:rsidR="00F5521E" w:rsidRPr="000D567E" w:rsidRDefault="00F5521E" w:rsidP="00F5521E">
      <w:pPr>
        <w:pStyle w:val="Heading4"/>
        <w:rPr>
          <w:rFonts w:eastAsia="Arial"/>
        </w:rPr>
      </w:pPr>
      <w:r w:rsidRPr="000D567E">
        <w:rPr>
          <w:rFonts w:eastAsia="Arial"/>
        </w:rPr>
        <w:t>Tunnel</w:t>
      </w:r>
      <w:r w:rsidR="0063370B" w:rsidRPr="000D567E">
        <w:rPr>
          <w:rFonts w:eastAsia="Arial"/>
        </w:rPr>
        <w:t xml:space="preserve">s shall be displayed as icons on each end of the tunnel </w:t>
      </w:r>
      <w:r w:rsidRPr="000D567E">
        <w:rPr>
          <w:rFonts w:eastAsia="Arial"/>
        </w:rPr>
        <w:t>resembling a tunnel entrance</w:t>
      </w:r>
      <w:r w:rsidR="0063370B" w:rsidRPr="000D567E">
        <w:rPr>
          <w:rFonts w:eastAsia="Arial"/>
        </w:rPr>
        <w:t xml:space="preserve"> connected by a dotted line</w:t>
      </w:r>
      <w:r w:rsidRPr="000D567E">
        <w:rPr>
          <w:rFonts w:eastAsia="Arial"/>
        </w:rPr>
        <w:t>, similar to the image below:</w:t>
      </w:r>
    </w:p>
    <w:p w14:paraId="27DE56C0" w14:textId="217DA715" w:rsidR="00F5521E" w:rsidRDefault="000D567E" w:rsidP="00F5521E">
      <w:pPr>
        <w:keepNext/>
        <w:jc w:val="center"/>
      </w:pPr>
      <w:r>
        <w:rPr>
          <w:rFonts w:eastAsia="Arial"/>
          <w:noProof/>
        </w:rPr>
        <w:drawing>
          <wp:inline distT="0" distB="0" distL="0" distR="0" wp14:anchorId="6C7F8A06" wp14:editId="73DEE743">
            <wp:extent cx="4947920" cy="1270000"/>
            <wp:effectExtent l="0" t="0" r="5080" b="0"/>
            <wp:docPr id="3" name="Picture 3" descr="BOOTCAMP:Users:Jeremy:Documents:SoftwareEngineering:B2:CTCOfficeGUI:tunnelIcon_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CAMP:Users:Jeremy:Documents:SoftwareEngineering:B2:CTCOfficeGUI:tunnelIcon_connect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7920" cy="1270000"/>
                    </a:xfrm>
                    <a:prstGeom prst="rect">
                      <a:avLst/>
                    </a:prstGeom>
                    <a:noFill/>
                    <a:ln>
                      <a:noFill/>
                    </a:ln>
                  </pic:spPr>
                </pic:pic>
              </a:graphicData>
            </a:graphic>
          </wp:inline>
        </w:drawing>
      </w:r>
    </w:p>
    <w:p w14:paraId="1763D1A4" w14:textId="3DC9F3FD" w:rsidR="00F5521E" w:rsidRDefault="00F5521E" w:rsidP="00F5521E">
      <w:pPr>
        <w:pStyle w:val="Caption"/>
        <w:jc w:val="center"/>
      </w:pPr>
      <w:r>
        <w:t xml:space="preserve">Figure </w:t>
      </w:r>
      <w:fldSimple w:instr=" SEQ Figure \* ARABIC ">
        <w:r w:rsidR="008356B4">
          <w:rPr>
            <w:noProof/>
          </w:rPr>
          <w:t>4</w:t>
        </w:r>
      </w:fldSimple>
      <w:r>
        <w:t>: Tunnel Icon</w:t>
      </w:r>
    </w:p>
    <w:p w14:paraId="557C63CD" w14:textId="7F207918" w:rsidR="00A441D6" w:rsidRDefault="00A441D6" w:rsidP="00A441D6">
      <w:pPr>
        <w:pStyle w:val="Heading4"/>
        <w:rPr>
          <w:rFonts w:eastAsia="Arial"/>
        </w:rPr>
      </w:pPr>
      <w:r>
        <w:rPr>
          <w:rFonts w:eastAsia="Arial"/>
        </w:rPr>
        <w:t>Track controllers shall be displayed as a square icon with the first letter of the controller name in the middle, similar to the image below:</w:t>
      </w:r>
    </w:p>
    <w:p w14:paraId="0A983F11" w14:textId="77777777" w:rsidR="00A441D6" w:rsidRDefault="00A441D6" w:rsidP="00A441D6">
      <w:pPr>
        <w:keepNext/>
        <w:jc w:val="center"/>
      </w:pPr>
      <w:r>
        <w:rPr>
          <w:rFonts w:eastAsia="Arial"/>
          <w:noProof/>
        </w:rPr>
        <w:drawing>
          <wp:inline distT="0" distB="0" distL="0" distR="0" wp14:anchorId="65263050" wp14:editId="665814A8">
            <wp:extent cx="91440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AIcon.png"/>
                    <pic:cNvPicPr/>
                  </pic:nvPicPr>
                  <pic:blipFill>
                    <a:blip r:embed="rId17">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p w14:paraId="6BF708FB" w14:textId="55D54D6D" w:rsidR="00A441D6" w:rsidRDefault="00A441D6" w:rsidP="00A441D6">
      <w:pPr>
        <w:pStyle w:val="Caption"/>
        <w:jc w:val="center"/>
      </w:pPr>
      <w:r>
        <w:t xml:space="preserve">Figure </w:t>
      </w:r>
      <w:fldSimple w:instr=" SEQ Figure \* ARABIC ">
        <w:r w:rsidR="008356B4">
          <w:rPr>
            <w:noProof/>
          </w:rPr>
          <w:t>5</w:t>
        </w:r>
      </w:fldSimple>
      <w:r>
        <w:t>: Track controller icon</w:t>
      </w:r>
    </w:p>
    <w:p w14:paraId="43949185" w14:textId="77777777" w:rsidR="009E0AB7" w:rsidRPr="0023453C" w:rsidRDefault="009E0AB7" w:rsidP="009E0AB7">
      <w:pPr>
        <w:pStyle w:val="Heading4"/>
        <w:rPr>
          <w:rFonts w:eastAsia="Arial"/>
        </w:rPr>
      </w:pPr>
      <w:r>
        <w:rPr>
          <w:rFonts w:eastAsia="Arial"/>
        </w:rPr>
        <w:t>When a train is selected, the track blocks associated with the planned route of the train shall display a small colored dot to indicate the planned route</w:t>
      </w:r>
    </w:p>
    <w:p w14:paraId="4C995E73" w14:textId="7DDB11B1" w:rsidR="000B362E" w:rsidRPr="000B362E" w:rsidRDefault="000B362E" w:rsidP="000B362E">
      <w:pPr>
        <w:pStyle w:val="Heading4"/>
        <w:rPr>
          <w:rFonts w:eastAsia="Arial"/>
        </w:rPr>
      </w:pPr>
      <w:r>
        <w:rPr>
          <w:rFonts w:eastAsia="Arial"/>
        </w:rPr>
        <w:t>When a t</w:t>
      </w:r>
      <w:r w:rsidR="0023453C">
        <w:rPr>
          <w:rFonts w:eastAsia="Arial"/>
        </w:rPr>
        <w:t xml:space="preserve">rack controller is selected, each track block </w:t>
      </w:r>
      <w:r>
        <w:rPr>
          <w:rFonts w:eastAsia="Arial"/>
        </w:rPr>
        <w:t>managed by the selected controller shall display a</w:t>
      </w:r>
      <w:r w:rsidR="0023453C">
        <w:rPr>
          <w:rFonts w:eastAsia="Arial"/>
        </w:rPr>
        <w:t xml:space="preserve"> small colored dot to display the range of the track controller</w:t>
      </w:r>
    </w:p>
    <w:p w14:paraId="124EBC25" w14:textId="64EF457A" w:rsidR="0066716E" w:rsidRPr="0066716E" w:rsidRDefault="0066716E" w:rsidP="00A441D6">
      <w:pPr>
        <w:pStyle w:val="Heading4"/>
        <w:rPr>
          <w:rFonts w:eastAsia="Arial"/>
        </w:rPr>
      </w:pPr>
      <w:r>
        <w:rPr>
          <w:rFonts w:eastAsia="Arial"/>
        </w:rPr>
        <w:t>The track display shall allow the user to select track components or trains by single-clicking on them</w:t>
      </w:r>
    </w:p>
    <w:p w14:paraId="6A751781" w14:textId="5B573C52" w:rsidR="004F75C3" w:rsidRDefault="004F75C3" w:rsidP="004F75C3">
      <w:pPr>
        <w:pStyle w:val="Heading4"/>
        <w:rPr>
          <w:rFonts w:eastAsia="Arial"/>
        </w:rPr>
      </w:pPr>
      <w:r>
        <w:rPr>
          <w:rFonts w:eastAsia="Arial"/>
        </w:rPr>
        <w:t xml:space="preserve">The selected </w:t>
      </w:r>
      <w:r w:rsidR="0066716E">
        <w:rPr>
          <w:rFonts w:eastAsia="Arial"/>
        </w:rPr>
        <w:t>component</w:t>
      </w:r>
      <w:r>
        <w:rPr>
          <w:rFonts w:eastAsia="Arial"/>
        </w:rPr>
        <w:t xml:space="preserve"> shall toggle between its normal color and white, changing colors every 500 ms</w:t>
      </w:r>
    </w:p>
    <w:p w14:paraId="333A6B5E" w14:textId="77777777" w:rsidR="004F75C3" w:rsidRDefault="004F75C3" w:rsidP="004F75C3">
      <w:pPr>
        <w:rPr>
          <w:rFonts w:eastAsia="Arial"/>
        </w:rPr>
      </w:pPr>
    </w:p>
    <w:p w14:paraId="6DC1E04D" w14:textId="1E2217F8" w:rsidR="000119FB" w:rsidRDefault="000119FB" w:rsidP="000119FB">
      <w:pPr>
        <w:pStyle w:val="Heading3"/>
        <w:rPr>
          <w:rFonts w:eastAsia="Arial"/>
        </w:rPr>
      </w:pPr>
      <w:bookmarkStart w:id="88" w:name="_Toc190082929"/>
      <w:r>
        <w:rPr>
          <w:rFonts w:eastAsia="Arial"/>
        </w:rPr>
        <w:t>Information Display</w:t>
      </w:r>
      <w:bookmarkEnd w:id="88"/>
    </w:p>
    <w:p w14:paraId="16F28C9D" w14:textId="13A7099E" w:rsidR="00054B4D" w:rsidRPr="00054B4D" w:rsidRDefault="00054B4D" w:rsidP="00054B4D">
      <w:pPr>
        <w:pStyle w:val="Heading4"/>
        <w:rPr>
          <w:rFonts w:eastAsia="Arial"/>
        </w:rPr>
      </w:pPr>
      <w:r>
        <w:rPr>
          <w:rFonts w:eastAsia="Arial"/>
        </w:rPr>
        <w:t xml:space="preserve">The information display shall be statically sized and large enough to display all the information regarding the selected </w:t>
      </w:r>
      <w:r w:rsidR="0066716E">
        <w:rPr>
          <w:rFonts w:eastAsia="Arial"/>
        </w:rPr>
        <w:t>component</w:t>
      </w:r>
      <w:r>
        <w:rPr>
          <w:rFonts w:eastAsia="Arial"/>
        </w:rPr>
        <w:t xml:space="preserve"> using a consistent font size</w:t>
      </w:r>
    </w:p>
    <w:p w14:paraId="2E958FEB" w14:textId="4C81A3C1" w:rsidR="004F7A63" w:rsidRDefault="004F7A63" w:rsidP="000119FB">
      <w:pPr>
        <w:pStyle w:val="Heading4"/>
        <w:rPr>
          <w:rFonts w:eastAsia="Arial"/>
        </w:rPr>
      </w:pPr>
      <w:r>
        <w:rPr>
          <w:rFonts w:eastAsia="Arial"/>
        </w:rPr>
        <w:lastRenderedPageBreak/>
        <w:t>If no component is selected, the information display shall be blank, with the exception of a label denoting the information display</w:t>
      </w:r>
    </w:p>
    <w:p w14:paraId="58F73110" w14:textId="550E6CEF" w:rsidR="000119FB" w:rsidRDefault="000119FB" w:rsidP="000119FB">
      <w:pPr>
        <w:pStyle w:val="Heading4"/>
        <w:rPr>
          <w:rFonts w:eastAsia="Arial"/>
        </w:rPr>
      </w:pPr>
      <w:r>
        <w:rPr>
          <w:rFonts w:eastAsia="Arial"/>
        </w:rPr>
        <w:t xml:space="preserve">The information display panel shall display the name of the selected </w:t>
      </w:r>
      <w:r w:rsidR="0066716E">
        <w:rPr>
          <w:rFonts w:eastAsia="Arial"/>
        </w:rPr>
        <w:t>component</w:t>
      </w:r>
      <w:r>
        <w:rPr>
          <w:rFonts w:eastAsia="Arial"/>
        </w:rPr>
        <w:t xml:space="preserve"> centered horizontally at the top of the panel</w:t>
      </w:r>
    </w:p>
    <w:p w14:paraId="14D729E8" w14:textId="3794B421" w:rsidR="00E374B6" w:rsidRDefault="00E374B6" w:rsidP="00E374B6">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w:t>
      </w:r>
      <w:r w:rsidR="006D2845">
        <w:rPr>
          <w:rFonts w:eastAsia="Arial"/>
        </w:rPr>
        <w:t xml:space="preserve">a bulleted format in </w:t>
      </w:r>
      <w:r>
        <w:rPr>
          <w:rFonts w:eastAsia="Arial"/>
        </w:rPr>
        <w:t>no more than three columns</w:t>
      </w:r>
      <w:r w:rsidR="006D2845">
        <w:rPr>
          <w:rFonts w:eastAsia="Arial"/>
        </w:rPr>
        <w:t>, depending on the amount of information to be displayed</w:t>
      </w:r>
    </w:p>
    <w:p w14:paraId="7F775430" w14:textId="4B06653C" w:rsidR="000119FB" w:rsidRDefault="000119FB" w:rsidP="000119FB">
      <w:pPr>
        <w:pStyle w:val="Heading4"/>
        <w:rPr>
          <w:rFonts w:eastAsia="Arial"/>
        </w:rPr>
      </w:pPr>
      <w:r>
        <w:rPr>
          <w:rFonts w:eastAsia="Arial"/>
        </w:rPr>
        <w:t xml:space="preserve">The information display panel shall display all information regarding the selected </w:t>
      </w:r>
      <w:r w:rsidR="0066716E">
        <w:rPr>
          <w:rFonts w:eastAsia="Arial"/>
        </w:rPr>
        <w:t>component</w:t>
      </w:r>
      <w:r>
        <w:rPr>
          <w:rFonts w:eastAsia="Arial"/>
        </w:rPr>
        <w:t xml:space="preserve"> in the format “Label: Value”</w:t>
      </w:r>
    </w:p>
    <w:p w14:paraId="57A0DD4E" w14:textId="2AD40F8E" w:rsidR="000119FB" w:rsidRDefault="000119FB" w:rsidP="000119FB">
      <w:pPr>
        <w:pStyle w:val="Heading4"/>
        <w:rPr>
          <w:rFonts w:eastAsia="Arial"/>
        </w:rPr>
      </w:pPr>
      <w:r>
        <w:rPr>
          <w:rFonts w:eastAsia="Arial"/>
        </w:rPr>
        <w:t xml:space="preserve">If a piece of information </w:t>
      </w:r>
      <w:r w:rsidR="006A12CB">
        <w:rPr>
          <w:rFonts w:eastAsia="Arial"/>
        </w:rPr>
        <w:t xml:space="preserve">received by the CTC GUI </w:t>
      </w:r>
      <w:r>
        <w:rPr>
          <w:rFonts w:eastAsia="Arial"/>
        </w:rPr>
        <w:t xml:space="preserve">regarding the selected </w:t>
      </w:r>
      <w:r w:rsidR="0066716E">
        <w:rPr>
          <w:rFonts w:eastAsia="Arial"/>
        </w:rPr>
        <w:t>component</w:t>
      </w:r>
      <w:r>
        <w:rPr>
          <w:rFonts w:eastAsia="Arial"/>
        </w:rPr>
        <w:t xml:space="preserve"> is unknown or </w:t>
      </w:r>
      <w:r w:rsidR="004649B5">
        <w:rPr>
          <w:rFonts w:eastAsia="Arial"/>
        </w:rPr>
        <w:t xml:space="preserve">otherwise </w:t>
      </w:r>
      <w:r>
        <w:rPr>
          <w:rFonts w:eastAsia="Arial"/>
        </w:rPr>
        <w:t>invalid, the value</w:t>
      </w:r>
      <w:r w:rsidR="004649B5">
        <w:rPr>
          <w:rFonts w:eastAsia="Arial"/>
        </w:rPr>
        <w:t xml:space="preserve"> shall display “UNKNOWN”</w:t>
      </w:r>
    </w:p>
    <w:p w14:paraId="09A28190" w14:textId="19C013F7" w:rsidR="00E74775" w:rsidRPr="00E74775" w:rsidRDefault="00E74775" w:rsidP="00E74775">
      <w:pPr>
        <w:pStyle w:val="Heading4"/>
        <w:rPr>
          <w:rFonts w:eastAsia="Arial"/>
        </w:rPr>
      </w:pPr>
      <w:r>
        <w:rPr>
          <w:rFonts w:eastAsia="Arial"/>
        </w:rPr>
        <w:t>Distances, speeds, and any other data requiring a unit of measurement shall be in the measurement standard specified in the system configuration (Metric or Imperial)</w:t>
      </w:r>
    </w:p>
    <w:p w14:paraId="661B85D0" w14:textId="77777777" w:rsidR="00CA7AA5" w:rsidRDefault="00CA7AA5" w:rsidP="00CA7AA5">
      <w:pPr>
        <w:rPr>
          <w:rFonts w:eastAsia="Arial"/>
        </w:rPr>
      </w:pPr>
    </w:p>
    <w:p w14:paraId="03C555BA" w14:textId="5E35C45F" w:rsidR="00CA7AA5" w:rsidRDefault="00CA7AA5" w:rsidP="00CA7AA5">
      <w:pPr>
        <w:pStyle w:val="Heading3"/>
        <w:rPr>
          <w:rFonts w:eastAsia="Arial"/>
        </w:rPr>
      </w:pPr>
      <w:bookmarkStart w:id="89" w:name="_Toc190082930"/>
      <w:r>
        <w:rPr>
          <w:rFonts w:eastAsia="Arial"/>
        </w:rPr>
        <w:t>Action Display</w:t>
      </w:r>
      <w:bookmarkEnd w:id="89"/>
    </w:p>
    <w:p w14:paraId="206EA9B7" w14:textId="79098FD6" w:rsidR="00CA7AA5" w:rsidRDefault="00CA7AA5" w:rsidP="00CA7AA5">
      <w:pPr>
        <w:pStyle w:val="Heading4"/>
        <w:rPr>
          <w:rFonts w:eastAsia="Arial"/>
        </w:rPr>
      </w:pPr>
      <w:bookmarkStart w:id="90" w:name="h.zddzjv-i6bwl3"/>
      <w:bookmarkStart w:id="91" w:name="_Toc314173799"/>
      <w:bookmarkEnd w:id="90"/>
      <w:r>
        <w:rPr>
          <w:rFonts w:eastAsia="Arial"/>
        </w:rPr>
        <w:t>The action display shall be statically sized and large enough to display all the possible actions regarding the selected component using a consistent button size</w:t>
      </w:r>
    </w:p>
    <w:p w14:paraId="4DDFB304" w14:textId="254F1F12" w:rsidR="004D7604" w:rsidRDefault="004D7604" w:rsidP="00CA7AA5">
      <w:pPr>
        <w:pStyle w:val="Heading4"/>
        <w:rPr>
          <w:rFonts w:eastAsia="Arial"/>
        </w:rPr>
      </w:pPr>
      <w:r>
        <w:rPr>
          <w:rFonts w:eastAsia="Arial"/>
        </w:rPr>
        <w:t>If no component is selected, the action display shall be blank, with the exception of a label denoting the action display</w:t>
      </w:r>
    </w:p>
    <w:p w14:paraId="2B766B92" w14:textId="62A5F059" w:rsidR="00CA7AA5" w:rsidRDefault="00CA7AA5" w:rsidP="00CA7AA5">
      <w:pPr>
        <w:pStyle w:val="Heading4"/>
        <w:rPr>
          <w:rFonts w:eastAsia="Arial"/>
        </w:rPr>
      </w:pPr>
      <w:r>
        <w:rPr>
          <w:rFonts w:eastAsia="Arial"/>
        </w:rPr>
        <w:t>The action display shall</w:t>
      </w:r>
      <w:r w:rsidR="009E4EFC">
        <w:rPr>
          <w:rFonts w:eastAsia="Arial"/>
        </w:rPr>
        <w:t xml:space="preserve"> display all</w:t>
      </w:r>
      <w:r>
        <w:rPr>
          <w:rFonts w:eastAsia="Arial"/>
        </w:rPr>
        <w:t xml:space="preserve"> the possible actions regarding the selected component</w:t>
      </w:r>
      <w:r w:rsidR="009E4EFC">
        <w:rPr>
          <w:rFonts w:eastAsia="Arial"/>
        </w:rPr>
        <w:t>, and no other actions regarding any other component</w:t>
      </w:r>
    </w:p>
    <w:p w14:paraId="359F826B" w14:textId="2E039925" w:rsidR="009E0AB7" w:rsidRDefault="009E0AB7" w:rsidP="009E0AB7">
      <w:pPr>
        <w:pStyle w:val="Heading4"/>
        <w:rPr>
          <w:rFonts w:eastAsia="Arial"/>
        </w:rPr>
      </w:pPr>
      <w:r>
        <w:rPr>
          <w:rFonts w:eastAsia="Arial"/>
        </w:rPr>
        <w:t>When a train is selected, the action display shall provide an option to show or hide the planned train route on the track display</w:t>
      </w:r>
    </w:p>
    <w:p w14:paraId="10126D9B" w14:textId="0D78917E" w:rsidR="009E0AB7" w:rsidRPr="009E0AB7" w:rsidRDefault="009E0AB7" w:rsidP="009E0AB7">
      <w:pPr>
        <w:pStyle w:val="Heading4"/>
        <w:rPr>
          <w:rFonts w:eastAsia="Arial"/>
        </w:rPr>
      </w:pPr>
      <w:r>
        <w:rPr>
          <w:rFonts w:eastAsia="Arial"/>
        </w:rPr>
        <w:t>When a track controller is selected, the action display shall provide an option to show or hide the range of the track controller on the track display</w:t>
      </w:r>
    </w:p>
    <w:p w14:paraId="13026B57" w14:textId="4DB706DD" w:rsidR="009E4EFC" w:rsidRDefault="009E4EFC" w:rsidP="009E4EFC">
      <w:pPr>
        <w:pStyle w:val="Heading4"/>
        <w:rPr>
          <w:rFonts w:eastAsia="Arial"/>
        </w:rPr>
      </w:pPr>
      <w:r>
        <w:rPr>
          <w:rFonts w:eastAsia="Arial"/>
        </w:rPr>
        <w:t>If necessary, pressing an action button shall display a popup window to request additional information from the user. Additional information may include a text box for entering an alphanumeric value, or radio buttons for selecting from a fixed set of options.</w:t>
      </w:r>
    </w:p>
    <w:p w14:paraId="0F2F8D63" w14:textId="77777777" w:rsidR="009E4EFC" w:rsidRDefault="009E4EFC" w:rsidP="009E4EFC">
      <w:pPr>
        <w:pStyle w:val="Heading4"/>
        <w:rPr>
          <w:rFonts w:eastAsia="Arial"/>
        </w:rPr>
      </w:pPr>
      <w:r>
        <w:rPr>
          <w:rFonts w:eastAsia="Arial"/>
        </w:rPr>
        <w:t xml:space="preserve">Popup windows for additional information shall have an OK and a Cancel button. </w:t>
      </w:r>
    </w:p>
    <w:p w14:paraId="1ADB3887" w14:textId="77777777" w:rsidR="009E4EFC" w:rsidRDefault="009E4EFC" w:rsidP="009E4EFC">
      <w:pPr>
        <w:pStyle w:val="Heading5"/>
        <w:rPr>
          <w:rFonts w:eastAsia="Arial"/>
        </w:rPr>
      </w:pPr>
      <w:r>
        <w:rPr>
          <w:rFonts w:eastAsia="Arial"/>
        </w:rPr>
        <w:t xml:space="preserve">Pressing the OK button will attempt to take the requested action. </w:t>
      </w:r>
    </w:p>
    <w:p w14:paraId="4C25C3C2" w14:textId="0CE81A6C" w:rsidR="009E4EFC" w:rsidRDefault="009E4EFC" w:rsidP="009E4EFC">
      <w:pPr>
        <w:pStyle w:val="Heading5"/>
        <w:numPr>
          <w:ilvl w:val="0"/>
          <w:numId w:val="26"/>
        </w:numPr>
        <w:rPr>
          <w:rFonts w:eastAsia="Arial"/>
        </w:rPr>
      </w:pPr>
      <w:r>
        <w:rPr>
          <w:rFonts w:eastAsia="Arial"/>
        </w:rPr>
        <w:t>If the value entered is invalid, the popup shall display text indicating to the user that the value is invalid and the popup shall remain open</w:t>
      </w:r>
    </w:p>
    <w:p w14:paraId="691ACFA2" w14:textId="3B5EB900" w:rsidR="00641B95" w:rsidRPr="00641B95" w:rsidRDefault="00641B95" w:rsidP="00641B95">
      <w:pPr>
        <w:pStyle w:val="Heading5"/>
        <w:numPr>
          <w:ilvl w:val="0"/>
          <w:numId w:val="26"/>
        </w:numPr>
        <w:rPr>
          <w:rFonts w:eastAsia="Arial"/>
        </w:rPr>
      </w:pPr>
      <w:r>
        <w:rPr>
          <w:rFonts w:eastAsia="Arial"/>
        </w:rPr>
        <w:t>If the value entered is valid, the popup will be dismissed and the action request will be sent to the appropriate destination (e.g. the track controller)</w:t>
      </w:r>
    </w:p>
    <w:p w14:paraId="018F30B1" w14:textId="678FA912" w:rsidR="009E4EFC" w:rsidRDefault="009E4EFC" w:rsidP="009E4EFC">
      <w:pPr>
        <w:pStyle w:val="Heading5"/>
        <w:rPr>
          <w:rFonts w:eastAsia="Arial"/>
        </w:rPr>
      </w:pPr>
      <w:r>
        <w:rPr>
          <w:rFonts w:eastAsia="Arial"/>
        </w:rPr>
        <w:t>Pressing the cancel button will dismiss the popup without taking any action</w:t>
      </w:r>
    </w:p>
    <w:p w14:paraId="48C5C426" w14:textId="77777777" w:rsidR="00CC2A70" w:rsidRPr="00CC2A70" w:rsidRDefault="00CC2A70" w:rsidP="00CC2A70">
      <w:pPr>
        <w:rPr>
          <w:rFonts w:eastAsia="Arial"/>
        </w:rPr>
      </w:pPr>
    </w:p>
    <w:p w14:paraId="36F4C754" w14:textId="1583AC83" w:rsidR="009E4EFC" w:rsidRDefault="00CC2A70" w:rsidP="00CC2A70">
      <w:pPr>
        <w:pStyle w:val="Heading3"/>
        <w:rPr>
          <w:rFonts w:eastAsia="Arial"/>
        </w:rPr>
      </w:pPr>
      <w:bookmarkStart w:id="92" w:name="_Toc190082931"/>
      <w:r>
        <w:rPr>
          <w:rFonts w:eastAsia="Arial"/>
        </w:rPr>
        <w:t>View Control Display</w:t>
      </w:r>
      <w:bookmarkEnd w:id="92"/>
    </w:p>
    <w:p w14:paraId="5F1075CA" w14:textId="2858DCBA" w:rsidR="00CC2A70" w:rsidRDefault="00CC2A70" w:rsidP="00CC2A70">
      <w:pPr>
        <w:pStyle w:val="Heading4"/>
        <w:rPr>
          <w:rFonts w:eastAsia="Arial"/>
        </w:rPr>
      </w:pPr>
      <w:r>
        <w:rPr>
          <w:rFonts w:eastAsia="Arial"/>
        </w:rPr>
        <w:t xml:space="preserve">The view control display shall display checkboxes for track, railroad crossings, trains, </w:t>
      </w:r>
      <w:r w:rsidR="00F53FFE">
        <w:rPr>
          <w:rFonts w:eastAsia="Arial"/>
        </w:rPr>
        <w:t xml:space="preserve">tunnels, </w:t>
      </w:r>
      <w:r>
        <w:rPr>
          <w:rFonts w:eastAsia="Arial"/>
        </w:rPr>
        <w:t>and train stations</w:t>
      </w:r>
    </w:p>
    <w:p w14:paraId="192EA0B3" w14:textId="571D9B74" w:rsidR="00CC2A70" w:rsidRDefault="00CC2A70" w:rsidP="00CC2A70">
      <w:pPr>
        <w:pStyle w:val="Heading4"/>
        <w:rPr>
          <w:rFonts w:eastAsia="Arial"/>
        </w:rPr>
      </w:pPr>
      <w:r>
        <w:rPr>
          <w:rFonts w:eastAsia="Arial"/>
        </w:rPr>
        <w:t>Checking or unchecking a checkbox shall update the track display immediately with the appropriate components. A checked box indicates the corresponding components should be displayed, and an unchecked box means to hide the corresponding components</w:t>
      </w:r>
    </w:p>
    <w:p w14:paraId="7EDFCC12" w14:textId="3B5034E2" w:rsidR="004F7A63" w:rsidRDefault="004D7604" w:rsidP="004F7A63">
      <w:pPr>
        <w:pStyle w:val="Heading4"/>
        <w:rPr>
          <w:rFonts w:eastAsia="Arial"/>
        </w:rPr>
      </w:pPr>
      <w:r>
        <w:rPr>
          <w:rFonts w:eastAsia="Arial"/>
        </w:rPr>
        <w:t>When a component is selected, t</w:t>
      </w:r>
      <w:r w:rsidR="004F7A63">
        <w:rPr>
          <w:rFonts w:eastAsia="Arial"/>
        </w:rPr>
        <w:t xml:space="preserve">he </w:t>
      </w:r>
      <w:r>
        <w:rPr>
          <w:rFonts w:eastAsia="Arial"/>
        </w:rPr>
        <w:t>view control display shall display a button to unselect all elements. Pressing the unselect button will unselect all elements.</w:t>
      </w:r>
    </w:p>
    <w:p w14:paraId="6F11961B" w14:textId="77777777" w:rsidR="00FA752C" w:rsidRPr="00FA752C" w:rsidRDefault="00FA752C" w:rsidP="00FA752C">
      <w:pPr>
        <w:rPr>
          <w:rFonts w:eastAsia="Arial"/>
        </w:rPr>
      </w:pPr>
    </w:p>
    <w:p w14:paraId="5E7B8F70" w14:textId="6AAFA31E" w:rsidR="00FA752C" w:rsidRDefault="00FA752C" w:rsidP="00FA752C">
      <w:pPr>
        <w:pStyle w:val="Heading3"/>
        <w:rPr>
          <w:rFonts w:eastAsia="Arial"/>
        </w:rPr>
      </w:pPr>
      <w:bookmarkStart w:id="93" w:name="_Toc190082932"/>
      <w:r>
        <w:rPr>
          <w:rFonts w:eastAsia="Arial"/>
        </w:rPr>
        <w:t>Routing Trains</w:t>
      </w:r>
      <w:bookmarkEnd w:id="93"/>
    </w:p>
    <w:p w14:paraId="10B86C58" w14:textId="429528F3" w:rsidR="00FA752C" w:rsidRDefault="00FA752C" w:rsidP="00FA752C">
      <w:pPr>
        <w:pStyle w:val="Heading4"/>
        <w:rPr>
          <w:rFonts w:eastAsia="Arial"/>
        </w:rPr>
      </w:pPr>
      <w:r>
        <w:rPr>
          <w:rFonts w:eastAsia="Arial"/>
        </w:rPr>
        <w:t>The CTC GUI shall provide the ability</w:t>
      </w:r>
      <w:r w:rsidR="007857F5">
        <w:rPr>
          <w:rFonts w:eastAsia="Arial"/>
        </w:rPr>
        <w:t xml:space="preserve"> to suggest routes to trains via an action button in the action display</w:t>
      </w:r>
    </w:p>
    <w:p w14:paraId="0F35237D" w14:textId="42EBC358" w:rsidR="00FA752C" w:rsidRDefault="00FA752C" w:rsidP="00FA752C">
      <w:pPr>
        <w:pStyle w:val="Heading4"/>
        <w:rPr>
          <w:rFonts w:eastAsia="Arial"/>
        </w:rPr>
      </w:pPr>
      <w:r>
        <w:rPr>
          <w:rFonts w:eastAsia="Arial"/>
        </w:rPr>
        <w:t xml:space="preserve">While in </w:t>
      </w:r>
      <w:r w:rsidR="007857F5">
        <w:rPr>
          <w:rFonts w:eastAsia="Arial"/>
        </w:rPr>
        <w:t>the train routing mode, track blocks on the track display shall display a colored circle if part of the planned route, or an empty circle if not part of the planned train route</w:t>
      </w:r>
    </w:p>
    <w:p w14:paraId="429400B4" w14:textId="5606CAF7" w:rsidR="007857F5" w:rsidRDefault="007857F5" w:rsidP="007857F5">
      <w:pPr>
        <w:pStyle w:val="Heading4"/>
        <w:rPr>
          <w:rFonts w:eastAsia="Arial"/>
        </w:rPr>
      </w:pPr>
      <w:r>
        <w:rPr>
          <w:rFonts w:eastAsia="Arial"/>
        </w:rPr>
        <w:t>While in the train routing mode, clicking components in the train display shall not select the component</w:t>
      </w:r>
    </w:p>
    <w:p w14:paraId="04D7633D" w14:textId="58C3E1D4" w:rsidR="007857F5" w:rsidRDefault="007857F5" w:rsidP="007857F5">
      <w:pPr>
        <w:pStyle w:val="Heading4"/>
        <w:rPr>
          <w:rFonts w:eastAsia="Arial"/>
        </w:rPr>
      </w:pPr>
      <w:r>
        <w:rPr>
          <w:rFonts w:eastAsia="Arial"/>
        </w:rPr>
        <w:t>While in the train routing mode, the action display shall provide options to suggest the displayed route, or to cancel route editting</w:t>
      </w:r>
    </w:p>
    <w:p w14:paraId="4B2F4AA8" w14:textId="2CAD9349" w:rsidR="007857F5" w:rsidRDefault="007857F5" w:rsidP="007857F5">
      <w:pPr>
        <w:pStyle w:val="Heading5"/>
        <w:rPr>
          <w:rFonts w:eastAsia="Arial"/>
        </w:rPr>
      </w:pPr>
      <w:r>
        <w:rPr>
          <w:rFonts w:eastAsia="Arial"/>
        </w:rPr>
        <w:t>If the displayed route is contiguous and valid, clicking the suggest button shall immediately suggest the displayed route to the selected train and exit train routing mode</w:t>
      </w:r>
    </w:p>
    <w:p w14:paraId="68897359" w14:textId="5CF2BCFD" w:rsidR="007857F5" w:rsidRPr="007857F5" w:rsidRDefault="007857F5" w:rsidP="007857F5">
      <w:pPr>
        <w:pStyle w:val="Heading5"/>
        <w:rPr>
          <w:rFonts w:eastAsia="Arial"/>
        </w:rPr>
      </w:pPr>
      <w:r>
        <w:rPr>
          <w:rFonts w:eastAsia="Arial"/>
        </w:rPr>
        <w:t>If the displaye route is not contiguous or is otherwise invalid, a popup shall be displayed to the user indicating the route is invalid, and the train routing mode shall remain open</w:t>
      </w:r>
    </w:p>
    <w:p w14:paraId="3F4933AD" w14:textId="1CA90EE5" w:rsidR="007857F5" w:rsidRDefault="007857F5" w:rsidP="007857F5">
      <w:pPr>
        <w:pStyle w:val="Heading4"/>
        <w:rPr>
          <w:rFonts w:eastAsia="Arial"/>
        </w:rPr>
      </w:pPr>
      <w:r>
        <w:rPr>
          <w:rFonts w:eastAsia="Arial"/>
        </w:rPr>
        <w:lastRenderedPageBreak/>
        <w:t xml:space="preserve">While in train editing mode, clicking track blocks shall toggle </w:t>
      </w:r>
      <w:r w:rsidR="00586987">
        <w:rPr>
          <w:rFonts w:eastAsia="Arial"/>
        </w:rPr>
        <w:t>the inclusion of that track block on the displayed train route</w:t>
      </w:r>
    </w:p>
    <w:p w14:paraId="40591173" w14:textId="77777777" w:rsidR="00DA46B1" w:rsidRPr="00DA46B1" w:rsidRDefault="00DA46B1" w:rsidP="00DA46B1">
      <w:pPr>
        <w:rPr>
          <w:rFonts w:eastAsia="Arial"/>
        </w:rPr>
      </w:pPr>
    </w:p>
    <w:p w14:paraId="360FF6BB" w14:textId="76088812" w:rsidR="00DA46B1" w:rsidRDefault="00DA46B1" w:rsidP="00DA46B1">
      <w:pPr>
        <w:pStyle w:val="Heading3"/>
        <w:rPr>
          <w:rFonts w:eastAsia="Arial"/>
        </w:rPr>
      </w:pPr>
      <w:bookmarkStart w:id="94" w:name="_Toc190082933"/>
      <w:r>
        <w:rPr>
          <w:rFonts w:eastAsia="Arial"/>
        </w:rPr>
        <w:t>Scheduling Trains</w:t>
      </w:r>
      <w:bookmarkEnd w:id="94"/>
    </w:p>
    <w:p w14:paraId="33FF4CCF" w14:textId="5673D20B" w:rsidR="00DA46B1" w:rsidRDefault="00DA46B1" w:rsidP="00DA46B1">
      <w:pPr>
        <w:pStyle w:val="Heading4"/>
        <w:rPr>
          <w:rFonts w:eastAsia="Arial"/>
        </w:rPr>
      </w:pPr>
      <w:r>
        <w:rPr>
          <w:rFonts w:eastAsia="Arial"/>
        </w:rPr>
        <w:t>The CTC GUI shall provide access to the train scheduler via a drop-down menu at the top of the screen</w:t>
      </w:r>
    </w:p>
    <w:p w14:paraId="344DD992" w14:textId="5B2C6F50" w:rsidR="00DA46B1" w:rsidRDefault="00DA46B1" w:rsidP="00DA46B1">
      <w:pPr>
        <w:pStyle w:val="Heading4"/>
        <w:rPr>
          <w:rFonts w:eastAsia="Arial"/>
        </w:rPr>
      </w:pPr>
      <w:r>
        <w:rPr>
          <w:rFonts w:eastAsia="Arial"/>
        </w:rPr>
        <w:t>Opening the train scheduler shall</w:t>
      </w:r>
      <w:r w:rsidR="00B178A6">
        <w:rPr>
          <w:rFonts w:eastAsia="Arial"/>
        </w:rPr>
        <w:t xml:space="preserve"> open a new window containing a </w:t>
      </w:r>
      <w:r>
        <w:rPr>
          <w:rFonts w:eastAsia="Arial"/>
        </w:rPr>
        <w:t>table</w:t>
      </w:r>
      <w:r w:rsidR="00534A54">
        <w:rPr>
          <w:rFonts w:eastAsia="Arial"/>
        </w:rPr>
        <w:t xml:space="preserve"> of the scheduling information</w:t>
      </w:r>
    </w:p>
    <w:p w14:paraId="52B7349E" w14:textId="17FB744F" w:rsidR="00B178A6" w:rsidRPr="00B178A6" w:rsidRDefault="00B178A6" w:rsidP="00B178A6">
      <w:pPr>
        <w:pStyle w:val="Heading4"/>
        <w:rPr>
          <w:rFonts w:eastAsia="Arial"/>
        </w:rPr>
      </w:pPr>
      <w:r>
        <w:rPr>
          <w:rFonts w:eastAsia="Arial"/>
        </w:rPr>
        <w:t xml:space="preserve">If the scheduling information does not fit in the window, a verticle scrollbar </w:t>
      </w:r>
      <w:r w:rsidR="00A578F7">
        <w:rPr>
          <w:rFonts w:eastAsia="Arial"/>
        </w:rPr>
        <w:t xml:space="preserve">shall be provided on the window to scroll through the entires </w:t>
      </w:r>
    </w:p>
    <w:p w14:paraId="250A9215" w14:textId="371AC7CC" w:rsidR="00534A54" w:rsidRDefault="00534A54" w:rsidP="00534A54">
      <w:pPr>
        <w:pStyle w:val="Heading4"/>
        <w:rPr>
          <w:rFonts w:eastAsia="Arial"/>
        </w:rPr>
      </w:pPr>
      <w:r>
        <w:rPr>
          <w:rFonts w:eastAsia="Arial"/>
        </w:rPr>
        <w:t>The scheduling table shall display columns for the train name, departure statio</w:t>
      </w:r>
      <w:r w:rsidR="00C17353">
        <w:rPr>
          <w:rFonts w:eastAsia="Arial"/>
        </w:rPr>
        <w:t>n, departing time, destination,</w:t>
      </w:r>
      <w:r>
        <w:rPr>
          <w:rFonts w:eastAsia="Arial"/>
        </w:rPr>
        <w:t xml:space="preserve"> and recurrence</w:t>
      </w:r>
    </w:p>
    <w:p w14:paraId="5C3A5BDE" w14:textId="3956B719" w:rsidR="00534A54" w:rsidRDefault="00534A54" w:rsidP="00534A54">
      <w:pPr>
        <w:pStyle w:val="Heading4"/>
        <w:rPr>
          <w:rFonts w:eastAsia="Arial"/>
        </w:rPr>
      </w:pPr>
      <w:r>
        <w:rPr>
          <w:rFonts w:eastAsia="Arial"/>
        </w:rPr>
        <w:t>Each schedule entry shall contain information in every cell of the row, with the exception of recurrence which may be “NONE”</w:t>
      </w:r>
    </w:p>
    <w:p w14:paraId="4EBB0756" w14:textId="1A098C40" w:rsidR="00534A54" w:rsidRDefault="00534A54" w:rsidP="00534A54">
      <w:pPr>
        <w:pStyle w:val="Heading4"/>
        <w:rPr>
          <w:rFonts w:eastAsia="Arial"/>
        </w:rPr>
      </w:pPr>
      <w:r>
        <w:rPr>
          <w:rFonts w:eastAsia="Arial"/>
        </w:rPr>
        <w:t>Each schedule entry shall provide options to edit or delete the entry on the right side of the entry row</w:t>
      </w:r>
    </w:p>
    <w:p w14:paraId="2D4A64CB" w14:textId="73EABA8A" w:rsidR="00534A54" w:rsidRDefault="00DD5497" w:rsidP="00534A54">
      <w:pPr>
        <w:pStyle w:val="Heading4"/>
        <w:rPr>
          <w:rFonts w:eastAsia="Arial"/>
        </w:rPr>
      </w:pPr>
      <w:r>
        <w:rPr>
          <w:rFonts w:eastAsia="Arial"/>
        </w:rPr>
        <w:t xml:space="preserve">When </w:t>
      </w:r>
      <w:r w:rsidR="00534A54">
        <w:rPr>
          <w:rFonts w:eastAsia="Arial"/>
        </w:rPr>
        <w:t xml:space="preserve">the </w:t>
      </w:r>
      <w:r w:rsidR="006E6A42">
        <w:rPr>
          <w:rFonts w:eastAsia="Arial"/>
        </w:rPr>
        <w:t xml:space="preserve">edit </w:t>
      </w:r>
      <w:r>
        <w:rPr>
          <w:rFonts w:eastAsia="Arial"/>
        </w:rPr>
        <w:t xml:space="preserve">button is </w:t>
      </w:r>
      <w:r w:rsidR="006E6A42">
        <w:rPr>
          <w:rFonts w:eastAsia="Arial"/>
        </w:rPr>
        <w:t>clicked</w:t>
      </w:r>
      <w:r w:rsidR="00534A54">
        <w:rPr>
          <w:rFonts w:eastAsia="Arial"/>
        </w:rPr>
        <w:t xml:space="preserve">, </w:t>
      </w:r>
      <w:r>
        <w:rPr>
          <w:rFonts w:eastAsia="Arial"/>
        </w:rPr>
        <w:t>the schedule entry shall be highlighted and allow editing of the entry information</w:t>
      </w:r>
    </w:p>
    <w:p w14:paraId="336523C8" w14:textId="5CAACC58" w:rsidR="00737123" w:rsidRDefault="00737123" w:rsidP="00737123">
      <w:pPr>
        <w:pStyle w:val="Heading5"/>
        <w:rPr>
          <w:rFonts w:eastAsia="Arial"/>
        </w:rPr>
      </w:pPr>
      <w:r>
        <w:rPr>
          <w:rFonts w:eastAsia="Arial"/>
        </w:rPr>
        <w:t>When editting a schedule entry, the edit button shall be replaced with an OK button, and the delete button shall be replaced with a Cancel button</w:t>
      </w:r>
    </w:p>
    <w:p w14:paraId="1F6E3B51" w14:textId="4D708493" w:rsidR="00737123" w:rsidRDefault="00737123" w:rsidP="00737123">
      <w:pPr>
        <w:pStyle w:val="Heading5"/>
        <w:rPr>
          <w:rFonts w:eastAsia="Arial"/>
        </w:rPr>
      </w:pPr>
      <w:r>
        <w:rPr>
          <w:rFonts w:eastAsia="Arial"/>
        </w:rPr>
        <w:t>The OK button shall check the schedule entry for validity, save the changes if valid, and exit editting mode</w:t>
      </w:r>
    </w:p>
    <w:p w14:paraId="17827889" w14:textId="4E8335E3" w:rsidR="00B91EEB" w:rsidRPr="00B91EEB" w:rsidRDefault="00B91EEB" w:rsidP="00B91EEB">
      <w:pPr>
        <w:pStyle w:val="Heading5"/>
        <w:rPr>
          <w:rFonts w:eastAsia="Arial"/>
        </w:rPr>
      </w:pPr>
      <w:r>
        <w:rPr>
          <w:rFonts w:eastAsia="Arial"/>
        </w:rPr>
        <w:t>If the entry data is valid, a popup shall be displayed indicating to the user that the entered data is invalid, and editting mode shall remain open</w:t>
      </w:r>
    </w:p>
    <w:p w14:paraId="6D17B4E6" w14:textId="433EEE8C" w:rsidR="00737123" w:rsidRPr="00737123" w:rsidRDefault="00737123" w:rsidP="00737123">
      <w:pPr>
        <w:pStyle w:val="Heading5"/>
        <w:rPr>
          <w:rFonts w:eastAsia="Arial"/>
        </w:rPr>
      </w:pPr>
      <w:r>
        <w:rPr>
          <w:rFonts w:eastAsia="Arial"/>
        </w:rPr>
        <w:t>The cancle button shall revert any changes to the schedule entry and exit editting mode</w:t>
      </w:r>
    </w:p>
    <w:p w14:paraId="5B12B4AE" w14:textId="7C9CC5DB" w:rsidR="00DD5497" w:rsidRDefault="00C17353" w:rsidP="00DD5497">
      <w:pPr>
        <w:pStyle w:val="Heading5"/>
        <w:rPr>
          <w:rFonts w:eastAsia="Arial"/>
        </w:rPr>
      </w:pPr>
      <w:r>
        <w:rPr>
          <w:rFonts w:eastAsia="Arial"/>
        </w:rPr>
        <w:t>The train, departure, and destination fields shall allow selection from a drop-down menu of valid trains and stations</w:t>
      </w:r>
    </w:p>
    <w:p w14:paraId="1DFE16C0" w14:textId="16BE2447" w:rsidR="00737123" w:rsidRPr="00737123" w:rsidRDefault="00C17353" w:rsidP="00B91EEB">
      <w:pPr>
        <w:pStyle w:val="Heading5"/>
        <w:rPr>
          <w:rFonts w:eastAsia="Arial"/>
        </w:rPr>
      </w:pPr>
      <w:r>
        <w:rPr>
          <w:rFonts w:eastAsia="Arial"/>
        </w:rPr>
        <w:t>The departure time shall be entered via keyboard</w:t>
      </w:r>
      <w:r w:rsidR="00B91EEB">
        <w:rPr>
          <w:rFonts w:eastAsia="Arial"/>
        </w:rPr>
        <w:t xml:space="preserve"> and</w:t>
      </w:r>
      <w:r w:rsidR="00737123">
        <w:rPr>
          <w:rFonts w:eastAsia="Arial"/>
        </w:rPr>
        <w:t xml:space="preserve"> must be entered in </w:t>
      </w:r>
      <w:r>
        <w:rPr>
          <w:rFonts w:eastAsia="Arial"/>
        </w:rPr>
        <w:t>hh:mm am/pm</w:t>
      </w:r>
      <w:r w:rsidR="00B91EEB">
        <w:rPr>
          <w:rFonts w:eastAsia="Arial"/>
        </w:rPr>
        <w:t xml:space="preserve"> format</w:t>
      </w:r>
    </w:p>
    <w:p w14:paraId="7D915B21" w14:textId="43C17164" w:rsidR="00DD5497" w:rsidRDefault="00CB3FB8" w:rsidP="00DD5497">
      <w:pPr>
        <w:pStyle w:val="Heading4"/>
        <w:rPr>
          <w:rFonts w:eastAsia="Arial"/>
        </w:rPr>
      </w:pPr>
      <w:r>
        <w:rPr>
          <w:rFonts w:eastAsia="Arial"/>
        </w:rPr>
        <w:t>Pressing the delete button shall display a popup with an OK and Cancel button to confirm deletion of the schedule entry</w:t>
      </w:r>
    </w:p>
    <w:p w14:paraId="3A03EDAA" w14:textId="29A35F77" w:rsidR="00CB3FB8" w:rsidRDefault="00CB3FB8" w:rsidP="00CB3FB8">
      <w:pPr>
        <w:pStyle w:val="Heading5"/>
        <w:rPr>
          <w:rFonts w:eastAsia="Arial"/>
        </w:rPr>
      </w:pPr>
      <w:r>
        <w:rPr>
          <w:rFonts w:eastAsia="Arial"/>
        </w:rPr>
        <w:t>Pressing the OK Button will remove the entry from the table and close the popup</w:t>
      </w:r>
    </w:p>
    <w:p w14:paraId="35159A33" w14:textId="7B92282D" w:rsidR="00CB3FB8" w:rsidRPr="00CB3FB8" w:rsidRDefault="00CB3FB8" w:rsidP="00CB3FB8">
      <w:pPr>
        <w:pStyle w:val="Heading5"/>
        <w:rPr>
          <w:rFonts w:eastAsia="Arial"/>
        </w:rPr>
      </w:pPr>
      <w:r>
        <w:rPr>
          <w:rFonts w:eastAsia="Arial"/>
        </w:rPr>
        <w:t>Pressing the Cancel button will close the popup without deleting the schedule entry</w:t>
      </w:r>
    </w:p>
    <w:p w14:paraId="543149B0" w14:textId="765FF521" w:rsidR="006E6A42" w:rsidRDefault="00A741B1" w:rsidP="00A741B1">
      <w:pPr>
        <w:pStyle w:val="Heading4"/>
        <w:rPr>
          <w:rFonts w:eastAsia="Arial"/>
        </w:rPr>
      </w:pPr>
      <w:r>
        <w:rPr>
          <w:rFonts w:eastAsia="Arial"/>
        </w:rPr>
        <w:t>The scheduler window shall provide a button to add new schedule entries</w:t>
      </w:r>
    </w:p>
    <w:p w14:paraId="44BBDED2" w14:textId="332F735B" w:rsidR="00A741B1" w:rsidRDefault="00A741B1" w:rsidP="00A741B1">
      <w:pPr>
        <w:pStyle w:val="Heading4"/>
        <w:rPr>
          <w:rFonts w:eastAsia="Arial"/>
        </w:rPr>
      </w:pPr>
      <w:r>
        <w:rPr>
          <w:rFonts w:eastAsia="Arial"/>
        </w:rPr>
        <w:t>Pressing the add button shall create a new entry in the table which is highlighted and editable</w:t>
      </w:r>
    </w:p>
    <w:p w14:paraId="424FB966" w14:textId="5F7DB23E" w:rsidR="00860AE8" w:rsidRDefault="00A741B1" w:rsidP="00027A05">
      <w:pPr>
        <w:pStyle w:val="Heading4"/>
        <w:rPr>
          <w:rFonts w:eastAsia="Arial"/>
        </w:rPr>
      </w:pPr>
      <w:r>
        <w:rPr>
          <w:rFonts w:eastAsia="Arial"/>
        </w:rPr>
        <w:t>The behavior of adding a new entry shall be identical to editting an existing entry, except that the fields are initially blank</w:t>
      </w:r>
      <w:bookmarkEnd w:id="91"/>
    </w:p>
    <w:p w14:paraId="07F84DE3" w14:textId="70A90D19" w:rsidR="003628D5" w:rsidRDefault="003628D5" w:rsidP="003628D5">
      <w:pPr>
        <w:pStyle w:val="Heading4"/>
        <w:rPr>
          <w:rFonts w:eastAsia="Arial"/>
        </w:rPr>
      </w:pPr>
      <w:r>
        <w:rPr>
          <w:rFonts w:eastAsia="Arial"/>
        </w:rPr>
        <w:t>Editing or adding a schedule entry shall immediately calculate and send a suggested route to the affected train</w:t>
      </w:r>
    </w:p>
    <w:p w14:paraId="154B48E1" w14:textId="77777777" w:rsidR="0057541C" w:rsidRPr="0057541C" w:rsidRDefault="0057541C" w:rsidP="0057541C">
      <w:pPr>
        <w:rPr>
          <w:rFonts w:eastAsia="Arial"/>
        </w:rPr>
      </w:pPr>
    </w:p>
    <w:p w14:paraId="77CC458D" w14:textId="701AFF22" w:rsidR="0057541C" w:rsidRDefault="0057541C" w:rsidP="0057541C">
      <w:pPr>
        <w:pStyle w:val="Heading3"/>
        <w:rPr>
          <w:rFonts w:eastAsia="Arial"/>
        </w:rPr>
      </w:pPr>
      <w:r>
        <w:rPr>
          <w:rFonts w:eastAsia="Arial"/>
        </w:rPr>
        <w:t>Simulation</w:t>
      </w:r>
    </w:p>
    <w:p w14:paraId="6716C89C" w14:textId="606FED51" w:rsidR="0057541C" w:rsidRDefault="0057541C" w:rsidP="0057541C">
      <w:pPr>
        <w:pStyle w:val="Heading4"/>
        <w:rPr>
          <w:rFonts w:eastAsia="Arial"/>
        </w:rPr>
      </w:pPr>
      <w:r>
        <w:rPr>
          <w:rFonts w:eastAsia="Arial"/>
        </w:rPr>
        <w:t>The transit control simulation shall run at the speed specified in the system configuration</w:t>
      </w:r>
    </w:p>
    <w:p w14:paraId="41B4FE7C" w14:textId="41861139" w:rsidR="00EF5A7A" w:rsidRDefault="00EF5A7A" w:rsidP="00EF5A7A">
      <w:pPr>
        <w:pStyle w:val="Heading4"/>
        <w:rPr>
          <w:rFonts w:eastAsia="Arial"/>
        </w:rPr>
      </w:pPr>
      <w:r>
        <w:rPr>
          <w:rFonts w:eastAsia="Arial"/>
        </w:rPr>
        <w:t>When the scheduling mode is set to automatic in the system configuration, the CTC shall automatically send a suggestion to trains to d</w:t>
      </w:r>
      <w:r w:rsidRPr="00EF5A7A">
        <w:rPr>
          <w:rFonts w:eastAsia="Arial"/>
        </w:rPr>
        <w:t xml:space="preserve">epart from their scheduled stations at the scheduled </w:t>
      </w:r>
      <w:r>
        <w:rPr>
          <w:rFonts w:eastAsia="Arial"/>
        </w:rPr>
        <w:t xml:space="preserve">simulation </w:t>
      </w:r>
      <w:r w:rsidRPr="00EF5A7A">
        <w:rPr>
          <w:rFonts w:eastAsia="Arial"/>
        </w:rPr>
        <w:t>departure ti</w:t>
      </w:r>
      <w:r>
        <w:rPr>
          <w:rFonts w:eastAsia="Arial"/>
        </w:rPr>
        <w:t xml:space="preserve">me when possible </w:t>
      </w:r>
    </w:p>
    <w:p w14:paraId="1DEE12B7" w14:textId="24FF0E02" w:rsidR="00EF5A7A" w:rsidRDefault="00EF5A7A" w:rsidP="00EF5A7A">
      <w:pPr>
        <w:pStyle w:val="Heading4"/>
        <w:rPr>
          <w:rFonts w:eastAsia="Arial"/>
        </w:rPr>
      </w:pPr>
      <w:r>
        <w:rPr>
          <w:rFonts w:eastAsia="Arial"/>
        </w:rPr>
        <w:t xml:space="preserve">When the scheduling mode is set to </w:t>
      </w:r>
      <w:r>
        <w:rPr>
          <w:rFonts w:eastAsia="Arial"/>
        </w:rPr>
        <w:t>user confirmation</w:t>
      </w:r>
      <w:r>
        <w:rPr>
          <w:rFonts w:eastAsia="Arial"/>
        </w:rPr>
        <w:t xml:space="preserve"> in the system configuration, the CTC shall </w:t>
      </w:r>
      <w:r>
        <w:rPr>
          <w:rFonts w:eastAsia="Arial"/>
        </w:rPr>
        <w:t>display a popup to the user at the scheduled simulation departure time</w:t>
      </w:r>
    </w:p>
    <w:p w14:paraId="67C92808" w14:textId="0D756827" w:rsidR="00EF5A7A" w:rsidRDefault="00EF5A7A" w:rsidP="00EF5A7A">
      <w:pPr>
        <w:pStyle w:val="Heading4"/>
        <w:rPr>
          <w:rFonts w:eastAsia="Arial"/>
        </w:rPr>
      </w:pPr>
      <w:r>
        <w:rPr>
          <w:rFonts w:eastAsia="Arial"/>
        </w:rPr>
        <w:t>The popup shall display the train name, departing station, and departure time, and a prompt to dispatch the train or cancel the dispatch</w:t>
      </w:r>
    </w:p>
    <w:p w14:paraId="5384170E" w14:textId="480FB633" w:rsidR="00EF5A7A" w:rsidRDefault="00EF5A7A" w:rsidP="00EF5A7A">
      <w:pPr>
        <w:pStyle w:val="Heading5"/>
        <w:rPr>
          <w:rFonts w:eastAsia="Arial"/>
        </w:rPr>
      </w:pPr>
      <w:r>
        <w:rPr>
          <w:rFonts w:eastAsia="Arial"/>
        </w:rPr>
        <w:t xml:space="preserve">Confirmation of the dispatch shall dismiss the popup and </w:t>
      </w:r>
      <w:r>
        <w:rPr>
          <w:rFonts w:eastAsia="Arial"/>
        </w:rPr>
        <w:t xml:space="preserve">send a suggestion to </w:t>
      </w:r>
      <w:r>
        <w:rPr>
          <w:rFonts w:eastAsia="Arial"/>
        </w:rPr>
        <w:t>the train</w:t>
      </w:r>
      <w:r>
        <w:rPr>
          <w:rFonts w:eastAsia="Arial"/>
        </w:rPr>
        <w:t xml:space="preserve"> to d</w:t>
      </w:r>
      <w:r w:rsidRPr="00EF5A7A">
        <w:rPr>
          <w:rFonts w:eastAsia="Arial"/>
        </w:rPr>
        <w:t>epart f</w:t>
      </w:r>
      <w:r>
        <w:rPr>
          <w:rFonts w:eastAsia="Arial"/>
        </w:rPr>
        <w:t>rom the station</w:t>
      </w:r>
    </w:p>
    <w:p w14:paraId="4D0FF3B0" w14:textId="55EE8F5D" w:rsidR="00EF5A7A" w:rsidRPr="00EF5A7A" w:rsidRDefault="00EF5A7A" w:rsidP="00EF5A7A">
      <w:pPr>
        <w:pStyle w:val="Heading5"/>
        <w:rPr>
          <w:rFonts w:eastAsia="Arial"/>
        </w:rPr>
      </w:pPr>
      <w:r>
        <w:rPr>
          <w:rFonts w:eastAsia="Arial"/>
        </w:rPr>
        <w:t>Cancellation of the dispatch will dismiss the popup and will not send a suggestion to the train</w:t>
      </w:r>
    </w:p>
    <w:p w14:paraId="62783A08" w14:textId="77777777" w:rsidR="000D42BB" w:rsidRPr="000D42BB" w:rsidRDefault="000D42BB" w:rsidP="000D42BB">
      <w:pPr>
        <w:rPr>
          <w:rFonts w:eastAsia="Arial"/>
        </w:rPr>
      </w:pPr>
      <w:bookmarkStart w:id="95" w:name="_GoBack"/>
      <w:bookmarkEnd w:id="95"/>
    </w:p>
    <w:p w14:paraId="50523AB6" w14:textId="4C7C954B" w:rsidR="000D42BB" w:rsidRPr="00E74775" w:rsidRDefault="000D42BB" w:rsidP="000D42BB">
      <w:pPr>
        <w:pStyle w:val="Heading3"/>
        <w:rPr>
          <w:rFonts w:eastAsia="Arial"/>
          <w:highlight w:val="yellow"/>
        </w:rPr>
      </w:pPr>
      <w:r w:rsidRPr="00E74775">
        <w:rPr>
          <w:rFonts w:eastAsia="Arial"/>
          <w:highlight w:val="yellow"/>
        </w:rPr>
        <w:t>Track Editing</w:t>
      </w:r>
    </w:p>
    <w:p w14:paraId="4639A94D" w14:textId="22ABE669" w:rsidR="000D42BB" w:rsidRPr="00E74775" w:rsidRDefault="000D42BB" w:rsidP="000D42BB">
      <w:pPr>
        <w:pStyle w:val="Heading4"/>
        <w:rPr>
          <w:rFonts w:eastAsia="Arial"/>
          <w:highlight w:val="yellow"/>
        </w:rPr>
      </w:pPr>
      <w:r w:rsidRPr="00E74775">
        <w:rPr>
          <w:rFonts w:eastAsia="Arial"/>
          <w:highlight w:val="yellow"/>
        </w:rPr>
        <w:t>The CTC GUI shall provide access to the track editor via a drop-down menu at the top of the screen</w:t>
      </w:r>
    </w:p>
    <w:p w14:paraId="37B32136" w14:textId="6C2A627B" w:rsidR="000D42BB" w:rsidRPr="00E74775" w:rsidRDefault="000D42BB" w:rsidP="000D42BB">
      <w:pPr>
        <w:pStyle w:val="Heading4"/>
        <w:rPr>
          <w:rFonts w:eastAsia="Arial"/>
          <w:highlight w:val="yellow"/>
        </w:rPr>
      </w:pPr>
      <w:r w:rsidRPr="00E74775">
        <w:rPr>
          <w:rFonts w:eastAsia="Arial"/>
          <w:highlight w:val="yellow"/>
        </w:rPr>
        <w:t>Opening the track editor shall immediately stop the running transit system simulation</w:t>
      </w:r>
    </w:p>
    <w:p w14:paraId="49870F15" w14:textId="4D269EE8" w:rsidR="00415C05" w:rsidRPr="00E74775" w:rsidRDefault="00415C05" w:rsidP="00415C05">
      <w:pPr>
        <w:pStyle w:val="Heading4"/>
        <w:rPr>
          <w:rFonts w:eastAsia="Arial"/>
          <w:highlight w:val="yellow"/>
        </w:rPr>
      </w:pPr>
      <w:r w:rsidRPr="00E74775">
        <w:rPr>
          <w:rFonts w:eastAsia="Arial"/>
          <w:highlight w:val="yellow"/>
        </w:rPr>
        <w:t>The track editor screen layout of panels shall be identical to the main screen layout</w:t>
      </w:r>
    </w:p>
    <w:p w14:paraId="01491800" w14:textId="4D3839FF" w:rsidR="000D42BB" w:rsidRPr="00E74775" w:rsidRDefault="000D42BB" w:rsidP="000D42BB">
      <w:pPr>
        <w:pStyle w:val="Heading4"/>
        <w:rPr>
          <w:rFonts w:eastAsia="Arial"/>
          <w:highlight w:val="yellow"/>
        </w:rPr>
      </w:pPr>
      <w:r w:rsidRPr="00E74775">
        <w:rPr>
          <w:rFonts w:eastAsia="Arial"/>
          <w:highlight w:val="yellow"/>
        </w:rPr>
        <w:t xml:space="preserve">Opening the track editor shall prompt the user to </w:t>
      </w:r>
      <w:r w:rsidR="00415C05" w:rsidRPr="00E74775">
        <w:rPr>
          <w:rFonts w:eastAsia="Arial"/>
          <w:highlight w:val="yellow"/>
        </w:rPr>
        <w:t>create a new track layout or edit an existing track layout stored on disk</w:t>
      </w:r>
    </w:p>
    <w:p w14:paraId="5FAA7867" w14:textId="4150883B" w:rsidR="00415C05" w:rsidRPr="00E74775" w:rsidRDefault="00415C05" w:rsidP="00415C05">
      <w:pPr>
        <w:pStyle w:val="Heading5"/>
        <w:rPr>
          <w:rFonts w:eastAsia="Arial"/>
          <w:highlight w:val="yellow"/>
        </w:rPr>
      </w:pPr>
      <w:r w:rsidRPr="00E74775">
        <w:rPr>
          <w:rFonts w:eastAsia="Arial"/>
          <w:highlight w:val="yellow"/>
        </w:rPr>
        <w:lastRenderedPageBreak/>
        <w:t>Creating a new track layout shall display a blank space in the track display</w:t>
      </w:r>
    </w:p>
    <w:p w14:paraId="0B59AA80" w14:textId="4021C8D8" w:rsidR="00415C05" w:rsidRPr="00E74775" w:rsidRDefault="00415C05" w:rsidP="00415C05">
      <w:pPr>
        <w:pStyle w:val="Heading5"/>
        <w:rPr>
          <w:rFonts w:eastAsia="Arial"/>
          <w:highlight w:val="yellow"/>
        </w:rPr>
      </w:pPr>
      <w:r w:rsidRPr="00E74775">
        <w:rPr>
          <w:rFonts w:eastAsia="Arial"/>
          <w:highlight w:val="yellow"/>
        </w:rPr>
        <w:t>Opening an existing track for editing shall display the saved track in the track display</w:t>
      </w:r>
    </w:p>
    <w:p w14:paraId="6560CA27" w14:textId="637613F4" w:rsidR="00415C05" w:rsidRPr="00E74775" w:rsidRDefault="00415C05" w:rsidP="00415C05">
      <w:pPr>
        <w:pStyle w:val="Heading4"/>
        <w:rPr>
          <w:rFonts w:eastAsia="Arial"/>
          <w:highlight w:val="yellow"/>
        </w:rPr>
      </w:pPr>
      <w:r w:rsidRPr="00E74775">
        <w:rPr>
          <w:rFonts w:eastAsia="Arial"/>
          <w:highlight w:val="yellow"/>
        </w:rPr>
        <w:t>When no component is selected, the action window shall provide options for adding track components or trains to the track display</w:t>
      </w:r>
    </w:p>
    <w:p w14:paraId="6131954E" w14:textId="77777777" w:rsidR="000D42BB" w:rsidRPr="000D42BB" w:rsidRDefault="000D42BB" w:rsidP="000D42BB">
      <w:pPr>
        <w:rPr>
          <w:rFonts w:eastAsia="Arial"/>
        </w:rPr>
      </w:pPr>
    </w:p>
    <w:sectPr w:rsidR="000D42BB" w:rsidRPr="000D42BB">
      <w:pgSz w:w="16838" w:h="2381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7D2563" w14:textId="77777777" w:rsidR="0057541C" w:rsidRDefault="0057541C" w:rsidP="00860AE8">
      <w:pPr>
        <w:spacing w:after="0" w:line="240" w:lineRule="auto"/>
      </w:pPr>
      <w:r>
        <w:separator/>
      </w:r>
    </w:p>
  </w:endnote>
  <w:endnote w:type="continuationSeparator" w:id="0">
    <w:p w14:paraId="21F8DC5A" w14:textId="77777777" w:rsidR="0057541C" w:rsidRDefault="0057541C"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0C845" w14:textId="77777777" w:rsidR="0057541C" w:rsidRDefault="0057541C" w:rsidP="00860AE8">
      <w:pPr>
        <w:spacing w:after="0" w:line="240" w:lineRule="auto"/>
      </w:pPr>
      <w:r>
        <w:separator/>
      </w:r>
    </w:p>
  </w:footnote>
  <w:footnote w:type="continuationSeparator" w:id="0">
    <w:p w14:paraId="55092CEF" w14:textId="77777777" w:rsidR="0057541C" w:rsidRDefault="0057541C" w:rsidP="00860AE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C42DE"/>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D67E8B"/>
    <w:multiLevelType w:val="hybridMultilevel"/>
    <w:tmpl w:val="10B07974"/>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335EB9"/>
    <w:multiLevelType w:val="multilevel"/>
    <w:tmpl w:val="7F06A6AC"/>
    <w:lvl w:ilvl="0">
      <w:start w:val="2"/>
      <w:numFmt w:val="decimal"/>
      <w:lvlText w:val="%1"/>
      <w:lvlJc w:val="left"/>
      <w:pPr>
        <w:ind w:left="375" w:hanging="375"/>
      </w:pPr>
      <w:rPr>
        <w:rFonts w:eastAsiaTheme="minorEastAsia" w:hint="default"/>
      </w:rPr>
    </w:lvl>
    <w:lvl w:ilvl="1">
      <w:start w:val="2"/>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5">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544613E"/>
    <w:multiLevelType w:val="multilevel"/>
    <w:tmpl w:val="8D00D802"/>
    <w:lvl w:ilvl="0">
      <w:start w:val="2"/>
      <w:numFmt w:val="decimal"/>
      <w:lvlText w:val="%1"/>
      <w:lvlJc w:val="left"/>
      <w:pPr>
        <w:ind w:left="375" w:hanging="375"/>
      </w:pPr>
      <w:rPr>
        <w:rFonts w:eastAsiaTheme="minorEastAsia" w:hint="default"/>
      </w:rPr>
    </w:lvl>
    <w:lvl w:ilvl="1">
      <w:start w:val="5"/>
      <w:numFmt w:val="decimal"/>
      <w:lvlText w:val="%1.%2"/>
      <w:lvlJc w:val="left"/>
      <w:pPr>
        <w:ind w:left="720" w:hanging="72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440" w:hanging="144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1800" w:hanging="1800"/>
      </w:pPr>
      <w:rPr>
        <w:rFonts w:eastAsiaTheme="minorEastAsia" w:hint="default"/>
      </w:rPr>
    </w:lvl>
    <w:lvl w:ilvl="8">
      <w:start w:val="1"/>
      <w:numFmt w:val="decimal"/>
      <w:lvlText w:val="%1.%2.%3.%4.%5.%6.%7.%8.%9"/>
      <w:lvlJc w:val="left"/>
      <w:pPr>
        <w:ind w:left="2160" w:hanging="2160"/>
      </w:pPr>
      <w:rPr>
        <w:rFonts w:eastAsiaTheme="minorEastAsia" w:hint="default"/>
      </w:rPr>
    </w:lvl>
  </w:abstractNum>
  <w:abstractNum w:abstractNumId="10">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0F54A13"/>
    <w:multiLevelType w:val="hybridMultilevel"/>
    <w:tmpl w:val="55447D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2">
    <w:nsid w:val="411216C5"/>
    <w:multiLevelType w:val="hybridMultilevel"/>
    <w:tmpl w:val="5DD4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542388C"/>
    <w:multiLevelType w:val="hybridMultilevel"/>
    <w:tmpl w:val="2616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AC1575"/>
    <w:multiLevelType w:val="hybridMultilevel"/>
    <w:tmpl w:val="D8B0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D49D6"/>
    <w:multiLevelType w:val="hybridMultilevel"/>
    <w:tmpl w:val="C7BE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6294064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66104CC1"/>
    <w:multiLevelType w:val="hybridMultilevel"/>
    <w:tmpl w:val="45AA0D4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4">
    <w:nsid w:val="6BF847FB"/>
    <w:multiLevelType w:val="hybridMultilevel"/>
    <w:tmpl w:val="3834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B45558"/>
    <w:multiLevelType w:val="hybridMultilevel"/>
    <w:tmpl w:val="9B963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276AA0"/>
    <w:multiLevelType w:val="hybridMultilevel"/>
    <w:tmpl w:val="8DF44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043CB2"/>
    <w:multiLevelType w:val="hybridMultilevel"/>
    <w:tmpl w:val="51C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71E76"/>
    <w:multiLevelType w:val="multilevel"/>
    <w:tmpl w:val="EAF20F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6"/>
  </w:num>
  <w:num w:numId="4">
    <w:abstractNumId w:val="29"/>
  </w:num>
  <w:num w:numId="5">
    <w:abstractNumId w:val="10"/>
  </w:num>
  <w:num w:numId="6">
    <w:abstractNumId w:val="1"/>
  </w:num>
  <w:num w:numId="7">
    <w:abstractNumId w:val="22"/>
  </w:num>
  <w:num w:numId="8">
    <w:abstractNumId w:val="14"/>
  </w:num>
  <w:num w:numId="9">
    <w:abstractNumId w:val="5"/>
  </w:num>
  <w:num w:numId="10">
    <w:abstractNumId w:val="8"/>
  </w:num>
  <w:num w:numId="11">
    <w:abstractNumId w:val="6"/>
  </w:num>
  <w:num w:numId="12">
    <w:abstractNumId w:val="21"/>
  </w:num>
  <w:num w:numId="13">
    <w:abstractNumId w:val="28"/>
  </w:num>
  <w:num w:numId="14">
    <w:abstractNumId w:val="19"/>
  </w:num>
  <w:num w:numId="15">
    <w:abstractNumId w:val="20"/>
  </w:num>
  <w:num w:numId="16">
    <w:abstractNumId w:val="13"/>
  </w:num>
  <w:num w:numId="17">
    <w:abstractNumId w:val="0"/>
  </w:num>
  <w:num w:numId="18">
    <w:abstractNumId w:val="11"/>
  </w:num>
  <w:num w:numId="19">
    <w:abstractNumId w:val="27"/>
  </w:num>
  <w:num w:numId="20">
    <w:abstractNumId w:val="2"/>
  </w:num>
  <w:num w:numId="21">
    <w:abstractNumId w:val="12"/>
  </w:num>
  <w:num w:numId="22">
    <w:abstractNumId w:val="24"/>
  </w:num>
  <w:num w:numId="23">
    <w:abstractNumId w:val="15"/>
  </w:num>
  <w:num w:numId="24">
    <w:abstractNumId w:val="17"/>
  </w:num>
  <w:num w:numId="25">
    <w:abstractNumId w:val="18"/>
  </w:num>
  <w:num w:numId="26">
    <w:abstractNumId w:val="23"/>
  </w:num>
  <w:num w:numId="27">
    <w:abstractNumId w:val="26"/>
  </w:num>
  <w:num w:numId="28">
    <w:abstractNumId w:val="4"/>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19FB"/>
    <w:rsid w:val="00027A05"/>
    <w:rsid w:val="000368C4"/>
    <w:rsid w:val="00054B4D"/>
    <w:rsid w:val="000814C9"/>
    <w:rsid w:val="000B362E"/>
    <w:rsid w:val="000D42BB"/>
    <w:rsid w:val="000D567E"/>
    <w:rsid w:val="000E2778"/>
    <w:rsid w:val="000F00A4"/>
    <w:rsid w:val="000F534A"/>
    <w:rsid w:val="00160386"/>
    <w:rsid w:val="0016387C"/>
    <w:rsid w:val="001972EB"/>
    <w:rsid w:val="001A0AF6"/>
    <w:rsid w:val="001C75F5"/>
    <w:rsid w:val="002216F1"/>
    <w:rsid w:val="0023453C"/>
    <w:rsid w:val="00270C84"/>
    <w:rsid w:val="002B3A5C"/>
    <w:rsid w:val="002B3CE5"/>
    <w:rsid w:val="00305D66"/>
    <w:rsid w:val="0034587F"/>
    <w:rsid w:val="00352CBC"/>
    <w:rsid w:val="003628D5"/>
    <w:rsid w:val="00362A09"/>
    <w:rsid w:val="0038798A"/>
    <w:rsid w:val="003B398D"/>
    <w:rsid w:val="003E4D90"/>
    <w:rsid w:val="0040084F"/>
    <w:rsid w:val="00415C05"/>
    <w:rsid w:val="00444549"/>
    <w:rsid w:val="004508C1"/>
    <w:rsid w:val="004649B5"/>
    <w:rsid w:val="00471827"/>
    <w:rsid w:val="00476D11"/>
    <w:rsid w:val="004A3699"/>
    <w:rsid w:val="004D7604"/>
    <w:rsid w:val="004F75C3"/>
    <w:rsid w:val="004F7A63"/>
    <w:rsid w:val="00526FCF"/>
    <w:rsid w:val="00534A54"/>
    <w:rsid w:val="005603C6"/>
    <w:rsid w:val="0057541C"/>
    <w:rsid w:val="00586987"/>
    <w:rsid w:val="005D609D"/>
    <w:rsid w:val="00620D87"/>
    <w:rsid w:val="0063370B"/>
    <w:rsid w:val="00641B95"/>
    <w:rsid w:val="0066716E"/>
    <w:rsid w:val="0068233E"/>
    <w:rsid w:val="00691D96"/>
    <w:rsid w:val="006A12CB"/>
    <w:rsid w:val="006D2845"/>
    <w:rsid w:val="006E6A42"/>
    <w:rsid w:val="006F0927"/>
    <w:rsid w:val="0071625F"/>
    <w:rsid w:val="00737123"/>
    <w:rsid w:val="00746837"/>
    <w:rsid w:val="00757371"/>
    <w:rsid w:val="007857F5"/>
    <w:rsid w:val="007A2088"/>
    <w:rsid w:val="007C3143"/>
    <w:rsid w:val="008356B4"/>
    <w:rsid w:val="00860AE8"/>
    <w:rsid w:val="00867613"/>
    <w:rsid w:val="00875917"/>
    <w:rsid w:val="008C211D"/>
    <w:rsid w:val="008C3CF9"/>
    <w:rsid w:val="00907A1C"/>
    <w:rsid w:val="009103C8"/>
    <w:rsid w:val="0092170A"/>
    <w:rsid w:val="00923082"/>
    <w:rsid w:val="00955080"/>
    <w:rsid w:val="00984D98"/>
    <w:rsid w:val="009E0AB7"/>
    <w:rsid w:val="009E4EFC"/>
    <w:rsid w:val="00A441D6"/>
    <w:rsid w:val="00A578F7"/>
    <w:rsid w:val="00A741B1"/>
    <w:rsid w:val="00A77B3E"/>
    <w:rsid w:val="00A870D9"/>
    <w:rsid w:val="00A9519A"/>
    <w:rsid w:val="00AC45A0"/>
    <w:rsid w:val="00AE1F6D"/>
    <w:rsid w:val="00AF4587"/>
    <w:rsid w:val="00B178A6"/>
    <w:rsid w:val="00B53C06"/>
    <w:rsid w:val="00B81AA7"/>
    <w:rsid w:val="00B91EEB"/>
    <w:rsid w:val="00B9215A"/>
    <w:rsid w:val="00BA2C25"/>
    <w:rsid w:val="00BA455B"/>
    <w:rsid w:val="00C17353"/>
    <w:rsid w:val="00C6351A"/>
    <w:rsid w:val="00C974AD"/>
    <w:rsid w:val="00CA47F3"/>
    <w:rsid w:val="00CA7AA5"/>
    <w:rsid w:val="00CB3FB8"/>
    <w:rsid w:val="00CC19A0"/>
    <w:rsid w:val="00CC2A70"/>
    <w:rsid w:val="00CD6729"/>
    <w:rsid w:val="00D42799"/>
    <w:rsid w:val="00D557B4"/>
    <w:rsid w:val="00D663DD"/>
    <w:rsid w:val="00DA46B1"/>
    <w:rsid w:val="00DD5497"/>
    <w:rsid w:val="00DF5D0E"/>
    <w:rsid w:val="00E374B6"/>
    <w:rsid w:val="00E5749B"/>
    <w:rsid w:val="00E74775"/>
    <w:rsid w:val="00EC52CB"/>
    <w:rsid w:val="00EF5A7A"/>
    <w:rsid w:val="00F33AC6"/>
    <w:rsid w:val="00F53FFE"/>
    <w:rsid w:val="00F5521E"/>
    <w:rsid w:val="00F61B0F"/>
    <w:rsid w:val="00FA752C"/>
    <w:rsid w:val="00FB6B05"/>
    <w:rsid w:val="00FC6D4A"/>
    <w:rsid w:val="00FD0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FB0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semiHidden="1" w:uiPriority="37" w:unhideWhenUsed="1"/>
    <w:lsdException w:name="Colorful Shading Accent 6" w:semiHidden="1" w:uiPriority="39" w:unhideWhenUsed="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7"/>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0F00A4"/>
    <w:pPr>
      <w:numPr>
        <w:ilvl w:val="1"/>
        <w:numId w:val="7"/>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0F00A4"/>
    <w:pPr>
      <w:numPr>
        <w:ilvl w:val="2"/>
        <w:numId w:val="7"/>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0F00A4"/>
    <w:pPr>
      <w:numPr>
        <w:ilvl w:val="3"/>
        <w:numId w:val="7"/>
      </w:num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0F00A4"/>
    <w:pPr>
      <w:numPr>
        <w:ilvl w:val="4"/>
        <w:numId w:val="7"/>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0F00A4"/>
    <w:pPr>
      <w:numPr>
        <w:ilvl w:val="5"/>
        <w:numId w:val="7"/>
      </w:numPr>
      <w:spacing w:after="0"/>
      <w:jc w:val="left"/>
      <w:outlineLvl w:val="5"/>
    </w:pPr>
    <w:rPr>
      <w:smallCaps/>
      <w:color w:val="C0504D"/>
      <w:spacing w:val="5"/>
      <w:sz w:val="22"/>
    </w:rPr>
  </w:style>
  <w:style w:type="paragraph" w:styleId="Heading7">
    <w:name w:val="heading 7"/>
    <w:basedOn w:val="Normal"/>
    <w:next w:val="Normal"/>
    <w:link w:val="Heading7Char"/>
    <w:uiPriority w:val="9"/>
    <w:unhideWhenUsed/>
    <w:qFormat/>
    <w:rsid w:val="000F00A4"/>
    <w:pPr>
      <w:numPr>
        <w:ilvl w:val="6"/>
        <w:numId w:val="7"/>
      </w:numPr>
      <w:spacing w:after="0"/>
      <w:jc w:val="left"/>
      <w:outlineLvl w:val="6"/>
    </w:pPr>
    <w:rPr>
      <w:b/>
      <w:smallCaps/>
      <w:color w:val="C0504D"/>
      <w:spacing w:val="10"/>
    </w:rPr>
  </w:style>
  <w:style w:type="paragraph" w:styleId="Heading8">
    <w:name w:val="heading 8"/>
    <w:basedOn w:val="Normal"/>
    <w:next w:val="Normal"/>
    <w:link w:val="Heading8Char"/>
    <w:uiPriority w:val="9"/>
    <w:unhideWhenUsed/>
    <w:qFormat/>
    <w:rsid w:val="000F00A4"/>
    <w:pPr>
      <w:numPr>
        <w:ilvl w:val="7"/>
        <w:numId w:val="7"/>
      </w:numPr>
      <w:spacing w:after="0"/>
      <w:jc w:val="left"/>
      <w:outlineLvl w:val="7"/>
    </w:pPr>
    <w:rPr>
      <w:b/>
      <w:i/>
      <w:smallCaps/>
      <w:color w:val="943634"/>
    </w:rPr>
  </w:style>
  <w:style w:type="paragraph" w:styleId="Heading9">
    <w:name w:val="heading 9"/>
    <w:basedOn w:val="Normal"/>
    <w:next w:val="Normal"/>
    <w:link w:val="Heading9Char"/>
    <w:uiPriority w:val="9"/>
    <w:unhideWhenUsed/>
    <w:qFormat/>
    <w:rsid w:val="000F00A4"/>
    <w:pPr>
      <w:numPr>
        <w:ilvl w:val="8"/>
        <w:numId w:val="7"/>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unhideWhenUsed/>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Grid21">
    <w:name w:val="Medium Grid 21"/>
    <w:basedOn w:val="Normal"/>
    <w:link w:val="MediumGrid2Char"/>
    <w:uiPriority w:val="1"/>
    <w:rsid w:val="00AA131C"/>
    <w:pPr>
      <w:spacing w:after="0" w:line="240" w:lineRule="auto"/>
    </w:pPr>
    <w:rPr>
      <w:lang w:val="x-none" w:eastAsia="x-none"/>
    </w:rPr>
  </w:style>
  <w:style w:type="character" w:customStyle="1" w:styleId="MediumGrid2Char">
    <w:name w:val="Medium Grid 2 Char"/>
    <w:link w:val="MediumGrid21"/>
    <w:uiPriority w:val="1"/>
    <w:rsid w:val="00AA131C"/>
    <w:rPr>
      <w:sz w:val="20"/>
      <w:szCs w:val="20"/>
    </w:rPr>
  </w:style>
  <w:style w:type="paragraph" w:customStyle="1" w:styleId="ColorfulList-Accent11">
    <w:name w:val="Colorful List - Accent 11"/>
    <w:basedOn w:val="Normal"/>
    <w:uiPriority w:val="34"/>
    <w:rsid w:val="00AA131C"/>
    <w:pPr>
      <w:ind w:left="720"/>
      <w:contextualSpacing/>
    </w:pPr>
  </w:style>
  <w:style w:type="paragraph" w:customStyle="1" w:styleId="ColorfulGrid-Accent11">
    <w:name w:val="Colorful Grid - Accent 11"/>
    <w:basedOn w:val="Normal"/>
    <w:next w:val="Normal"/>
    <w:link w:val="ColorfulGrid-Accent1Char"/>
    <w:uiPriority w:val="29"/>
    <w:rsid w:val="00AA131C"/>
    <w:rPr>
      <w:i/>
      <w:iCs/>
      <w:lang w:val="x-none" w:eastAsia="x-none"/>
    </w:rPr>
  </w:style>
  <w:style w:type="character" w:customStyle="1" w:styleId="ColorfulGrid-Accent1Char">
    <w:name w:val="Colorful Grid - Accent 1 Char"/>
    <w:link w:val="ColorfulGrid-Accent11"/>
    <w:uiPriority w:val="29"/>
    <w:rsid w:val="00AA131C"/>
    <w:rPr>
      <w:i/>
      <w:iCs/>
      <w:sz w:val="20"/>
      <w:szCs w:val="20"/>
    </w:rPr>
  </w:style>
  <w:style w:type="paragraph" w:customStyle="1" w:styleId="LightShading-Accent21">
    <w:name w:val="Light Shading - Accent 21"/>
    <w:basedOn w:val="Normal"/>
    <w:next w:val="Normal"/>
    <w:link w:val="LightShading-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LightShading-Accent2Char">
    <w:name w:val="Light Shading - Accent 2 Char"/>
    <w:link w:val="LightShading-Accent21"/>
    <w:uiPriority w:val="30"/>
    <w:rsid w:val="00AA131C"/>
    <w:rPr>
      <w:i/>
      <w:iCs/>
      <w:color w:val="4F81BD"/>
      <w:sz w:val="20"/>
      <w:szCs w:val="20"/>
    </w:rPr>
  </w:style>
  <w:style w:type="character" w:styleId="SubtleEmphasis">
    <w:name w:val="Subtle Emphasis"/>
    <w:uiPriority w:val="19"/>
    <w:rsid w:val="000F00A4"/>
    <w:rPr>
      <w:i/>
      <w:iCs/>
      <w:color w:val="808080"/>
    </w:rPr>
  </w:style>
  <w:style w:type="character" w:styleId="IntenseEmphasis">
    <w:name w:val="Intense Emphasis"/>
    <w:uiPriority w:val="21"/>
    <w:rsid w:val="000F00A4"/>
    <w:rPr>
      <w:b/>
      <w:bCs/>
      <w:i/>
      <w:iCs/>
      <w:color w:val="4F81BD"/>
    </w:rPr>
  </w:style>
  <w:style w:type="character" w:styleId="SubtleReference">
    <w:name w:val="Subtle Reference"/>
    <w:uiPriority w:val="31"/>
    <w:rsid w:val="000F00A4"/>
    <w:rPr>
      <w:smallCaps/>
      <w:color w:val="C0504D"/>
      <w:u w:val="single"/>
    </w:rPr>
  </w:style>
  <w:style w:type="character" w:styleId="IntenseReference">
    <w:name w:val="Intense Reference"/>
    <w:uiPriority w:val="32"/>
    <w:rsid w:val="000F00A4"/>
    <w:rPr>
      <w:b/>
      <w:bCs/>
      <w:smallCaps/>
      <w:color w:val="C0504D"/>
      <w:spacing w:val="5"/>
      <w:u w:val="single"/>
    </w:rPr>
  </w:style>
  <w:style w:type="character" w:styleId="BookTitle">
    <w:name w:val="Book Title"/>
    <w:uiPriority w:val="33"/>
    <w:rsid w:val="000F00A4"/>
    <w:rPr>
      <w:b/>
      <w:bCs/>
      <w:smallCaps/>
      <w:spacing w:val="5"/>
    </w:rPr>
  </w:style>
  <w:style w:type="paragraph" w:styleId="TOCHeading">
    <w:name w:val="TOC Heading"/>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styleId="NoSpacing">
    <w:name w:val="No Spacing"/>
    <w:basedOn w:val="Normal"/>
    <w:link w:val="NoSpacingChar"/>
    <w:uiPriority w:val="1"/>
    <w:qFormat/>
    <w:rsid w:val="000F00A4"/>
    <w:pPr>
      <w:spacing w:after="0" w:line="240" w:lineRule="auto"/>
    </w:pPr>
  </w:style>
  <w:style w:type="character" w:customStyle="1" w:styleId="NoSpacingChar">
    <w:name w:val="No Spacing Char"/>
    <w:link w:val="NoSpacing"/>
    <w:uiPriority w:val="1"/>
    <w:rsid w:val="000F00A4"/>
  </w:style>
  <w:style w:type="paragraph" w:styleId="ListParagraph">
    <w:name w:val="List Paragraph"/>
    <w:basedOn w:val="Normal"/>
    <w:uiPriority w:val="34"/>
    <w:qFormat/>
    <w:rsid w:val="000F00A4"/>
    <w:pPr>
      <w:ind w:left="720"/>
      <w:contextualSpacing/>
    </w:pPr>
  </w:style>
  <w:style w:type="paragraph" w:styleId="Quote">
    <w:name w:val="Quote"/>
    <w:basedOn w:val="Normal"/>
    <w:next w:val="Normal"/>
    <w:link w:val="QuoteChar"/>
    <w:uiPriority w:val="29"/>
    <w:qFormat/>
    <w:rsid w:val="000F00A4"/>
    <w:rPr>
      <w:i/>
    </w:rPr>
  </w:style>
  <w:style w:type="character" w:customStyle="1" w:styleId="QuoteChar">
    <w:name w:val="Quote Char"/>
    <w:link w:val="Quote"/>
    <w:uiPriority w:val="29"/>
    <w:rsid w:val="000F00A4"/>
    <w:rPr>
      <w:i/>
    </w:rPr>
  </w:style>
  <w:style w:type="paragraph" w:styleId="IntenseQuote">
    <w:name w:val="Intense Quote"/>
    <w:basedOn w:val="Normal"/>
    <w:next w:val="Normal"/>
    <w:link w:val="IntenseQuoteChar"/>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F00A4"/>
    <w:rPr>
      <w:b/>
      <w:i/>
      <w:color w:val="FFFFFF"/>
      <w:shd w:val="clear" w:color="auto" w:fill="C0504D"/>
    </w:rPr>
  </w:style>
  <w:style w:type="paragraph" w:styleId="NoteLevel2">
    <w:name w:val="Note Level 2"/>
    <w:basedOn w:val="Normal"/>
    <w:uiPriority w:val="1"/>
    <w:qFormat/>
    <w:rsid w:val="000E2778"/>
    <w:pPr>
      <w:keepNext/>
      <w:numPr>
        <w:ilvl w:val="1"/>
        <w:numId w:val="17"/>
      </w:numPr>
      <w:spacing w:after="0"/>
      <w:contextualSpacing/>
      <w:outlineLvl w:val="1"/>
    </w:pPr>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zh-CN" altLang="en-US"/>
        </a:p>
      </dgm:t>
    </dgm:pt>
    <dgm:pt modelId="{7DB5EC99-3A22-4BA8-815A-7944D1F8FBE4}">
      <dgm:prSet phldrT="[文本]"/>
      <dgm:spPr/>
      <dgm:t>
        <a:bodyPr/>
        <a:lstStyle/>
        <a:p>
          <a:r>
            <a:rPr lang="en-US" altLang="zh-CN"/>
            <a:t>Tracks</a:t>
          </a:r>
          <a:endParaRPr lang="zh-CN" altLang="en-US"/>
        </a:p>
      </dgm:t>
    </dgm:pt>
    <dgm:pt modelId="{7F11A017-A193-4B7E-9F73-406F211C51F8}" type="parTrans" cxnId="{2AD82B2E-E9F7-41C2-91BB-3FBD379BC6FC}">
      <dgm:prSet/>
      <dgm:spPr/>
      <dgm:t>
        <a:bodyPr/>
        <a:lstStyle/>
        <a:p>
          <a:endParaRPr lang="zh-CN" altLang="en-US"/>
        </a:p>
      </dgm:t>
    </dgm:pt>
    <dgm:pt modelId="{0C5D427C-79AE-4183-8EBE-4962695353CF}" type="sibTrans" cxnId="{2AD82B2E-E9F7-41C2-91BB-3FBD379BC6FC}">
      <dgm:prSet/>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69C425E9-E630-45D0-AA8F-15536BEFD9D0}">
      <dgm:prSet phldrT="[文本]"/>
      <dgm:spPr/>
      <dgm:t>
        <a:bodyPr/>
        <a:lstStyle/>
        <a:p>
          <a:r>
            <a:rPr lang="en-US" altLang="zh-CN"/>
            <a:t>Trains</a:t>
          </a:r>
          <a:endParaRPr lang="zh-CN" altLang="en-US"/>
        </a:p>
      </dgm:t>
    </dgm:pt>
    <dgm:pt modelId="{907D4268-B173-47B2-BE27-1695213BE59B}" type="parTrans" cxnId="{E300AC46-FE17-46CB-8D9F-FB59FDAD47C1}">
      <dgm:prSet/>
      <dgm:spPr/>
      <dgm:t>
        <a:bodyPr/>
        <a:lstStyle/>
        <a:p>
          <a:endParaRPr lang="zh-CN" altLang="en-US"/>
        </a:p>
      </dgm:t>
    </dgm:pt>
    <dgm:pt modelId="{64EB0A3D-2F53-430E-9DED-99DC315C54BA}" type="sibTrans" cxnId="{E300AC46-FE17-46CB-8D9F-FB59FDAD47C1}">
      <dgm:prSet/>
      <dgm:spPr/>
      <dgm:t>
        <a:bodyPr/>
        <a:lstStyle/>
        <a:p>
          <a:endParaRPr lang="zh-CN" altLang="en-US"/>
        </a:p>
      </dgm:t>
    </dgm:pt>
    <dgm:pt modelId="{A609D4AD-02E9-4698-8827-D43C6374BFDB}">
      <dgm:prSet phldrT="[文本]"/>
      <dgm:spPr/>
      <dgm:t>
        <a:bodyPr/>
        <a:lstStyle/>
        <a:p>
          <a:r>
            <a:rPr lang="en-US" altLang="zh-CN"/>
            <a:t>Cars</a:t>
          </a:r>
          <a:endParaRPr lang="zh-CN" altLang="en-US"/>
        </a:p>
      </dgm:t>
    </dgm:pt>
    <dgm:pt modelId="{0362B9DC-CD4E-4DF6-AAFD-A5DCFBFBF032}" type="parTrans" cxnId="{0EEE7CC7-1525-4369-9BE2-B0107BA15E63}">
      <dgm:prSet/>
      <dgm:spPr/>
      <dgm:t>
        <a:bodyPr/>
        <a:lstStyle/>
        <a:p>
          <a:endParaRPr lang="zh-CN" altLang="en-US"/>
        </a:p>
      </dgm:t>
    </dgm:pt>
    <dgm:pt modelId="{2A847681-5D41-4209-BFD9-91B892294D35}" type="sibTrans" cxnId="{0EEE7CC7-1525-4369-9BE2-B0107BA15E63}">
      <dgm:prSet/>
      <dgm:spPr/>
      <dgm:t>
        <a:bodyPr/>
        <a:lstStyle/>
        <a:p>
          <a:endParaRPr lang="zh-CN" altLang="en-US"/>
        </a:p>
      </dgm:t>
    </dgm:pt>
    <dgm:pt modelId="{618FBA4A-5880-425B-AE30-BFAA4591D806}">
      <dgm:prSet phldrT="[文本]"/>
      <dgm:spPr/>
      <dgm:t>
        <a:bodyPr/>
        <a:lstStyle/>
        <a:p>
          <a:r>
            <a:rPr lang="en-US" altLang="zh-CN"/>
            <a:t>CTC Office</a:t>
          </a:r>
          <a:endParaRPr lang="zh-CN" altLang="en-US"/>
        </a:p>
      </dgm:t>
    </dgm:pt>
    <dgm:pt modelId="{E88A7090-BF33-4CE2-ACB1-4E4C3D2AC6E8}" type="sibTrans" cxnId="{8D28490F-EEFA-4D56-9A98-7935B1C84964}">
      <dgm:prSet/>
      <dgm:spPr/>
      <dgm:t>
        <a:bodyPr/>
        <a:lstStyle/>
        <a:p>
          <a:endParaRPr lang="zh-CN" altLang="en-US"/>
        </a:p>
      </dgm:t>
    </dgm:pt>
    <dgm:pt modelId="{D68BE0A2-F3A0-4DC1-B1EA-A8CA84BFB3D0}" type="parTrans" cxnId="{8D28490F-EEFA-4D56-9A98-7935B1C84964}">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BA974BA0-D853-4BBF-9BD7-06A9B478765E}" type="pres">
      <dgm:prSet presAssocID="{BC8B0158-A2E8-472C-8D89-DC33F15F8C20}" presName="Name0" presStyleCnt="0">
        <dgm:presLayoutVars>
          <dgm:chPref val="1"/>
          <dgm:dir/>
          <dgm:animOne val="branch"/>
          <dgm:animLvl val="lvl"/>
          <dgm:resizeHandles/>
        </dgm:presLayoutVars>
      </dgm:prSet>
      <dgm:spPr/>
      <dgm:t>
        <a:bodyPr/>
        <a:lstStyle/>
        <a:p>
          <a:endParaRPr lang="en-US"/>
        </a:p>
      </dgm:t>
    </dgm:pt>
    <dgm:pt modelId="{A098414F-6F89-4302-804A-488EDC34DA5F}" type="pres">
      <dgm:prSet presAssocID="{618FBA4A-5880-425B-AE30-BFAA4591D806}" presName="vertOne" presStyleCnt="0"/>
      <dgm:spPr/>
    </dgm:pt>
    <dgm:pt modelId="{3FF1E700-30BA-4685-8627-E582C507A2B0}" type="pres">
      <dgm:prSet presAssocID="{618FBA4A-5880-425B-AE30-BFAA4591D806}" presName="txOne" presStyleLbl="node0" presStyleIdx="0" presStyleCnt="1">
        <dgm:presLayoutVars>
          <dgm:chPref val="3"/>
        </dgm:presLayoutVars>
      </dgm:prSet>
      <dgm:spPr/>
      <dgm:t>
        <a:bodyPr/>
        <a:lstStyle/>
        <a:p>
          <a:endParaRPr lang="zh-CN" altLang="en-US"/>
        </a:p>
      </dgm:t>
    </dgm:pt>
    <dgm:pt modelId="{C9B86E78-425C-4901-90E1-984E84E9C143}" type="pres">
      <dgm:prSet presAssocID="{618FBA4A-5880-425B-AE30-BFAA4591D806}" presName="parTransOne" presStyleCnt="0"/>
      <dgm:spPr/>
    </dgm:pt>
    <dgm:pt modelId="{A5F26BB9-695A-41C7-B09E-B10267F7B5EF}" type="pres">
      <dgm:prSet presAssocID="{618FBA4A-5880-425B-AE30-BFAA4591D806}" presName="horzOne" presStyleCnt="0"/>
      <dgm:spPr/>
    </dgm:pt>
    <dgm:pt modelId="{9A257B25-C2EA-47B0-973A-8BAEE3D2848B}" type="pres">
      <dgm:prSet presAssocID="{7DB5EC99-3A22-4BA8-815A-7944D1F8FBE4}" presName="vertTwo" presStyleCnt="0"/>
      <dgm:spPr/>
    </dgm:pt>
    <dgm:pt modelId="{A5BC6E8C-D523-4FFB-8E55-7211A38BC2CD}" type="pres">
      <dgm:prSet presAssocID="{7DB5EC99-3A22-4BA8-815A-7944D1F8FBE4}" presName="txTwo" presStyleLbl="node2" presStyleIdx="0" presStyleCnt="2">
        <dgm:presLayoutVars>
          <dgm:chPref val="3"/>
        </dgm:presLayoutVars>
      </dgm:prSet>
      <dgm:spPr/>
      <dgm:t>
        <a:bodyPr/>
        <a:lstStyle/>
        <a:p>
          <a:endParaRPr lang="en-US"/>
        </a:p>
      </dgm:t>
    </dgm:pt>
    <dgm:pt modelId="{64FA8383-3103-4517-856A-2774E7439C07}" type="pres">
      <dgm:prSet presAssocID="{7DB5EC99-3A22-4BA8-815A-7944D1F8FBE4}" presName="parTransTwo" presStyleCnt="0"/>
      <dgm:spPr/>
    </dgm:pt>
    <dgm:pt modelId="{7406B595-4558-47D4-BECF-3DBAC332D9E6}" type="pres">
      <dgm:prSet presAssocID="{7DB5EC99-3A22-4BA8-815A-7944D1F8FBE4}" presName="horzTwo" presStyleCnt="0"/>
      <dgm:spPr/>
    </dgm:pt>
    <dgm:pt modelId="{1CD26F6A-FE43-4BA3-8F69-3C797B41FBAA}" type="pres">
      <dgm:prSet presAssocID="{04A8CC71-8192-4695-AE15-E673195718B5}" presName="vertThree" presStyleCnt="0"/>
      <dgm:spPr/>
    </dgm:pt>
    <dgm:pt modelId="{EE287DDE-DD6D-48C9-978D-BB48F8E56861}" type="pres">
      <dgm:prSet presAssocID="{04A8CC71-8192-4695-AE15-E673195718B5}" presName="txThree" presStyleLbl="node3" presStyleIdx="0" presStyleCnt="4" custLinFactNeighborX="0">
        <dgm:presLayoutVars>
          <dgm:chPref val="3"/>
        </dgm:presLayoutVars>
      </dgm:prSet>
      <dgm:spPr/>
      <dgm:t>
        <a:bodyPr/>
        <a:lstStyle/>
        <a:p>
          <a:endParaRPr lang="zh-CN" altLang="en-US"/>
        </a:p>
      </dgm:t>
    </dgm:pt>
    <dgm:pt modelId="{DC4EF944-CB67-413D-AAB4-CD2178157B87}" type="pres">
      <dgm:prSet presAssocID="{04A8CC71-8192-4695-AE15-E673195718B5}" presName="horzThree" presStyleCnt="0"/>
      <dgm:spPr/>
    </dgm:pt>
    <dgm:pt modelId="{2DDEB4A4-DB32-4672-AAFF-1A924653B107}" type="pres">
      <dgm:prSet presAssocID="{83140C9B-4B93-4B9D-A220-CAD7AF234EBE}" presName="sibSpaceThree" presStyleCnt="0"/>
      <dgm:spPr/>
    </dgm:pt>
    <dgm:pt modelId="{660F91FB-669D-4E21-AC48-3DE339E624BE}" type="pres">
      <dgm:prSet presAssocID="{6760CB80-6CA2-4DAD-BEAA-2560D18DDFE0}" presName="vertThree" presStyleCnt="0"/>
      <dgm:spPr/>
    </dgm:pt>
    <dgm:pt modelId="{28A0B3BA-E70B-4565-BAF1-7B141713AE80}" type="pres">
      <dgm:prSet presAssocID="{6760CB80-6CA2-4DAD-BEAA-2560D18DDFE0}" presName="txThree" presStyleLbl="node3" presStyleIdx="1" presStyleCnt="4">
        <dgm:presLayoutVars>
          <dgm:chPref val="3"/>
        </dgm:presLayoutVars>
      </dgm:prSet>
      <dgm:spPr/>
      <dgm:t>
        <a:bodyPr/>
        <a:lstStyle/>
        <a:p>
          <a:endParaRPr lang="zh-CN" altLang="en-US"/>
        </a:p>
      </dgm:t>
    </dgm:pt>
    <dgm:pt modelId="{251220B0-12C9-4C62-942F-753ABE07AA0F}" type="pres">
      <dgm:prSet presAssocID="{6760CB80-6CA2-4DAD-BEAA-2560D18DDFE0}" presName="horzThree" presStyleCnt="0"/>
      <dgm:spPr/>
    </dgm:pt>
    <dgm:pt modelId="{AD83451C-0416-45FC-8F83-52B666244A1B}" type="pres">
      <dgm:prSet presAssocID="{1D3EB257-CC84-495B-87D8-9E1609B4DDD8}" presName="sibSpaceThree" presStyleCnt="0"/>
      <dgm:spPr/>
    </dgm:pt>
    <dgm:pt modelId="{95888855-2BB3-4967-AAEF-1272599B6670}" type="pres">
      <dgm:prSet presAssocID="{7607AE78-DBE6-41E9-8190-F4AF8FBC173B}" presName="vertThree" presStyleCnt="0"/>
      <dgm:spPr/>
    </dgm:pt>
    <dgm:pt modelId="{7A4A64AF-276E-457D-A7E2-7A5513D5B22A}" type="pres">
      <dgm:prSet presAssocID="{7607AE78-DBE6-41E9-8190-F4AF8FBC173B}" presName="txThree" presStyleLbl="node3" presStyleIdx="2" presStyleCnt="4">
        <dgm:presLayoutVars>
          <dgm:chPref val="3"/>
        </dgm:presLayoutVars>
      </dgm:prSet>
      <dgm:spPr/>
      <dgm:t>
        <a:bodyPr/>
        <a:lstStyle/>
        <a:p>
          <a:endParaRPr lang="zh-CN" altLang="en-US"/>
        </a:p>
      </dgm:t>
    </dgm:pt>
    <dgm:pt modelId="{5CC6CC5D-3FF6-48D5-A310-F8076F57FD98}" type="pres">
      <dgm:prSet presAssocID="{7607AE78-DBE6-41E9-8190-F4AF8FBC173B}" presName="horzThree" presStyleCnt="0"/>
      <dgm:spPr/>
    </dgm:pt>
    <dgm:pt modelId="{606DDFCC-2DBF-44DE-9C60-BA88D8A820EF}" type="pres">
      <dgm:prSet presAssocID="{0C5D427C-79AE-4183-8EBE-4962695353CF}" presName="sibSpaceTwo" presStyleCnt="0"/>
      <dgm:spPr/>
    </dgm:pt>
    <dgm:pt modelId="{11283306-1F80-41DB-BFFA-D7A0CF7D7BA6}" type="pres">
      <dgm:prSet presAssocID="{69C425E9-E630-45D0-AA8F-15536BEFD9D0}" presName="vertTwo" presStyleCnt="0"/>
      <dgm:spPr/>
    </dgm:pt>
    <dgm:pt modelId="{C38B1DCE-31A2-432E-8922-C7E8CD918DD7}" type="pres">
      <dgm:prSet presAssocID="{69C425E9-E630-45D0-AA8F-15536BEFD9D0}" presName="txTwo" presStyleLbl="node2" presStyleIdx="1" presStyleCnt="2">
        <dgm:presLayoutVars>
          <dgm:chPref val="3"/>
        </dgm:presLayoutVars>
      </dgm:prSet>
      <dgm:spPr/>
      <dgm:t>
        <a:bodyPr/>
        <a:lstStyle/>
        <a:p>
          <a:endParaRPr lang="zh-CN" altLang="en-US"/>
        </a:p>
      </dgm:t>
    </dgm:pt>
    <dgm:pt modelId="{12C4DEF4-9091-4CAF-BEA3-805F83DA48E2}" type="pres">
      <dgm:prSet presAssocID="{69C425E9-E630-45D0-AA8F-15536BEFD9D0}" presName="parTransTwo" presStyleCnt="0"/>
      <dgm:spPr/>
    </dgm:pt>
    <dgm:pt modelId="{55BB8D8C-3E42-46CC-9222-AA237FBDD9BD}" type="pres">
      <dgm:prSet presAssocID="{69C425E9-E630-45D0-AA8F-15536BEFD9D0}" presName="horzTwo" presStyleCnt="0"/>
      <dgm:spPr/>
    </dgm:pt>
    <dgm:pt modelId="{F830BAC5-EDDE-4CC0-8B02-247A09D78287}" type="pres">
      <dgm:prSet presAssocID="{A609D4AD-02E9-4698-8827-D43C6374BFDB}" presName="vertThree" presStyleCnt="0"/>
      <dgm:spPr/>
    </dgm:pt>
    <dgm:pt modelId="{BEDE0363-1697-45C8-A9CB-4CF7CC2D0A5D}" type="pres">
      <dgm:prSet presAssocID="{A609D4AD-02E9-4698-8827-D43C6374BFDB}" presName="txThree" presStyleLbl="node3" presStyleIdx="3" presStyleCnt="4">
        <dgm:presLayoutVars>
          <dgm:chPref val="3"/>
        </dgm:presLayoutVars>
      </dgm:prSet>
      <dgm:spPr/>
      <dgm:t>
        <a:bodyPr/>
        <a:lstStyle/>
        <a:p>
          <a:endParaRPr lang="en-US"/>
        </a:p>
      </dgm:t>
    </dgm:pt>
    <dgm:pt modelId="{09862141-673D-486A-B43C-A269385BFA5E}" type="pres">
      <dgm:prSet presAssocID="{A609D4AD-02E9-4698-8827-D43C6374BFDB}" presName="horzThree" presStyleCnt="0"/>
      <dgm:spPr/>
    </dgm:pt>
  </dgm:ptLst>
  <dgm:cxnLst>
    <dgm:cxn modelId="{2AD82B2E-E9F7-41C2-91BB-3FBD379BC6FC}" srcId="{618FBA4A-5880-425B-AE30-BFAA4591D806}" destId="{7DB5EC99-3A22-4BA8-815A-7944D1F8FBE4}" srcOrd="0" destOrd="0" parTransId="{7F11A017-A193-4B7E-9F73-406F211C51F8}" sibTransId="{0C5D427C-79AE-4183-8EBE-4962695353CF}"/>
    <dgm:cxn modelId="{D148D63F-F10E-3F48-B448-C419A2213EC7}" type="presOf" srcId="{618FBA4A-5880-425B-AE30-BFAA4591D806}" destId="{3FF1E700-30BA-4685-8627-E582C507A2B0}" srcOrd="0" destOrd="0" presId="urn:microsoft.com/office/officeart/2005/8/layout/hierarchy4"/>
    <dgm:cxn modelId="{8D28490F-EEFA-4D56-9A98-7935B1C84964}" srcId="{BC8B0158-A2E8-472C-8D89-DC33F15F8C20}" destId="{618FBA4A-5880-425B-AE30-BFAA4591D806}" srcOrd="0" destOrd="0" parTransId="{D68BE0A2-F3A0-4DC1-B1EA-A8CA84BFB3D0}" sibTransId="{E88A7090-BF33-4CE2-ACB1-4E4C3D2AC6E8}"/>
    <dgm:cxn modelId="{9B4FA186-1295-44B6-9C36-138747F8A7C4}" srcId="{7DB5EC99-3A22-4BA8-815A-7944D1F8FBE4}" destId="{04A8CC71-8192-4695-AE15-E673195718B5}" srcOrd="0" destOrd="0" parTransId="{B3BEF92E-AD7D-4E16-86D9-39147B115F00}" sibTransId="{83140C9B-4B93-4B9D-A220-CAD7AF234EBE}"/>
    <dgm:cxn modelId="{AC66C558-F3D3-FE47-BF72-0733A90918C1}" type="presOf" srcId="{BC8B0158-A2E8-472C-8D89-DC33F15F8C20}" destId="{BA974BA0-D853-4BBF-9BD7-06A9B478765E}" srcOrd="0" destOrd="0" presId="urn:microsoft.com/office/officeart/2005/8/layout/hierarchy4"/>
    <dgm:cxn modelId="{0EEE7CC7-1525-4369-9BE2-B0107BA15E63}" srcId="{69C425E9-E630-45D0-AA8F-15536BEFD9D0}" destId="{A609D4AD-02E9-4698-8827-D43C6374BFDB}" srcOrd="0" destOrd="0" parTransId="{0362B9DC-CD4E-4DF6-AAFD-A5DCFBFBF032}" sibTransId="{2A847681-5D41-4209-BFD9-91B892294D35}"/>
    <dgm:cxn modelId="{7A816318-68A3-D14C-A5C3-616563283122}" type="presOf" srcId="{04A8CC71-8192-4695-AE15-E673195718B5}" destId="{EE287DDE-DD6D-48C9-978D-BB48F8E56861}" srcOrd="0" destOrd="0" presId="urn:microsoft.com/office/officeart/2005/8/layout/hierarchy4"/>
    <dgm:cxn modelId="{DE716FDD-F135-43D8-863C-F3B44143F445}" srcId="{7DB5EC99-3A22-4BA8-815A-7944D1F8FBE4}" destId="{6760CB80-6CA2-4DAD-BEAA-2560D18DDFE0}" srcOrd="1" destOrd="0" parTransId="{2FB04D46-F73D-4A1A-9432-4E7D77FCC15C}" sibTransId="{1D3EB257-CC84-495B-87D8-9E1609B4DDD8}"/>
    <dgm:cxn modelId="{9A1638C9-E284-4507-B63D-CD41F74D7EB6}" srcId="{7DB5EC99-3A22-4BA8-815A-7944D1F8FBE4}" destId="{7607AE78-DBE6-41E9-8190-F4AF8FBC173B}" srcOrd="2" destOrd="0" parTransId="{7B71AFCE-C74F-4A18-96D1-F62F66109D20}" sibTransId="{548EC107-1BF6-4DDB-B100-BB4056C3C73B}"/>
    <dgm:cxn modelId="{0FA57990-0BB3-E14E-88F6-2992CB763F6F}" type="presOf" srcId="{A609D4AD-02E9-4698-8827-D43C6374BFDB}" destId="{BEDE0363-1697-45C8-A9CB-4CF7CC2D0A5D}" srcOrd="0" destOrd="0" presId="urn:microsoft.com/office/officeart/2005/8/layout/hierarchy4"/>
    <dgm:cxn modelId="{E300AC46-FE17-46CB-8D9F-FB59FDAD47C1}" srcId="{618FBA4A-5880-425B-AE30-BFAA4591D806}" destId="{69C425E9-E630-45D0-AA8F-15536BEFD9D0}" srcOrd="1" destOrd="0" parTransId="{907D4268-B173-47B2-BE27-1695213BE59B}" sibTransId="{64EB0A3D-2F53-430E-9DED-99DC315C54BA}"/>
    <dgm:cxn modelId="{D3C5F7A8-9F42-9A45-89E2-B04A0B109305}" type="presOf" srcId="{69C425E9-E630-45D0-AA8F-15536BEFD9D0}" destId="{C38B1DCE-31A2-432E-8922-C7E8CD918DD7}" srcOrd="0" destOrd="0" presId="urn:microsoft.com/office/officeart/2005/8/layout/hierarchy4"/>
    <dgm:cxn modelId="{B4497D3C-34F5-4845-84B1-9537BECDE0AE}" type="presOf" srcId="{6760CB80-6CA2-4DAD-BEAA-2560D18DDFE0}" destId="{28A0B3BA-E70B-4565-BAF1-7B141713AE80}" srcOrd="0" destOrd="0" presId="urn:microsoft.com/office/officeart/2005/8/layout/hierarchy4"/>
    <dgm:cxn modelId="{1AD119BC-C176-A449-8483-A396EDADF625}" type="presOf" srcId="{7DB5EC99-3A22-4BA8-815A-7944D1F8FBE4}" destId="{A5BC6E8C-D523-4FFB-8E55-7211A38BC2CD}" srcOrd="0" destOrd="0" presId="urn:microsoft.com/office/officeart/2005/8/layout/hierarchy4"/>
    <dgm:cxn modelId="{2C922F5D-05B0-EA44-AF0A-32D829B17E2F}" type="presOf" srcId="{7607AE78-DBE6-41E9-8190-F4AF8FBC173B}" destId="{7A4A64AF-276E-457D-A7E2-7A5513D5B22A}" srcOrd="0" destOrd="0" presId="urn:microsoft.com/office/officeart/2005/8/layout/hierarchy4"/>
    <dgm:cxn modelId="{7C9D60DE-A611-EE49-8F1D-E060E540B2AB}" type="presParOf" srcId="{BA974BA0-D853-4BBF-9BD7-06A9B478765E}" destId="{A098414F-6F89-4302-804A-488EDC34DA5F}" srcOrd="0" destOrd="0" presId="urn:microsoft.com/office/officeart/2005/8/layout/hierarchy4"/>
    <dgm:cxn modelId="{B5B009FA-688D-FE4D-9B45-E8B844E4C0F1}" type="presParOf" srcId="{A098414F-6F89-4302-804A-488EDC34DA5F}" destId="{3FF1E700-30BA-4685-8627-E582C507A2B0}" srcOrd="0" destOrd="0" presId="urn:microsoft.com/office/officeart/2005/8/layout/hierarchy4"/>
    <dgm:cxn modelId="{FE0270BD-4A76-6F43-8466-89E2566F1776}" type="presParOf" srcId="{A098414F-6F89-4302-804A-488EDC34DA5F}" destId="{C9B86E78-425C-4901-90E1-984E84E9C143}" srcOrd="1" destOrd="0" presId="urn:microsoft.com/office/officeart/2005/8/layout/hierarchy4"/>
    <dgm:cxn modelId="{92D58781-1DFF-4A4A-B19F-B5B1529A7336}" type="presParOf" srcId="{A098414F-6F89-4302-804A-488EDC34DA5F}" destId="{A5F26BB9-695A-41C7-B09E-B10267F7B5EF}" srcOrd="2" destOrd="0" presId="urn:microsoft.com/office/officeart/2005/8/layout/hierarchy4"/>
    <dgm:cxn modelId="{B2062717-FABD-F84F-A4A9-F9F922888764}" type="presParOf" srcId="{A5F26BB9-695A-41C7-B09E-B10267F7B5EF}" destId="{9A257B25-C2EA-47B0-973A-8BAEE3D2848B}" srcOrd="0" destOrd="0" presId="urn:microsoft.com/office/officeart/2005/8/layout/hierarchy4"/>
    <dgm:cxn modelId="{E5817C6A-5E3C-4A46-B28C-E390C25DF04C}" type="presParOf" srcId="{9A257B25-C2EA-47B0-973A-8BAEE3D2848B}" destId="{A5BC6E8C-D523-4FFB-8E55-7211A38BC2CD}" srcOrd="0" destOrd="0" presId="urn:microsoft.com/office/officeart/2005/8/layout/hierarchy4"/>
    <dgm:cxn modelId="{487D577A-9E52-6440-BE88-77D18426A473}" type="presParOf" srcId="{9A257B25-C2EA-47B0-973A-8BAEE3D2848B}" destId="{64FA8383-3103-4517-856A-2774E7439C07}" srcOrd="1" destOrd="0" presId="urn:microsoft.com/office/officeart/2005/8/layout/hierarchy4"/>
    <dgm:cxn modelId="{F93BC9CD-B898-8543-87B8-D25389E9E1EF}" type="presParOf" srcId="{9A257B25-C2EA-47B0-973A-8BAEE3D2848B}" destId="{7406B595-4558-47D4-BECF-3DBAC332D9E6}" srcOrd="2" destOrd="0" presId="urn:microsoft.com/office/officeart/2005/8/layout/hierarchy4"/>
    <dgm:cxn modelId="{6BEFA947-3B88-8843-B7E0-7894F27CC296}" type="presParOf" srcId="{7406B595-4558-47D4-BECF-3DBAC332D9E6}" destId="{1CD26F6A-FE43-4BA3-8F69-3C797B41FBAA}" srcOrd="0" destOrd="0" presId="urn:microsoft.com/office/officeart/2005/8/layout/hierarchy4"/>
    <dgm:cxn modelId="{6F457555-5D91-FF4A-8087-1233D59F616B}" type="presParOf" srcId="{1CD26F6A-FE43-4BA3-8F69-3C797B41FBAA}" destId="{EE287DDE-DD6D-48C9-978D-BB48F8E56861}" srcOrd="0" destOrd="0" presId="urn:microsoft.com/office/officeart/2005/8/layout/hierarchy4"/>
    <dgm:cxn modelId="{DA863A11-F8AB-7544-BB6F-92607C1F9FB6}" type="presParOf" srcId="{1CD26F6A-FE43-4BA3-8F69-3C797B41FBAA}" destId="{DC4EF944-CB67-413D-AAB4-CD2178157B87}" srcOrd="1" destOrd="0" presId="urn:microsoft.com/office/officeart/2005/8/layout/hierarchy4"/>
    <dgm:cxn modelId="{932E09F4-0CB6-EA4E-A9DA-1C544C10951E}" type="presParOf" srcId="{7406B595-4558-47D4-BECF-3DBAC332D9E6}" destId="{2DDEB4A4-DB32-4672-AAFF-1A924653B107}" srcOrd="1" destOrd="0" presId="urn:microsoft.com/office/officeart/2005/8/layout/hierarchy4"/>
    <dgm:cxn modelId="{9F4C7460-18FB-7E4C-89DF-492DC6E35463}" type="presParOf" srcId="{7406B595-4558-47D4-BECF-3DBAC332D9E6}" destId="{660F91FB-669D-4E21-AC48-3DE339E624BE}" srcOrd="2" destOrd="0" presId="urn:microsoft.com/office/officeart/2005/8/layout/hierarchy4"/>
    <dgm:cxn modelId="{C12C6B5B-0681-384C-8B19-F5B79B988450}" type="presParOf" srcId="{660F91FB-669D-4E21-AC48-3DE339E624BE}" destId="{28A0B3BA-E70B-4565-BAF1-7B141713AE80}" srcOrd="0" destOrd="0" presId="urn:microsoft.com/office/officeart/2005/8/layout/hierarchy4"/>
    <dgm:cxn modelId="{F3D6070A-6977-3A41-AB34-A8F83351A8DA}" type="presParOf" srcId="{660F91FB-669D-4E21-AC48-3DE339E624BE}" destId="{251220B0-12C9-4C62-942F-753ABE07AA0F}" srcOrd="1" destOrd="0" presId="urn:microsoft.com/office/officeart/2005/8/layout/hierarchy4"/>
    <dgm:cxn modelId="{57C858AF-E847-194D-B45D-33857B55AA64}" type="presParOf" srcId="{7406B595-4558-47D4-BECF-3DBAC332D9E6}" destId="{AD83451C-0416-45FC-8F83-52B666244A1B}" srcOrd="3" destOrd="0" presId="urn:microsoft.com/office/officeart/2005/8/layout/hierarchy4"/>
    <dgm:cxn modelId="{D75956A2-2166-A04A-BD75-BE15FB8366F8}" type="presParOf" srcId="{7406B595-4558-47D4-BECF-3DBAC332D9E6}" destId="{95888855-2BB3-4967-AAEF-1272599B6670}" srcOrd="4" destOrd="0" presId="urn:microsoft.com/office/officeart/2005/8/layout/hierarchy4"/>
    <dgm:cxn modelId="{9D4B58ED-191D-B847-8200-8FFC247AC24E}" type="presParOf" srcId="{95888855-2BB3-4967-AAEF-1272599B6670}" destId="{7A4A64AF-276E-457D-A7E2-7A5513D5B22A}" srcOrd="0" destOrd="0" presId="urn:microsoft.com/office/officeart/2005/8/layout/hierarchy4"/>
    <dgm:cxn modelId="{8F4EFDEE-4162-0946-9C53-D7AA250D3FB1}" type="presParOf" srcId="{95888855-2BB3-4967-AAEF-1272599B6670}" destId="{5CC6CC5D-3FF6-48D5-A310-F8076F57FD98}" srcOrd="1" destOrd="0" presId="urn:microsoft.com/office/officeart/2005/8/layout/hierarchy4"/>
    <dgm:cxn modelId="{081AEEC2-33B5-5F49-8D3B-9C7B19E7C61A}" type="presParOf" srcId="{A5F26BB9-695A-41C7-B09E-B10267F7B5EF}" destId="{606DDFCC-2DBF-44DE-9C60-BA88D8A820EF}" srcOrd="1" destOrd="0" presId="urn:microsoft.com/office/officeart/2005/8/layout/hierarchy4"/>
    <dgm:cxn modelId="{FFFE2E77-A13E-EC44-9786-12AA8E973F96}" type="presParOf" srcId="{A5F26BB9-695A-41C7-B09E-B10267F7B5EF}" destId="{11283306-1F80-41DB-BFFA-D7A0CF7D7BA6}" srcOrd="2" destOrd="0" presId="urn:microsoft.com/office/officeart/2005/8/layout/hierarchy4"/>
    <dgm:cxn modelId="{83712AE8-B487-FA46-99B6-4E80B85DC312}" type="presParOf" srcId="{11283306-1F80-41DB-BFFA-D7A0CF7D7BA6}" destId="{C38B1DCE-31A2-432E-8922-C7E8CD918DD7}" srcOrd="0" destOrd="0" presId="urn:microsoft.com/office/officeart/2005/8/layout/hierarchy4"/>
    <dgm:cxn modelId="{E2777399-7B1D-EF4F-9E0E-44EA05A1A8F9}" type="presParOf" srcId="{11283306-1F80-41DB-BFFA-D7A0CF7D7BA6}" destId="{12C4DEF4-9091-4CAF-BEA3-805F83DA48E2}" srcOrd="1" destOrd="0" presId="urn:microsoft.com/office/officeart/2005/8/layout/hierarchy4"/>
    <dgm:cxn modelId="{8FB3A6D8-8D2A-C74C-9EE5-3C8349F9C54E}" type="presParOf" srcId="{11283306-1F80-41DB-BFFA-D7A0CF7D7BA6}" destId="{55BB8D8C-3E42-46CC-9222-AA237FBDD9BD}" srcOrd="2" destOrd="0" presId="urn:microsoft.com/office/officeart/2005/8/layout/hierarchy4"/>
    <dgm:cxn modelId="{2744EEF5-B597-CE49-968B-F3894D92B685}" type="presParOf" srcId="{55BB8D8C-3E42-46CC-9222-AA237FBDD9BD}" destId="{F830BAC5-EDDE-4CC0-8B02-247A09D78287}" srcOrd="0" destOrd="0" presId="urn:microsoft.com/office/officeart/2005/8/layout/hierarchy4"/>
    <dgm:cxn modelId="{090C0A2E-D0DE-DD49-988F-2EE706DC6386}" type="presParOf" srcId="{F830BAC5-EDDE-4CC0-8B02-247A09D78287}" destId="{BEDE0363-1697-45C8-A9CB-4CF7CC2D0A5D}" srcOrd="0" destOrd="0" presId="urn:microsoft.com/office/officeart/2005/8/layout/hierarchy4"/>
    <dgm:cxn modelId="{393776C4-29BC-5C41-9292-921D61C7D800}" type="presParOf" srcId="{F830BAC5-EDDE-4CC0-8B02-247A09D78287}" destId="{09862141-673D-486A-B43C-A269385BFA5E}"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F1E700-30BA-4685-8627-E582C507A2B0}">
      <dsp:nvSpPr>
        <dsp:cNvPr id="0" name=""/>
        <dsp:cNvSpPr/>
      </dsp:nvSpPr>
      <dsp:spPr>
        <a:xfrm>
          <a:off x="1946" y="1444"/>
          <a:ext cx="5270416"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US" altLang="zh-CN" sz="4100" kern="1200"/>
            <a:t>CTC Office</a:t>
          </a:r>
          <a:endParaRPr lang="zh-CN" altLang="en-US" sz="4100" kern="1200"/>
        </a:p>
      </dsp:txBody>
      <dsp:txXfrm>
        <a:off x="30149" y="29647"/>
        <a:ext cx="5214010" cy="906525"/>
      </dsp:txXfrm>
    </dsp:sp>
    <dsp:sp modelId="{A5BC6E8C-D523-4FFB-8E55-7211A38BC2CD}">
      <dsp:nvSpPr>
        <dsp:cNvPr id="0" name=""/>
        <dsp:cNvSpPr/>
      </dsp:nvSpPr>
      <dsp:spPr>
        <a:xfrm>
          <a:off x="1946" y="1056821"/>
          <a:ext cx="3899703"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Tracks</a:t>
          </a:r>
          <a:endParaRPr lang="zh-CN" altLang="en-US" sz="2800" kern="1200"/>
        </a:p>
      </dsp:txBody>
      <dsp:txXfrm>
        <a:off x="30149" y="1085024"/>
        <a:ext cx="3843297" cy="906525"/>
      </dsp:txXfrm>
    </dsp:sp>
    <dsp:sp modelId="{EE287DDE-DD6D-48C9-978D-BB48F8E56861}">
      <dsp:nvSpPr>
        <dsp:cNvPr id="0" name=""/>
        <dsp:cNvSpPr/>
      </dsp:nvSpPr>
      <dsp:spPr>
        <a:xfrm>
          <a:off x="1946"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Blocks</a:t>
          </a:r>
          <a:endParaRPr lang="zh-CN" altLang="en-US" sz="2100" kern="1200"/>
        </a:p>
      </dsp:txBody>
      <dsp:txXfrm>
        <a:off x="30149" y="2140401"/>
        <a:ext cx="1208089" cy="906525"/>
      </dsp:txXfrm>
    </dsp:sp>
    <dsp:sp modelId="{28A0B3BA-E70B-4565-BAF1-7B141713AE80}">
      <dsp:nvSpPr>
        <dsp:cNvPr id="0" name=""/>
        <dsp:cNvSpPr/>
      </dsp:nvSpPr>
      <dsp:spPr>
        <a:xfrm>
          <a:off x="1319550"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Switches</a:t>
          </a:r>
          <a:endParaRPr lang="zh-CN" altLang="en-US" sz="2100" kern="1200"/>
        </a:p>
      </dsp:txBody>
      <dsp:txXfrm>
        <a:off x="1347753" y="2140401"/>
        <a:ext cx="1208089" cy="906525"/>
      </dsp:txXfrm>
    </dsp:sp>
    <dsp:sp modelId="{7A4A64AF-276E-457D-A7E2-7A5513D5B22A}">
      <dsp:nvSpPr>
        <dsp:cNvPr id="0" name=""/>
        <dsp:cNvSpPr/>
      </dsp:nvSpPr>
      <dsp:spPr>
        <a:xfrm>
          <a:off x="2637155"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Signal Lights</a:t>
          </a:r>
          <a:endParaRPr lang="zh-CN" altLang="zh-CN" sz="2100" kern="1200"/>
        </a:p>
      </dsp:txBody>
      <dsp:txXfrm>
        <a:off x="2665358" y="2140401"/>
        <a:ext cx="1208089" cy="906525"/>
      </dsp:txXfrm>
    </dsp:sp>
    <dsp:sp modelId="{C38B1DCE-31A2-432E-8922-C7E8CD918DD7}">
      <dsp:nvSpPr>
        <dsp:cNvPr id="0" name=""/>
        <dsp:cNvSpPr/>
      </dsp:nvSpPr>
      <dsp:spPr>
        <a:xfrm>
          <a:off x="4007867" y="1056821"/>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lvl="0" algn="ctr" defTabSz="1244600">
            <a:lnSpc>
              <a:spcPct val="90000"/>
            </a:lnSpc>
            <a:spcBef>
              <a:spcPct val="0"/>
            </a:spcBef>
            <a:spcAft>
              <a:spcPct val="35000"/>
            </a:spcAft>
          </a:pPr>
          <a:r>
            <a:rPr lang="en-US" altLang="zh-CN" sz="2800" kern="1200"/>
            <a:t>Trains</a:t>
          </a:r>
          <a:endParaRPr lang="zh-CN" altLang="en-US" sz="2800" kern="1200"/>
        </a:p>
      </dsp:txBody>
      <dsp:txXfrm>
        <a:off x="4036070" y="1085024"/>
        <a:ext cx="1208089" cy="906525"/>
      </dsp:txXfrm>
    </dsp:sp>
    <dsp:sp modelId="{BEDE0363-1697-45C8-A9CB-4CF7CC2D0A5D}">
      <dsp:nvSpPr>
        <dsp:cNvPr id="0" name=""/>
        <dsp:cNvSpPr/>
      </dsp:nvSpPr>
      <dsp:spPr>
        <a:xfrm>
          <a:off x="4007867" y="2112198"/>
          <a:ext cx="1264495" cy="9629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altLang="zh-CN" sz="2100" kern="1200"/>
            <a:t>Cars</a:t>
          </a:r>
          <a:endParaRPr lang="zh-CN" altLang="en-US" sz="2100" kern="1200"/>
        </a:p>
      </dsp:txBody>
      <dsp:txXfrm>
        <a:off x="4036070" y="2140401"/>
        <a:ext cx="1208089" cy="90652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10</Pages>
  <Words>3028</Words>
  <Characters>17261</Characters>
  <Application>Microsoft Macintosh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20249</CharactersWithSpaces>
  <SharedDoc>false</SharedDoc>
  <HLinks>
    <vt:vector size="216" baseType="variant">
      <vt:variant>
        <vt:i4>1048629</vt:i4>
      </vt:variant>
      <vt:variant>
        <vt:i4>212</vt:i4>
      </vt:variant>
      <vt:variant>
        <vt:i4>0</vt:i4>
      </vt:variant>
      <vt:variant>
        <vt:i4>5</vt:i4>
      </vt:variant>
      <vt:variant>
        <vt:lpwstr/>
      </vt:variant>
      <vt:variant>
        <vt:lpwstr>_Toc315442706</vt:lpwstr>
      </vt:variant>
      <vt:variant>
        <vt:i4>1048629</vt:i4>
      </vt:variant>
      <vt:variant>
        <vt:i4>206</vt:i4>
      </vt:variant>
      <vt:variant>
        <vt:i4>0</vt:i4>
      </vt:variant>
      <vt:variant>
        <vt:i4>5</vt:i4>
      </vt:variant>
      <vt:variant>
        <vt:lpwstr/>
      </vt:variant>
      <vt:variant>
        <vt:lpwstr>_Toc315442705</vt:lpwstr>
      </vt:variant>
      <vt:variant>
        <vt:i4>1048629</vt:i4>
      </vt:variant>
      <vt:variant>
        <vt:i4>200</vt:i4>
      </vt:variant>
      <vt:variant>
        <vt:i4>0</vt:i4>
      </vt:variant>
      <vt:variant>
        <vt:i4>5</vt:i4>
      </vt:variant>
      <vt:variant>
        <vt:lpwstr/>
      </vt:variant>
      <vt:variant>
        <vt:lpwstr>_Toc315442704</vt:lpwstr>
      </vt:variant>
      <vt:variant>
        <vt:i4>1048629</vt:i4>
      </vt:variant>
      <vt:variant>
        <vt:i4>194</vt:i4>
      </vt:variant>
      <vt:variant>
        <vt:i4>0</vt:i4>
      </vt:variant>
      <vt:variant>
        <vt:i4>5</vt:i4>
      </vt:variant>
      <vt:variant>
        <vt:lpwstr/>
      </vt:variant>
      <vt:variant>
        <vt:lpwstr>_Toc315442703</vt:lpwstr>
      </vt:variant>
      <vt:variant>
        <vt:i4>1048629</vt:i4>
      </vt:variant>
      <vt:variant>
        <vt:i4>188</vt:i4>
      </vt:variant>
      <vt:variant>
        <vt:i4>0</vt:i4>
      </vt:variant>
      <vt:variant>
        <vt:i4>5</vt:i4>
      </vt:variant>
      <vt:variant>
        <vt:lpwstr/>
      </vt:variant>
      <vt:variant>
        <vt:lpwstr>_Toc315442702</vt:lpwstr>
      </vt:variant>
      <vt:variant>
        <vt:i4>1048629</vt:i4>
      </vt:variant>
      <vt:variant>
        <vt:i4>182</vt:i4>
      </vt:variant>
      <vt:variant>
        <vt:i4>0</vt:i4>
      </vt:variant>
      <vt:variant>
        <vt:i4>5</vt:i4>
      </vt:variant>
      <vt:variant>
        <vt:lpwstr/>
      </vt:variant>
      <vt:variant>
        <vt:lpwstr>_Toc315442701</vt:lpwstr>
      </vt:variant>
      <vt:variant>
        <vt:i4>1048629</vt:i4>
      </vt:variant>
      <vt:variant>
        <vt:i4>176</vt:i4>
      </vt:variant>
      <vt:variant>
        <vt:i4>0</vt:i4>
      </vt:variant>
      <vt:variant>
        <vt:i4>5</vt:i4>
      </vt:variant>
      <vt:variant>
        <vt:lpwstr/>
      </vt:variant>
      <vt:variant>
        <vt:lpwstr>_Toc315442700</vt:lpwstr>
      </vt:variant>
      <vt:variant>
        <vt:i4>1638452</vt:i4>
      </vt:variant>
      <vt:variant>
        <vt:i4>170</vt:i4>
      </vt:variant>
      <vt:variant>
        <vt:i4>0</vt:i4>
      </vt:variant>
      <vt:variant>
        <vt:i4>5</vt:i4>
      </vt:variant>
      <vt:variant>
        <vt:lpwstr/>
      </vt:variant>
      <vt:variant>
        <vt:lpwstr>_Toc315442699</vt:lpwstr>
      </vt:variant>
      <vt:variant>
        <vt:i4>1638452</vt:i4>
      </vt:variant>
      <vt:variant>
        <vt:i4>164</vt:i4>
      </vt:variant>
      <vt:variant>
        <vt:i4>0</vt:i4>
      </vt:variant>
      <vt:variant>
        <vt:i4>5</vt:i4>
      </vt:variant>
      <vt:variant>
        <vt:lpwstr/>
      </vt:variant>
      <vt:variant>
        <vt:lpwstr>_Toc315442698</vt:lpwstr>
      </vt:variant>
      <vt:variant>
        <vt:i4>1638452</vt:i4>
      </vt:variant>
      <vt:variant>
        <vt:i4>158</vt:i4>
      </vt:variant>
      <vt:variant>
        <vt:i4>0</vt:i4>
      </vt:variant>
      <vt:variant>
        <vt:i4>5</vt:i4>
      </vt:variant>
      <vt:variant>
        <vt:lpwstr/>
      </vt:variant>
      <vt:variant>
        <vt:lpwstr>_Toc315442697</vt:lpwstr>
      </vt:variant>
      <vt:variant>
        <vt:i4>1638452</vt:i4>
      </vt:variant>
      <vt:variant>
        <vt:i4>152</vt:i4>
      </vt:variant>
      <vt:variant>
        <vt:i4>0</vt:i4>
      </vt:variant>
      <vt:variant>
        <vt:i4>5</vt:i4>
      </vt:variant>
      <vt:variant>
        <vt:lpwstr/>
      </vt:variant>
      <vt:variant>
        <vt:lpwstr>_Toc315442696</vt:lpwstr>
      </vt:variant>
      <vt:variant>
        <vt:i4>1638452</vt:i4>
      </vt:variant>
      <vt:variant>
        <vt:i4>146</vt:i4>
      </vt:variant>
      <vt:variant>
        <vt:i4>0</vt:i4>
      </vt:variant>
      <vt:variant>
        <vt:i4>5</vt:i4>
      </vt:variant>
      <vt:variant>
        <vt:lpwstr/>
      </vt:variant>
      <vt:variant>
        <vt:lpwstr>_Toc315442695</vt:lpwstr>
      </vt:variant>
      <vt:variant>
        <vt:i4>1638452</vt:i4>
      </vt:variant>
      <vt:variant>
        <vt:i4>140</vt:i4>
      </vt:variant>
      <vt:variant>
        <vt:i4>0</vt:i4>
      </vt:variant>
      <vt:variant>
        <vt:i4>5</vt:i4>
      </vt:variant>
      <vt:variant>
        <vt:lpwstr/>
      </vt:variant>
      <vt:variant>
        <vt:lpwstr>_Toc315442694</vt:lpwstr>
      </vt:variant>
      <vt:variant>
        <vt:i4>1638452</vt:i4>
      </vt:variant>
      <vt:variant>
        <vt:i4>134</vt:i4>
      </vt:variant>
      <vt:variant>
        <vt:i4>0</vt:i4>
      </vt:variant>
      <vt:variant>
        <vt:i4>5</vt:i4>
      </vt:variant>
      <vt:variant>
        <vt:lpwstr/>
      </vt:variant>
      <vt:variant>
        <vt:lpwstr>_Toc315442693</vt:lpwstr>
      </vt:variant>
      <vt:variant>
        <vt:i4>1638452</vt:i4>
      </vt:variant>
      <vt:variant>
        <vt:i4>128</vt:i4>
      </vt:variant>
      <vt:variant>
        <vt:i4>0</vt:i4>
      </vt:variant>
      <vt:variant>
        <vt:i4>5</vt:i4>
      </vt:variant>
      <vt:variant>
        <vt:lpwstr/>
      </vt:variant>
      <vt:variant>
        <vt:lpwstr>_Toc315442692</vt:lpwstr>
      </vt:variant>
      <vt:variant>
        <vt:i4>1638452</vt:i4>
      </vt:variant>
      <vt:variant>
        <vt:i4>122</vt:i4>
      </vt:variant>
      <vt:variant>
        <vt:i4>0</vt:i4>
      </vt:variant>
      <vt:variant>
        <vt:i4>5</vt:i4>
      </vt:variant>
      <vt:variant>
        <vt:lpwstr/>
      </vt:variant>
      <vt:variant>
        <vt:lpwstr>_Toc315442691</vt:lpwstr>
      </vt:variant>
      <vt:variant>
        <vt:i4>1638452</vt:i4>
      </vt:variant>
      <vt:variant>
        <vt:i4>116</vt:i4>
      </vt:variant>
      <vt:variant>
        <vt:i4>0</vt:i4>
      </vt:variant>
      <vt:variant>
        <vt:i4>5</vt:i4>
      </vt:variant>
      <vt:variant>
        <vt:lpwstr/>
      </vt:variant>
      <vt:variant>
        <vt:lpwstr>_Toc315442690</vt:lpwstr>
      </vt:variant>
      <vt:variant>
        <vt:i4>1572916</vt:i4>
      </vt:variant>
      <vt:variant>
        <vt:i4>110</vt:i4>
      </vt:variant>
      <vt:variant>
        <vt:i4>0</vt:i4>
      </vt:variant>
      <vt:variant>
        <vt:i4>5</vt:i4>
      </vt:variant>
      <vt:variant>
        <vt:lpwstr/>
      </vt:variant>
      <vt:variant>
        <vt:lpwstr>_Toc315442689</vt:lpwstr>
      </vt:variant>
      <vt:variant>
        <vt:i4>1572916</vt:i4>
      </vt:variant>
      <vt:variant>
        <vt:i4>104</vt:i4>
      </vt:variant>
      <vt:variant>
        <vt:i4>0</vt:i4>
      </vt:variant>
      <vt:variant>
        <vt:i4>5</vt:i4>
      </vt:variant>
      <vt:variant>
        <vt:lpwstr/>
      </vt:variant>
      <vt:variant>
        <vt:lpwstr>_Toc315442688</vt:lpwstr>
      </vt:variant>
      <vt:variant>
        <vt:i4>1572916</vt:i4>
      </vt:variant>
      <vt:variant>
        <vt:i4>98</vt:i4>
      </vt:variant>
      <vt:variant>
        <vt:i4>0</vt:i4>
      </vt:variant>
      <vt:variant>
        <vt:i4>5</vt:i4>
      </vt:variant>
      <vt:variant>
        <vt:lpwstr/>
      </vt:variant>
      <vt:variant>
        <vt:lpwstr>_Toc315442687</vt:lpwstr>
      </vt:variant>
      <vt:variant>
        <vt:i4>1572916</vt:i4>
      </vt:variant>
      <vt:variant>
        <vt:i4>92</vt:i4>
      </vt:variant>
      <vt:variant>
        <vt:i4>0</vt:i4>
      </vt:variant>
      <vt:variant>
        <vt:i4>5</vt:i4>
      </vt:variant>
      <vt:variant>
        <vt:lpwstr/>
      </vt:variant>
      <vt:variant>
        <vt:lpwstr>_Toc315442686</vt:lpwstr>
      </vt:variant>
      <vt:variant>
        <vt:i4>1572916</vt:i4>
      </vt:variant>
      <vt:variant>
        <vt:i4>86</vt:i4>
      </vt:variant>
      <vt:variant>
        <vt:i4>0</vt:i4>
      </vt:variant>
      <vt:variant>
        <vt:i4>5</vt:i4>
      </vt:variant>
      <vt:variant>
        <vt:lpwstr/>
      </vt:variant>
      <vt:variant>
        <vt:lpwstr>_Toc315442685</vt:lpwstr>
      </vt:variant>
      <vt:variant>
        <vt:i4>1572916</vt:i4>
      </vt:variant>
      <vt:variant>
        <vt:i4>80</vt:i4>
      </vt:variant>
      <vt:variant>
        <vt:i4>0</vt:i4>
      </vt:variant>
      <vt:variant>
        <vt:i4>5</vt:i4>
      </vt:variant>
      <vt:variant>
        <vt:lpwstr/>
      </vt:variant>
      <vt:variant>
        <vt:lpwstr>_Toc315442684</vt:lpwstr>
      </vt:variant>
      <vt:variant>
        <vt:i4>1572916</vt:i4>
      </vt:variant>
      <vt:variant>
        <vt:i4>74</vt:i4>
      </vt:variant>
      <vt:variant>
        <vt:i4>0</vt:i4>
      </vt:variant>
      <vt:variant>
        <vt:i4>5</vt:i4>
      </vt:variant>
      <vt:variant>
        <vt:lpwstr/>
      </vt:variant>
      <vt:variant>
        <vt:lpwstr>_Toc315442683</vt:lpwstr>
      </vt:variant>
      <vt:variant>
        <vt:i4>1572916</vt:i4>
      </vt:variant>
      <vt:variant>
        <vt:i4>68</vt:i4>
      </vt:variant>
      <vt:variant>
        <vt:i4>0</vt:i4>
      </vt:variant>
      <vt:variant>
        <vt:i4>5</vt:i4>
      </vt:variant>
      <vt:variant>
        <vt:lpwstr/>
      </vt:variant>
      <vt:variant>
        <vt:lpwstr>_Toc315442682</vt:lpwstr>
      </vt:variant>
      <vt:variant>
        <vt:i4>1572916</vt:i4>
      </vt:variant>
      <vt:variant>
        <vt:i4>62</vt:i4>
      </vt:variant>
      <vt:variant>
        <vt:i4>0</vt:i4>
      </vt:variant>
      <vt:variant>
        <vt:i4>5</vt:i4>
      </vt:variant>
      <vt:variant>
        <vt:lpwstr/>
      </vt:variant>
      <vt:variant>
        <vt:lpwstr>_Toc315442681</vt:lpwstr>
      </vt:variant>
      <vt:variant>
        <vt:i4>1572916</vt:i4>
      </vt:variant>
      <vt:variant>
        <vt:i4>56</vt:i4>
      </vt:variant>
      <vt:variant>
        <vt:i4>0</vt:i4>
      </vt:variant>
      <vt:variant>
        <vt:i4>5</vt:i4>
      </vt:variant>
      <vt:variant>
        <vt:lpwstr/>
      </vt:variant>
      <vt:variant>
        <vt:lpwstr>_Toc315442680</vt:lpwstr>
      </vt:variant>
      <vt:variant>
        <vt:i4>1507380</vt:i4>
      </vt:variant>
      <vt:variant>
        <vt:i4>50</vt:i4>
      </vt:variant>
      <vt:variant>
        <vt:i4>0</vt:i4>
      </vt:variant>
      <vt:variant>
        <vt:i4>5</vt:i4>
      </vt:variant>
      <vt:variant>
        <vt:lpwstr/>
      </vt:variant>
      <vt:variant>
        <vt:lpwstr>_Toc315442679</vt:lpwstr>
      </vt:variant>
      <vt:variant>
        <vt:i4>1507380</vt:i4>
      </vt:variant>
      <vt:variant>
        <vt:i4>44</vt:i4>
      </vt:variant>
      <vt:variant>
        <vt:i4>0</vt:i4>
      </vt:variant>
      <vt:variant>
        <vt:i4>5</vt:i4>
      </vt:variant>
      <vt:variant>
        <vt:lpwstr/>
      </vt:variant>
      <vt:variant>
        <vt:lpwstr>_Toc315442678</vt:lpwstr>
      </vt:variant>
      <vt:variant>
        <vt:i4>1507380</vt:i4>
      </vt:variant>
      <vt:variant>
        <vt:i4>38</vt:i4>
      </vt:variant>
      <vt:variant>
        <vt:i4>0</vt:i4>
      </vt:variant>
      <vt:variant>
        <vt:i4>5</vt:i4>
      </vt:variant>
      <vt:variant>
        <vt:lpwstr/>
      </vt:variant>
      <vt:variant>
        <vt:lpwstr>_Toc315442677</vt:lpwstr>
      </vt:variant>
      <vt:variant>
        <vt:i4>1507380</vt:i4>
      </vt:variant>
      <vt:variant>
        <vt:i4>32</vt:i4>
      </vt:variant>
      <vt:variant>
        <vt:i4>0</vt:i4>
      </vt:variant>
      <vt:variant>
        <vt:i4>5</vt:i4>
      </vt:variant>
      <vt:variant>
        <vt:lpwstr/>
      </vt:variant>
      <vt:variant>
        <vt:lpwstr>_Toc315442676</vt:lpwstr>
      </vt:variant>
      <vt:variant>
        <vt:i4>1507380</vt:i4>
      </vt:variant>
      <vt:variant>
        <vt:i4>26</vt:i4>
      </vt:variant>
      <vt:variant>
        <vt:i4>0</vt:i4>
      </vt:variant>
      <vt:variant>
        <vt:i4>5</vt:i4>
      </vt:variant>
      <vt:variant>
        <vt:lpwstr/>
      </vt:variant>
      <vt:variant>
        <vt:lpwstr>_Toc315442675</vt:lpwstr>
      </vt:variant>
      <vt:variant>
        <vt:i4>1507380</vt:i4>
      </vt:variant>
      <vt:variant>
        <vt:i4>20</vt:i4>
      </vt:variant>
      <vt:variant>
        <vt:i4>0</vt:i4>
      </vt:variant>
      <vt:variant>
        <vt:i4>5</vt:i4>
      </vt:variant>
      <vt:variant>
        <vt:lpwstr/>
      </vt:variant>
      <vt:variant>
        <vt:lpwstr>_Toc315442674</vt:lpwstr>
      </vt:variant>
      <vt:variant>
        <vt:i4>1507380</vt:i4>
      </vt:variant>
      <vt:variant>
        <vt:i4>14</vt:i4>
      </vt:variant>
      <vt:variant>
        <vt:i4>0</vt:i4>
      </vt:variant>
      <vt:variant>
        <vt:i4>5</vt:i4>
      </vt:variant>
      <vt:variant>
        <vt:lpwstr/>
      </vt:variant>
      <vt:variant>
        <vt:lpwstr>_Toc315442673</vt:lpwstr>
      </vt:variant>
      <vt:variant>
        <vt:i4>1507380</vt:i4>
      </vt:variant>
      <vt:variant>
        <vt:i4>8</vt:i4>
      </vt:variant>
      <vt:variant>
        <vt:i4>0</vt:i4>
      </vt:variant>
      <vt:variant>
        <vt:i4>5</vt:i4>
      </vt:variant>
      <vt:variant>
        <vt:lpwstr/>
      </vt:variant>
      <vt:variant>
        <vt:lpwstr>_Toc315442672</vt:lpwstr>
      </vt:variant>
      <vt:variant>
        <vt:i4>1507380</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cp:lastModifiedBy>Jeremy Nelson</cp:lastModifiedBy>
  <cp:revision>76</cp:revision>
  <cp:lastPrinted>1901-01-01T05:00:00Z</cp:lastPrinted>
  <dcterms:created xsi:type="dcterms:W3CDTF">2012-02-04T21:59:00Z</dcterms:created>
  <dcterms:modified xsi:type="dcterms:W3CDTF">2012-02-05T23:24:00Z</dcterms:modified>
</cp:coreProperties>
</file>